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9971" w14:textId="59D8F995" w:rsidR="00000501" w:rsidRPr="00453FEB" w:rsidRDefault="0057153A" w:rsidP="00453FEB">
      <w:pPr>
        <w:spacing w:line="480" w:lineRule="auto"/>
        <w:jc w:val="center"/>
        <w:rPr>
          <w:rFonts w:ascii="Times New Roman" w:hAnsi="Times New Roman" w:cs="Times New Roman"/>
          <w:b/>
          <w:bCs/>
        </w:rPr>
      </w:pPr>
      <w:r w:rsidRPr="00453FEB">
        <w:rPr>
          <w:rFonts w:ascii="Times New Roman" w:hAnsi="Times New Roman" w:cs="Times New Roman"/>
          <w:b/>
          <w:bCs/>
        </w:rPr>
        <w:t>The Elected Servant</w:t>
      </w:r>
      <w:r w:rsidR="00174526" w:rsidRPr="00453FEB">
        <w:rPr>
          <w:rFonts w:ascii="Times New Roman" w:hAnsi="Times New Roman" w:cs="Times New Roman"/>
          <w:b/>
          <w:bCs/>
        </w:rPr>
        <w:t>:</w:t>
      </w:r>
      <w:r w:rsidR="009C2F04">
        <w:rPr>
          <w:rFonts w:ascii="Times New Roman" w:hAnsi="Times New Roman" w:cs="Times New Roman"/>
          <w:b/>
          <w:bCs/>
        </w:rPr>
        <w:t xml:space="preserve"> </w:t>
      </w:r>
      <w:r w:rsidR="00174526" w:rsidRPr="00453FEB">
        <w:rPr>
          <w:rFonts w:ascii="Times New Roman" w:hAnsi="Times New Roman" w:cs="Times New Roman"/>
          <w:b/>
          <w:bCs/>
        </w:rPr>
        <w:t xml:space="preserve"> </w:t>
      </w:r>
      <w:r w:rsidR="0073121C" w:rsidRPr="00453FEB">
        <w:rPr>
          <w:rFonts w:ascii="Times New Roman" w:hAnsi="Times New Roman" w:cs="Times New Roman"/>
          <w:b/>
          <w:bCs/>
        </w:rPr>
        <w:t xml:space="preserve"> </w:t>
      </w:r>
      <w:r w:rsidR="0032326B" w:rsidRPr="00453FEB">
        <w:rPr>
          <w:rFonts w:ascii="Times New Roman" w:hAnsi="Times New Roman" w:cs="Times New Roman"/>
          <w:b/>
          <w:bCs/>
        </w:rPr>
        <w:t>Limit</w:t>
      </w:r>
      <w:r w:rsidR="00563771" w:rsidRPr="00453FEB">
        <w:rPr>
          <w:rFonts w:ascii="Times New Roman" w:hAnsi="Times New Roman" w:cs="Times New Roman"/>
          <w:b/>
          <w:bCs/>
        </w:rPr>
        <w:t>ing</w:t>
      </w:r>
      <w:r w:rsidR="00AC6E58" w:rsidRPr="00453FEB">
        <w:rPr>
          <w:rFonts w:ascii="Times New Roman" w:hAnsi="Times New Roman" w:cs="Times New Roman"/>
          <w:b/>
          <w:bCs/>
        </w:rPr>
        <w:t xml:space="preserve"> </w:t>
      </w:r>
      <w:r w:rsidR="0032326B" w:rsidRPr="00453FEB">
        <w:rPr>
          <w:rFonts w:ascii="Times New Roman" w:hAnsi="Times New Roman" w:cs="Times New Roman"/>
          <w:b/>
          <w:bCs/>
        </w:rPr>
        <w:t>Judicial Overview</w:t>
      </w:r>
      <w:r w:rsidRPr="00453FEB">
        <w:rPr>
          <w:rFonts w:ascii="Times New Roman" w:hAnsi="Times New Roman" w:cs="Times New Roman"/>
          <w:b/>
          <w:bCs/>
        </w:rPr>
        <w:t xml:space="preserve"> </w:t>
      </w:r>
      <w:r w:rsidR="004A70A5" w:rsidRPr="00453FEB">
        <w:rPr>
          <w:rFonts w:ascii="Times New Roman" w:hAnsi="Times New Roman" w:cs="Times New Roman"/>
          <w:b/>
          <w:bCs/>
        </w:rPr>
        <w:t xml:space="preserve">of </w:t>
      </w:r>
      <w:r w:rsidRPr="00453FEB">
        <w:rPr>
          <w:rFonts w:ascii="Times New Roman" w:hAnsi="Times New Roman" w:cs="Times New Roman"/>
          <w:b/>
          <w:bCs/>
        </w:rPr>
        <w:t>Prosecutor’s Nolle Prosequi Power</w:t>
      </w:r>
      <w:r w:rsidR="0032326B" w:rsidRPr="00453FEB">
        <w:rPr>
          <w:rFonts w:ascii="Times New Roman" w:hAnsi="Times New Roman" w:cs="Times New Roman"/>
          <w:b/>
          <w:bCs/>
        </w:rPr>
        <w:t xml:space="preserve"> to</w:t>
      </w:r>
      <w:r w:rsidR="008534FA" w:rsidRPr="00453FEB">
        <w:rPr>
          <w:rFonts w:ascii="Times New Roman" w:hAnsi="Times New Roman" w:cs="Times New Roman"/>
          <w:b/>
          <w:bCs/>
        </w:rPr>
        <w:t xml:space="preserve"> </w:t>
      </w:r>
      <w:r w:rsidR="00831E13" w:rsidRPr="00453FEB">
        <w:rPr>
          <w:rFonts w:ascii="Times New Roman" w:hAnsi="Times New Roman" w:cs="Times New Roman"/>
          <w:b/>
          <w:bCs/>
        </w:rPr>
        <w:t>Corruption</w:t>
      </w:r>
      <w:r w:rsidR="008534FA" w:rsidRPr="00453FEB">
        <w:rPr>
          <w:rFonts w:ascii="Times New Roman" w:hAnsi="Times New Roman" w:cs="Times New Roman"/>
          <w:b/>
          <w:bCs/>
        </w:rPr>
        <w:t xml:space="preserve"> and</w:t>
      </w:r>
      <w:r w:rsidR="00831E13" w:rsidRPr="00453FEB">
        <w:rPr>
          <w:rFonts w:ascii="Times New Roman" w:hAnsi="Times New Roman" w:cs="Times New Roman"/>
          <w:b/>
          <w:bCs/>
        </w:rPr>
        <w:t xml:space="preserve"> Infringement on Defendant’s Rights</w:t>
      </w:r>
    </w:p>
    <w:p w14:paraId="7046762A" w14:textId="73AC7A5A" w:rsidR="00174526" w:rsidRPr="00453FEB" w:rsidRDefault="00AF64CE" w:rsidP="00453FEB">
      <w:pPr>
        <w:spacing w:line="480" w:lineRule="auto"/>
        <w:jc w:val="center"/>
        <w:rPr>
          <w:rFonts w:ascii="Times New Roman" w:hAnsi="Times New Roman" w:cs="Times New Roman"/>
        </w:rPr>
      </w:pPr>
      <w:r w:rsidRPr="00453FEB">
        <w:rPr>
          <w:rFonts w:ascii="Times New Roman" w:hAnsi="Times New Roman" w:cs="Times New Roman"/>
        </w:rPr>
        <w:t>Matthew Patalano</w:t>
      </w:r>
    </w:p>
    <w:p w14:paraId="5A301BAC" w14:textId="26D88B11" w:rsidR="00F13951" w:rsidRPr="00453FEB" w:rsidRDefault="00174526" w:rsidP="00453FEB">
      <w:pPr>
        <w:spacing w:line="480" w:lineRule="auto"/>
        <w:rPr>
          <w:rFonts w:ascii="Times New Roman" w:hAnsi="Times New Roman" w:cs="Times New Roman"/>
        </w:rPr>
      </w:pPr>
      <w:r w:rsidRPr="00453FEB">
        <w:rPr>
          <w:rFonts w:ascii="Times New Roman" w:hAnsi="Times New Roman" w:cs="Times New Roman"/>
        </w:rPr>
        <w:t>“</w:t>
      </w:r>
      <w:r w:rsidR="00CA4E39" w:rsidRPr="00453FEB">
        <w:rPr>
          <w:rFonts w:ascii="Times New Roman" w:hAnsi="Times New Roman" w:cs="Times New Roman"/>
        </w:rPr>
        <w:t>The primary duty of the prosecutor is to seek justice within the bounds of the law, not merely to convict</w:t>
      </w:r>
      <w:r w:rsidR="00BB0667" w:rsidRPr="00BB0667">
        <w:rPr>
          <w:rFonts w:ascii="Times New Roman" w:hAnsi="Times New Roman" w:cs="Times New Roman"/>
        </w:rPr>
        <w:t xml:space="preserve">.   </w:t>
      </w:r>
      <w:r w:rsidR="00CA4E39" w:rsidRPr="00453FEB">
        <w:rPr>
          <w:rFonts w:ascii="Times New Roman" w:hAnsi="Times New Roman" w:cs="Times New Roman"/>
        </w:rPr>
        <w:t>The prosecutor serves the public interest and should act with integrity and balanced judgment to increase public safety both by pursuing appropriate criminal charges of appropriate severity, and by exercising discretion to not pursue criminal charges in appropriate circumstances</w:t>
      </w:r>
      <w:r w:rsidR="00BB0667" w:rsidRPr="00BB0667">
        <w:rPr>
          <w:rFonts w:ascii="Times New Roman" w:hAnsi="Times New Roman" w:cs="Times New Roman"/>
        </w:rPr>
        <w:t xml:space="preserve">.   </w:t>
      </w:r>
      <w:r w:rsidRPr="00453FEB">
        <w:rPr>
          <w:rFonts w:ascii="Times New Roman" w:hAnsi="Times New Roman" w:cs="Times New Roman"/>
        </w:rPr>
        <w:t>”</w:t>
      </w:r>
      <w:r w:rsidR="00F13951" w:rsidRPr="00453FEB">
        <w:rPr>
          <w:rStyle w:val="FootnoteReference"/>
          <w:rFonts w:ascii="Times New Roman" w:hAnsi="Times New Roman" w:cs="Times New Roman"/>
        </w:rPr>
        <w:footnoteReference w:id="1"/>
      </w:r>
    </w:p>
    <w:p w14:paraId="2EB1FC83" w14:textId="5B5733B5" w:rsidR="00F13951" w:rsidRPr="00453FEB" w:rsidRDefault="00F13951" w:rsidP="00453FEB">
      <w:pPr>
        <w:spacing w:line="480" w:lineRule="auto"/>
        <w:rPr>
          <w:rFonts w:ascii="Times New Roman" w:hAnsi="Times New Roman" w:cs="Times New Roman"/>
          <w:u w:val="single"/>
        </w:rPr>
      </w:pPr>
      <w:bookmarkStart w:id="0" w:name="_Hlk62218512"/>
      <w:r w:rsidRPr="00453FEB">
        <w:rPr>
          <w:rFonts w:ascii="Times New Roman" w:hAnsi="Times New Roman" w:cs="Times New Roman"/>
          <w:u w:val="single"/>
        </w:rPr>
        <w:t>I.  Introduction</w:t>
      </w:r>
    </w:p>
    <w:bookmarkEnd w:id="0"/>
    <w:p w14:paraId="5FCCD22E" w14:textId="081440FC" w:rsidR="00F13951" w:rsidRPr="00453FEB" w:rsidRDefault="00F13951" w:rsidP="00453FEB">
      <w:pPr>
        <w:spacing w:line="480" w:lineRule="auto"/>
        <w:rPr>
          <w:rFonts w:ascii="Times New Roman" w:hAnsi="Times New Roman" w:cs="Times New Roman"/>
        </w:rPr>
      </w:pPr>
      <w:r w:rsidRPr="00453FEB">
        <w:rPr>
          <w:rFonts w:ascii="Times New Roman" w:hAnsi="Times New Roman" w:cs="Times New Roman"/>
        </w:rPr>
        <w:tab/>
        <w:t xml:space="preserve">Over the last few years, </w:t>
      </w:r>
      <w:r>
        <w:rPr>
          <w:rFonts w:ascii="Times New Roman" w:hAnsi="Times New Roman" w:cs="Times New Roman"/>
        </w:rPr>
        <w:t xml:space="preserve">people have elected </w:t>
      </w:r>
      <w:r w:rsidRPr="00453FEB">
        <w:rPr>
          <w:rFonts w:ascii="Times New Roman" w:hAnsi="Times New Roman" w:cs="Times New Roman"/>
        </w:rPr>
        <w:t xml:space="preserve">many progressive </w:t>
      </w:r>
      <w:r w:rsidRPr="004200B4">
        <w:rPr>
          <w:rFonts w:ascii="Times New Roman" w:hAnsi="Times New Roman" w:cs="Times New Roman"/>
        </w:rPr>
        <w:t>district attorneys</w:t>
      </w:r>
      <w:r w:rsidRPr="00453FEB">
        <w:rPr>
          <w:rFonts w:ascii="Times New Roman" w:hAnsi="Times New Roman" w:cs="Times New Roman"/>
        </w:rPr>
        <w:t xml:space="preserve"> on a platform of ending mass incarceration.</w:t>
      </w:r>
      <w:bookmarkStart w:id="1" w:name="_Ref62382927"/>
      <w:r w:rsidRPr="00453FEB">
        <w:rPr>
          <w:rStyle w:val="FootnoteReference"/>
          <w:rFonts w:ascii="Times New Roman" w:hAnsi="Times New Roman" w:cs="Times New Roman"/>
        </w:rPr>
        <w:footnoteReference w:id="2"/>
      </w:r>
      <w:bookmarkEnd w:id="1"/>
      <w:r w:rsidRPr="00453FEB">
        <w:rPr>
          <w:rFonts w:ascii="Times New Roman" w:hAnsi="Times New Roman" w:cs="Times New Roman"/>
        </w:rPr>
        <w:t xml:space="preserve">  One of the primary tools these progressive </w:t>
      </w:r>
      <w:r w:rsidRPr="004200B4">
        <w:rPr>
          <w:rFonts w:ascii="Times New Roman" w:hAnsi="Times New Roman" w:cs="Times New Roman"/>
        </w:rPr>
        <w:t xml:space="preserve">district </w:t>
      </w:r>
      <w:r w:rsidRPr="004200B4">
        <w:rPr>
          <w:rFonts w:ascii="Times New Roman" w:hAnsi="Times New Roman" w:cs="Times New Roman"/>
        </w:rPr>
        <w:lastRenderedPageBreak/>
        <w:t>attorneys</w:t>
      </w:r>
      <w:r w:rsidRPr="00453FEB">
        <w:rPr>
          <w:rFonts w:ascii="Times New Roman" w:hAnsi="Times New Roman" w:cs="Times New Roman"/>
        </w:rPr>
        <w:t xml:space="preserve"> have utilized to further this goal is the nolle prosequi.</w:t>
      </w:r>
      <w:bookmarkStart w:id="2" w:name="_Ref64311317"/>
      <w:r w:rsidRPr="00453FEB">
        <w:rPr>
          <w:rStyle w:val="FootnoteReference"/>
          <w:rFonts w:ascii="Times New Roman" w:hAnsi="Times New Roman" w:cs="Times New Roman"/>
        </w:rPr>
        <w:footnoteReference w:id="3"/>
      </w:r>
      <w:bookmarkEnd w:id="2"/>
      <w:r w:rsidRPr="00453FEB">
        <w:rPr>
          <w:rFonts w:ascii="Times New Roman" w:hAnsi="Times New Roman" w:cs="Times New Roman"/>
        </w:rPr>
        <w:t xml:space="preserve">  The nolle prosequi is “an entry on a record in a criminal case file that the prosecutor or court has discontinued the case.”</w:t>
      </w:r>
      <w:bookmarkStart w:id="3" w:name="_Ref61511899"/>
      <w:r w:rsidRPr="00453FEB">
        <w:rPr>
          <w:rStyle w:val="FootnoteReference"/>
          <w:rFonts w:ascii="Times New Roman" w:hAnsi="Times New Roman" w:cs="Times New Roman"/>
        </w:rPr>
        <w:footnoteReference w:id="4"/>
      </w:r>
      <w:bookmarkEnd w:id="3"/>
      <w:r w:rsidRPr="00453FEB">
        <w:rPr>
          <w:rFonts w:ascii="Times New Roman" w:hAnsi="Times New Roman" w:cs="Times New Roman"/>
        </w:rPr>
        <w:t xml:space="preserve">  When given complete discretion to nolle prosequi, the prosecutor has total control over when charges are dismissed</w:t>
      </w:r>
      <w:bookmarkStart w:id="4" w:name="_Ref61511949"/>
      <w:r w:rsidRPr="00453FEB">
        <w:rPr>
          <w:rFonts w:ascii="Times New Roman" w:hAnsi="Times New Roman" w:cs="Times New Roman"/>
        </w:rPr>
        <w:t xml:space="preserve"> prior to trial</w:t>
      </w:r>
      <w:r w:rsidR="004200B4">
        <w:rPr>
          <w:rFonts w:ascii="Times New Roman" w:hAnsi="Times New Roman" w:cs="Times New Roman"/>
        </w:rPr>
        <w:t xml:space="preserve"> and even post-conviction </w:t>
      </w:r>
      <w:r w:rsidRPr="00453FEB">
        <w:rPr>
          <w:rFonts w:ascii="Times New Roman" w:hAnsi="Times New Roman" w:cs="Times New Roman"/>
        </w:rPr>
        <w:t>.</w:t>
      </w:r>
      <w:bookmarkStart w:id="5" w:name="_Ref62378187"/>
      <w:r w:rsidRPr="00453FEB">
        <w:rPr>
          <w:rStyle w:val="FootnoteReference"/>
          <w:rFonts w:ascii="Times New Roman" w:hAnsi="Times New Roman" w:cs="Times New Roman"/>
        </w:rPr>
        <w:footnoteReference w:id="5"/>
      </w:r>
      <w:bookmarkEnd w:id="4"/>
      <w:bookmarkEnd w:id="5"/>
      <w:r w:rsidRPr="00453FEB">
        <w:rPr>
          <w:rFonts w:ascii="Times New Roman" w:hAnsi="Times New Roman" w:cs="Times New Roman"/>
        </w:rPr>
        <w:t xml:space="preserve">  </w:t>
      </w:r>
    </w:p>
    <w:p w14:paraId="7C8E18C6" w14:textId="35E3E26D" w:rsidR="00F13951" w:rsidRPr="00453FEB" w:rsidRDefault="00F13951" w:rsidP="00453FEB">
      <w:pPr>
        <w:spacing w:line="480" w:lineRule="auto"/>
        <w:rPr>
          <w:rFonts w:ascii="Times New Roman" w:hAnsi="Times New Roman" w:cs="Times New Roman"/>
          <w:highlight w:val="yellow"/>
        </w:rPr>
      </w:pPr>
      <w:r w:rsidRPr="00453FEB">
        <w:rPr>
          <w:rFonts w:ascii="Times New Roman" w:hAnsi="Times New Roman" w:cs="Times New Roman"/>
        </w:rPr>
        <w:lastRenderedPageBreak/>
        <w:tab/>
        <w:t>Despite its influential nature, there is not one unifying theory on the amount of discretion prosecutors should have when it comes to the use of the nolle prosequi.</w:t>
      </w:r>
      <w:bookmarkStart w:id="6" w:name="_Ref62378411"/>
      <w:r w:rsidRPr="00453FEB">
        <w:rPr>
          <w:rStyle w:val="FootnoteReference"/>
          <w:rFonts w:ascii="Times New Roman" w:hAnsi="Times New Roman" w:cs="Times New Roman"/>
        </w:rPr>
        <w:footnoteReference w:id="6"/>
      </w:r>
      <w:bookmarkEnd w:id="6"/>
      <w:r w:rsidRPr="00453FEB">
        <w:rPr>
          <w:rFonts w:ascii="Times New Roman" w:hAnsi="Times New Roman" w:cs="Times New Roman"/>
        </w:rPr>
        <w:t xml:space="preserve">  Many state judicial </w:t>
      </w:r>
      <w:r w:rsidRPr="00453FEB">
        <w:rPr>
          <w:rFonts w:ascii="Times New Roman" w:hAnsi="Times New Roman" w:cs="Times New Roman"/>
        </w:rPr>
        <w:lastRenderedPageBreak/>
        <w:t>branches view the power of the nolle prosequi as quintessential to a prosecutor’s authority.</w:t>
      </w:r>
      <w:bookmarkStart w:id="7" w:name="_Hlk51184712"/>
      <w:r w:rsidRPr="00453FEB">
        <w:rPr>
          <w:rStyle w:val="FootnoteReference"/>
          <w:rFonts w:ascii="Times New Roman" w:hAnsi="Times New Roman" w:cs="Times New Roman"/>
        </w:rPr>
        <w:footnoteReference w:id="7"/>
      </w:r>
      <w:bookmarkEnd w:id="7"/>
      <w:r w:rsidRPr="00453FEB">
        <w:rPr>
          <w:rFonts w:ascii="Times New Roman" w:hAnsi="Times New Roman" w:cs="Times New Roman"/>
        </w:rPr>
        <w:t xml:space="preserve">  Others consider judicial oversight to be necessary to prevent evil and corrupt prosecutors from using the nolle prosequi inappropriately.</w:t>
      </w:r>
      <w:bookmarkStart w:id="9" w:name="_Hlk51184757"/>
      <w:r w:rsidRPr="00453FEB">
        <w:rPr>
          <w:rStyle w:val="FootnoteReference"/>
          <w:rFonts w:ascii="Times New Roman" w:hAnsi="Times New Roman" w:cs="Times New Roman"/>
        </w:rPr>
        <w:footnoteReference w:id="8"/>
      </w:r>
      <w:bookmarkEnd w:id="9"/>
      <w:r w:rsidRPr="00453FEB">
        <w:rPr>
          <w:rFonts w:ascii="Times New Roman" w:hAnsi="Times New Roman" w:cs="Times New Roman"/>
        </w:rPr>
        <w:t xml:space="preserve">  Seven states have decided that the nolle prosequi is too dangerous and have abolished it all together.</w:t>
      </w:r>
      <w:r w:rsidRPr="00453FEB">
        <w:rPr>
          <w:rStyle w:val="FootnoteReference"/>
          <w:rFonts w:ascii="Times New Roman" w:hAnsi="Times New Roman" w:cs="Times New Roman"/>
        </w:rPr>
        <w:footnoteReference w:id="9"/>
      </w:r>
      <w:r w:rsidRPr="00453FEB">
        <w:rPr>
          <w:rFonts w:ascii="Times New Roman" w:hAnsi="Times New Roman" w:cs="Times New Roman"/>
        </w:rPr>
        <w:t xml:space="preserve">  Seventeen states have required prosecutors to </w:t>
      </w:r>
      <w:r w:rsidRPr="00453FEB">
        <w:rPr>
          <w:rFonts w:ascii="Times New Roman" w:hAnsi="Times New Roman" w:cs="Times New Roman"/>
        </w:rPr>
        <w:lastRenderedPageBreak/>
        <w:t>obtain the court’s consent, otherwise known as leave of court, prior to exercising their discretion not to prosecute.</w:t>
      </w:r>
      <w:r w:rsidRPr="00453FEB">
        <w:rPr>
          <w:rStyle w:val="FootnoteReference"/>
          <w:rFonts w:ascii="Times New Roman" w:hAnsi="Times New Roman" w:cs="Times New Roman"/>
        </w:rPr>
        <w:footnoteReference w:id="10"/>
      </w:r>
      <w:r w:rsidRPr="00453FEB">
        <w:rPr>
          <w:rFonts w:ascii="Times New Roman" w:hAnsi="Times New Roman" w:cs="Times New Roman"/>
        </w:rPr>
        <w:t xml:space="preserve">  Still others have limited the power of prosecutors only in situations where bad faith is clearly shown.</w:t>
      </w:r>
      <w:r w:rsidRPr="00453FEB">
        <w:rPr>
          <w:rStyle w:val="FootnoteReference"/>
          <w:rFonts w:ascii="Times New Roman" w:hAnsi="Times New Roman" w:cs="Times New Roman"/>
        </w:rPr>
        <w:footnoteReference w:id="11"/>
      </w:r>
      <w:r w:rsidRPr="00453FEB">
        <w:rPr>
          <w:rFonts w:ascii="Times New Roman" w:hAnsi="Times New Roman" w:cs="Times New Roman"/>
        </w:rPr>
        <w:t xml:space="preserve">  </w:t>
      </w:r>
    </w:p>
    <w:p w14:paraId="3E74F78F" w14:textId="472A6DCD"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This Note will examine the history of the nolle prosequi as a tool of prosecutorial discretion</w:t>
      </w:r>
      <w:r w:rsidRPr="00453FEB">
        <w:rPr>
          <w:rFonts w:ascii="Times New Roman" w:hAnsi="Times New Roman" w:cs="Times New Roman"/>
          <w:i/>
          <w:iCs/>
        </w:rPr>
        <w:t xml:space="preserve"> </w:t>
      </w:r>
      <w:r w:rsidRPr="00453FEB">
        <w:rPr>
          <w:rFonts w:ascii="Times New Roman" w:hAnsi="Times New Roman" w:cs="Times New Roman"/>
        </w:rPr>
        <w:t xml:space="preserve">and how it implicates the power of </w:t>
      </w:r>
      <w:r w:rsidR="001951CF">
        <w:rPr>
          <w:rFonts w:ascii="Times New Roman" w:hAnsi="Times New Roman" w:cs="Times New Roman"/>
        </w:rPr>
        <w:t xml:space="preserve">both state and </w:t>
      </w:r>
      <w:r w:rsidR="001951CF" w:rsidRPr="001951CF">
        <w:rPr>
          <w:rFonts w:ascii="Times New Roman" w:hAnsi="Times New Roman" w:cs="Times New Roman"/>
        </w:rPr>
        <w:t xml:space="preserve">federal </w:t>
      </w:r>
      <w:r w:rsidRPr="001951CF">
        <w:rPr>
          <w:rFonts w:ascii="Times New Roman" w:hAnsi="Times New Roman" w:cs="Times New Roman"/>
        </w:rPr>
        <w:t>executive branch</w:t>
      </w:r>
      <w:r w:rsidR="001951CF" w:rsidRPr="001951CF">
        <w:rPr>
          <w:rFonts w:ascii="Times New Roman" w:hAnsi="Times New Roman" w:cs="Times New Roman"/>
        </w:rPr>
        <w:t>es</w:t>
      </w:r>
      <w:r w:rsidRPr="001951CF">
        <w:rPr>
          <w:rFonts w:ascii="Times New Roman" w:hAnsi="Times New Roman" w:cs="Times New Roman"/>
        </w:rPr>
        <w:t>, judicial branch</w:t>
      </w:r>
      <w:r w:rsidR="001951CF" w:rsidRPr="001951CF">
        <w:rPr>
          <w:rFonts w:ascii="Times New Roman" w:hAnsi="Times New Roman" w:cs="Times New Roman"/>
        </w:rPr>
        <w:t>es</w:t>
      </w:r>
      <w:r w:rsidRPr="001951CF">
        <w:rPr>
          <w:rFonts w:ascii="Times New Roman" w:hAnsi="Times New Roman" w:cs="Times New Roman"/>
        </w:rPr>
        <w:t xml:space="preserve">, and </w:t>
      </w:r>
      <w:r w:rsidR="001951CF" w:rsidRPr="001951CF">
        <w:rPr>
          <w:rFonts w:ascii="Times New Roman" w:hAnsi="Times New Roman" w:cs="Times New Roman"/>
        </w:rPr>
        <w:t xml:space="preserve">the </w:t>
      </w:r>
      <w:r w:rsidRPr="001951CF">
        <w:rPr>
          <w:rFonts w:ascii="Times New Roman" w:hAnsi="Times New Roman" w:cs="Times New Roman"/>
        </w:rPr>
        <w:t>grand jury.</w:t>
      </w:r>
      <w:r w:rsidRPr="001951CF">
        <w:rPr>
          <w:rStyle w:val="FootnoteReference"/>
          <w:rFonts w:ascii="Times New Roman" w:hAnsi="Times New Roman" w:cs="Times New Roman"/>
        </w:rPr>
        <w:footnoteReference w:id="12"/>
      </w:r>
      <w:r w:rsidRPr="00453FEB">
        <w:rPr>
          <w:rFonts w:ascii="Times New Roman" w:hAnsi="Times New Roman" w:cs="Times New Roman"/>
        </w:rPr>
        <w:t xml:space="preserve">  It begins by outlining a national census as to different states approaches to judicial oversight of the nolle prosequi.</w:t>
      </w:r>
      <w:r w:rsidRPr="00453FEB">
        <w:rPr>
          <w:rStyle w:val="FootnoteReference"/>
          <w:rFonts w:ascii="Times New Roman" w:hAnsi="Times New Roman" w:cs="Times New Roman"/>
        </w:rPr>
        <w:footnoteReference w:id="13"/>
      </w:r>
      <w:r w:rsidRPr="00453FEB">
        <w:rPr>
          <w:rFonts w:ascii="Times New Roman" w:hAnsi="Times New Roman" w:cs="Times New Roman"/>
        </w:rPr>
        <w:t xml:space="preserve">  This Note then </w:t>
      </w:r>
      <w:proofErr w:type="spellStart"/>
      <w:r w:rsidRPr="00453FEB">
        <w:rPr>
          <w:rFonts w:ascii="Times New Roman" w:hAnsi="Times New Roman" w:cs="Times New Roman"/>
        </w:rPr>
        <w:t>discuses</w:t>
      </w:r>
      <w:proofErr w:type="spellEnd"/>
      <w:r w:rsidRPr="00453FEB">
        <w:rPr>
          <w:rFonts w:ascii="Times New Roman" w:hAnsi="Times New Roman" w:cs="Times New Roman"/>
        </w:rPr>
        <w:t xml:space="preserve"> the limits and benefits of each of these approaches and argues that judicial oversight of prosecutorial discretion not to prosecute should be limited to circumstances of prosecutorial corruption and infringement </w:t>
      </w:r>
      <w:r w:rsidRPr="00453FEB">
        <w:rPr>
          <w:rFonts w:ascii="Times New Roman" w:hAnsi="Times New Roman" w:cs="Times New Roman"/>
        </w:rPr>
        <w:lastRenderedPageBreak/>
        <w:t>of defendant’s rights.</w:t>
      </w:r>
      <w:r w:rsidRPr="00453FEB">
        <w:rPr>
          <w:rStyle w:val="FootnoteReference"/>
          <w:rFonts w:ascii="Times New Roman" w:hAnsi="Times New Roman" w:cs="Times New Roman"/>
        </w:rPr>
        <w:footnoteReference w:id="14"/>
      </w:r>
      <w:r w:rsidRPr="00453FEB">
        <w:rPr>
          <w:rFonts w:ascii="Times New Roman" w:hAnsi="Times New Roman" w:cs="Times New Roman"/>
        </w:rPr>
        <w:t xml:space="preserve">  Finally, this Note concludes by recommending limited judicial oversight while requiring prosecutors state their reasoning on the record to balance both the autonomy of prosecutors as elected officials and the sanctity of defendants’ rights.</w:t>
      </w:r>
      <w:r w:rsidRPr="00453FEB">
        <w:rPr>
          <w:rStyle w:val="FootnoteReference"/>
          <w:rFonts w:ascii="Times New Roman" w:hAnsi="Times New Roman" w:cs="Times New Roman"/>
        </w:rPr>
        <w:footnoteReference w:id="15"/>
      </w:r>
      <w:r w:rsidRPr="00453FEB">
        <w:rPr>
          <w:rFonts w:ascii="Times New Roman" w:hAnsi="Times New Roman" w:cs="Times New Roman"/>
        </w:rPr>
        <w:t xml:space="preserve">  </w:t>
      </w:r>
    </w:p>
    <w:p w14:paraId="4B872C0D" w14:textId="70C497D0" w:rsidR="00F13951" w:rsidRPr="00453FEB" w:rsidRDefault="00F13951" w:rsidP="00453FEB">
      <w:pPr>
        <w:spacing w:line="480" w:lineRule="auto"/>
        <w:rPr>
          <w:rFonts w:ascii="Times New Roman" w:hAnsi="Times New Roman" w:cs="Times New Roman"/>
          <w:u w:val="single"/>
        </w:rPr>
      </w:pPr>
      <w:bookmarkStart w:id="10" w:name="_Hlk62218531"/>
      <w:r w:rsidRPr="00453FEB">
        <w:rPr>
          <w:rFonts w:ascii="Times New Roman" w:hAnsi="Times New Roman" w:cs="Times New Roman"/>
          <w:u w:val="single"/>
        </w:rPr>
        <w:t>II.  History</w:t>
      </w:r>
    </w:p>
    <w:p w14:paraId="40EF0618" w14:textId="1926664A" w:rsidR="00F13951" w:rsidRPr="00453FEB" w:rsidRDefault="00F13951" w:rsidP="00453FEB">
      <w:pPr>
        <w:spacing w:line="480" w:lineRule="auto"/>
        <w:rPr>
          <w:rFonts w:ascii="Times New Roman" w:hAnsi="Times New Roman" w:cs="Times New Roman"/>
          <w:u w:val="single"/>
        </w:rPr>
      </w:pPr>
      <w:bookmarkStart w:id="11" w:name="_Hlk62218536"/>
      <w:bookmarkEnd w:id="10"/>
      <w:r w:rsidRPr="00453FEB">
        <w:rPr>
          <w:rFonts w:ascii="Times New Roman" w:hAnsi="Times New Roman" w:cs="Times New Roman"/>
          <w:u w:val="single"/>
        </w:rPr>
        <w:t xml:space="preserve">A.  Prosecutor as Servants of the Law </w:t>
      </w:r>
    </w:p>
    <w:bookmarkEnd w:id="11"/>
    <w:p w14:paraId="3031E9B2" w14:textId="39F905F6" w:rsidR="00F13951" w:rsidRPr="00453FEB" w:rsidRDefault="00F13951" w:rsidP="00453FEB">
      <w:pPr>
        <w:spacing w:line="480" w:lineRule="auto"/>
        <w:rPr>
          <w:rFonts w:ascii="Times New Roman" w:hAnsi="Times New Roman" w:cs="Times New Roman"/>
        </w:rPr>
      </w:pPr>
      <w:r w:rsidRPr="00453FEB">
        <w:rPr>
          <w:rFonts w:ascii="Times New Roman" w:hAnsi="Times New Roman" w:cs="Times New Roman"/>
        </w:rPr>
        <w:tab/>
        <w:t>Both state and federal prosecutors are government officials</w:t>
      </w:r>
      <w:r w:rsidR="00ED1C5E">
        <w:rPr>
          <w:rFonts w:ascii="Times New Roman" w:hAnsi="Times New Roman" w:cs="Times New Roman"/>
        </w:rPr>
        <w:t xml:space="preserve"> within the executive branch</w:t>
      </w:r>
      <w:r w:rsidRPr="00453FEB">
        <w:rPr>
          <w:rFonts w:ascii="Times New Roman" w:hAnsi="Times New Roman" w:cs="Times New Roman"/>
        </w:rPr>
        <w:t xml:space="preserve"> responsible for reviewing evidence and assisting criminal investigations.</w:t>
      </w:r>
      <w:r w:rsidRPr="00453FEB">
        <w:rPr>
          <w:rStyle w:val="FootnoteReference"/>
          <w:rFonts w:ascii="Times New Roman" w:hAnsi="Times New Roman" w:cs="Times New Roman"/>
        </w:rPr>
        <w:footnoteReference w:id="16"/>
      </w:r>
      <w:r w:rsidRPr="00453FEB">
        <w:rPr>
          <w:rFonts w:ascii="Times New Roman" w:hAnsi="Times New Roman" w:cs="Times New Roman"/>
        </w:rPr>
        <w:t xml:space="preserve">  A prosecutor is also responsible for determining whom to prosecute based on the sufficiency of the evidence.</w:t>
      </w:r>
      <w:bookmarkStart w:id="12" w:name="_Ref62295524"/>
      <w:r w:rsidRPr="00453FEB">
        <w:rPr>
          <w:rStyle w:val="FootnoteReference"/>
          <w:rFonts w:ascii="Times New Roman" w:hAnsi="Times New Roman" w:cs="Times New Roman"/>
        </w:rPr>
        <w:footnoteReference w:id="17"/>
      </w:r>
      <w:bookmarkEnd w:id="12"/>
      <w:r w:rsidRPr="00453FEB">
        <w:rPr>
          <w:rFonts w:ascii="Times New Roman" w:hAnsi="Times New Roman" w:cs="Times New Roman"/>
        </w:rPr>
        <w:t xml:space="preserve">  Finally, prosecutors are responsible for overseeing prosecutions according to applicable constitutions, statu</w:t>
      </w:r>
      <w:r>
        <w:rPr>
          <w:rFonts w:ascii="Times New Roman" w:hAnsi="Times New Roman" w:cs="Times New Roman"/>
        </w:rPr>
        <w:t>t</w:t>
      </w:r>
      <w:r w:rsidRPr="00453FEB">
        <w:rPr>
          <w:rFonts w:ascii="Times New Roman" w:hAnsi="Times New Roman" w:cs="Times New Roman"/>
        </w:rPr>
        <w:t>es, and precedent.</w:t>
      </w:r>
      <w:r w:rsidRPr="00453FEB">
        <w:rPr>
          <w:rStyle w:val="FootnoteReference"/>
          <w:rFonts w:ascii="Times New Roman" w:hAnsi="Times New Roman" w:cs="Times New Roman"/>
        </w:rPr>
        <w:footnoteReference w:id="18"/>
      </w:r>
      <w:r w:rsidR="00756F53">
        <w:rPr>
          <w:rFonts w:ascii="Times New Roman" w:hAnsi="Times New Roman" w:cs="Times New Roman"/>
        </w:rPr>
        <w:t xml:space="preserve">  </w:t>
      </w:r>
      <w:r w:rsidR="00672492">
        <w:rPr>
          <w:rFonts w:ascii="Times New Roman" w:hAnsi="Times New Roman" w:cs="Times New Roman"/>
        </w:rPr>
        <w:t xml:space="preserve">The </w:t>
      </w:r>
      <w:r w:rsidR="00672492" w:rsidRPr="00453FEB">
        <w:rPr>
          <w:rFonts w:ascii="Times New Roman" w:hAnsi="Times New Roman" w:cs="Times New Roman"/>
        </w:rPr>
        <w:t xml:space="preserve">Supreme Court </w:t>
      </w:r>
      <w:r w:rsidR="00672492">
        <w:rPr>
          <w:rFonts w:ascii="Times New Roman" w:hAnsi="Times New Roman" w:cs="Times New Roman"/>
        </w:rPr>
        <w:t xml:space="preserve"> has described p</w:t>
      </w:r>
      <w:r w:rsidRPr="00453FEB">
        <w:rPr>
          <w:rFonts w:ascii="Times New Roman" w:hAnsi="Times New Roman" w:cs="Times New Roman"/>
        </w:rPr>
        <w:t xml:space="preserve">rosecutors as “the servant[s] of the law” tasked to both punish the guilty and </w:t>
      </w:r>
      <w:r w:rsidR="00ED1C5E">
        <w:rPr>
          <w:rFonts w:ascii="Times New Roman" w:hAnsi="Times New Roman" w:cs="Times New Roman"/>
        </w:rPr>
        <w:t>e</w:t>
      </w:r>
      <w:r w:rsidRPr="00453FEB">
        <w:rPr>
          <w:rFonts w:ascii="Times New Roman" w:hAnsi="Times New Roman" w:cs="Times New Roman"/>
        </w:rPr>
        <w:t xml:space="preserve">nsure that the innocent do not </w:t>
      </w:r>
      <w:r w:rsidRPr="004542D2">
        <w:rPr>
          <w:rFonts w:ascii="Times New Roman" w:hAnsi="Times New Roman" w:cs="Times New Roman"/>
        </w:rPr>
        <w:lastRenderedPageBreak/>
        <w:t>suffer.</w:t>
      </w:r>
      <w:r w:rsidRPr="004542D2">
        <w:rPr>
          <w:rStyle w:val="FootnoteReference"/>
          <w:rFonts w:ascii="Times New Roman" w:hAnsi="Times New Roman" w:cs="Times New Roman"/>
        </w:rPr>
        <w:footnoteReference w:id="19"/>
      </w:r>
      <w:r w:rsidRPr="004542D2">
        <w:rPr>
          <w:rFonts w:ascii="Times New Roman" w:hAnsi="Times New Roman" w:cs="Times New Roman"/>
        </w:rPr>
        <w:t xml:space="preserve">  Federally, the executive branch has a constitutional duty to make sure that laws passed by the legislative branch are faith</w:t>
      </w:r>
      <w:r w:rsidRPr="00453FEB">
        <w:rPr>
          <w:rFonts w:ascii="Times New Roman" w:hAnsi="Times New Roman" w:cs="Times New Roman"/>
        </w:rPr>
        <w:t>fully executed.</w:t>
      </w:r>
      <w:r w:rsidRPr="00453FEB">
        <w:rPr>
          <w:rStyle w:val="FootnoteReference"/>
          <w:rFonts w:ascii="Times New Roman" w:hAnsi="Times New Roman" w:cs="Times New Roman"/>
        </w:rPr>
        <w:footnoteReference w:id="20"/>
      </w:r>
      <w:r w:rsidRPr="00453FEB">
        <w:rPr>
          <w:rFonts w:ascii="Times New Roman" w:hAnsi="Times New Roman" w:cs="Times New Roman"/>
        </w:rPr>
        <w:t xml:space="preserve">  </w:t>
      </w:r>
    </w:p>
    <w:p w14:paraId="34542D01" w14:textId="21432032"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In response to the requirements of the Constitution, Congress created the Office of the Attorney General by enacting the Judiciary Act of 1789.</w:t>
      </w:r>
      <w:r w:rsidRPr="00453FEB">
        <w:rPr>
          <w:rStyle w:val="FootnoteReference"/>
          <w:rFonts w:ascii="Times New Roman" w:hAnsi="Times New Roman" w:cs="Times New Roman"/>
        </w:rPr>
        <w:footnoteReference w:id="21"/>
      </w:r>
      <w:r w:rsidRPr="00453FEB">
        <w:rPr>
          <w:rFonts w:ascii="Times New Roman" w:hAnsi="Times New Roman" w:cs="Times New Roman"/>
        </w:rPr>
        <w:t xml:space="preserve">  At the time, </w:t>
      </w:r>
      <w:r w:rsidRPr="00094642">
        <w:rPr>
          <w:rFonts w:ascii="Times New Roman" w:hAnsi="Times New Roman" w:cs="Times New Roman"/>
        </w:rPr>
        <w:t xml:space="preserve">the </w:t>
      </w:r>
      <w:r w:rsidR="00094642" w:rsidRPr="00094642">
        <w:rPr>
          <w:rFonts w:ascii="Times New Roman" w:hAnsi="Times New Roman" w:cs="Times New Roman"/>
        </w:rPr>
        <w:t>a</w:t>
      </w:r>
      <w:r w:rsidRPr="00094642">
        <w:rPr>
          <w:rFonts w:ascii="Times New Roman" w:hAnsi="Times New Roman" w:cs="Times New Roman"/>
        </w:rPr>
        <w:t xml:space="preserve">ttorney </w:t>
      </w:r>
      <w:r w:rsidR="00094642" w:rsidRPr="00094642">
        <w:rPr>
          <w:rFonts w:ascii="Times New Roman" w:hAnsi="Times New Roman" w:cs="Times New Roman"/>
        </w:rPr>
        <w:t>g</w:t>
      </w:r>
      <w:r w:rsidRPr="00094642">
        <w:rPr>
          <w:rFonts w:ascii="Times New Roman" w:hAnsi="Times New Roman" w:cs="Times New Roman"/>
        </w:rPr>
        <w:t>eneral wa</w:t>
      </w:r>
      <w:r w:rsidRPr="00453FEB">
        <w:rPr>
          <w:rFonts w:ascii="Times New Roman" w:hAnsi="Times New Roman" w:cs="Times New Roman"/>
        </w:rPr>
        <w:t xml:space="preserve">s only responsible for </w:t>
      </w:r>
      <w:r w:rsidRPr="00516DBE">
        <w:rPr>
          <w:rFonts w:ascii="Times New Roman" w:hAnsi="Times New Roman" w:cs="Times New Roman"/>
        </w:rPr>
        <w:t>representing the United States in court and advising the president and agency heads on questions of law.</w:t>
      </w:r>
      <w:r w:rsidRPr="00516DBE">
        <w:rPr>
          <w:rStyle w:val="FootnoteReference"/>
          <w:rFonts w:ascii="Times New Roman" w:hAnsi="Times New Roman" w:cs="Times New Roman"/>
        </w:rPr>
        <w:footnoteReference w:id="22"/>
      </w:r>
      <w:r w:rsidRPr="00516DBE">
        <w:rPr>
          <w:rFonts w:ascii="Times New Roman" w:hAnsi="Times New Roman" w:cs="Times New Roman"/>
        </w:rPr>
        <w:t xml:space="preserve">  The attorney </w:t>
      </w:r>
      <w:r w:rsidR="00094642" w:rsidRPr="00516DBE">
        <w:rPr>
          <w:rFonts w:ascii="Times New Roman" w:hAnsi="Times New Roman" w:cs="Times New Roman"/>
        </w:rPr>
        <w:t>g</w:t>
      </w:r>
      <w:r w:rsidRPr="00516DBE">
        <w:rPr>
          <w:rFonts w:ascii="Times New Roman" w:hAnsi="Times New Roman" w:cs="Times New Roman"/>
        </w:rPr>
        <w:t>eneral’s original obligations</w:t>
      </w:r>
      <w:r w:rsidRPr="00453FEB">
        <w:rPr>
          <w:rFonts w:ascii="Times New Roman" w:hAnsi="Times New Roman" w:cs="Times New Roman"/>
        </w:rPr>
        <w:t xml:space="preserve"> </w:t>
      </w:r>
      <w:r w:rsidRPr="00516DBE">
        <w:rPr>
          <w:rFonts w:ascii="Times New Roman" w:hAnsi="Times New Roman" w:cs="Times New Roman"/>
        </w:rPr>
        <w:t>were limited to cases argued in front of the Supreme Court.</w:t>
      </w:r>
      <w:r w:rsidRPr="00516DBE">
        <w:rPr>
          <w:rStyle w:val="FootnoteReference"/>
          <w:rFonts w:ascii="Times New Roman" w:hAnsi="Times New Roman" w:cs="Times New Roman"/>
        </w:rPr>
        <w:footnoteReference w:id="23"/>
      </w:r>
      <w:r w:rsidRPr="00516DBE">
        <w:rPr>
          <w:rFonts w:ascii="Times New Roman" w:hAnsi="Times New Roman" w:cs="Times New Roman"/>
        </w:rPr>
        <w:t xml:space="preserve">  Federal district attorneys, known today as U.S. attorneys, were initially responsible</w:t>
      </w:r>
      <w:r w:rsidRPr="00453FEB">
        <w:rPr>
          <w:rFonts w:ascii="Times New Roman" w:hAnsi="Times New Roman" w:cs="Times New Roman"/>
        </w:rPr>
        <w:t xml:space="preserve"> for the representation of the United States in local district and circuit courts.</w:t>
      </w:r>
      <w:r w:rsidRPr="00453FEB">
        <w:rPr>
          <w:rStyle w:val="FootnoteReference"/>
          <w:rFonts w:ascii="Times New Roman" w:hAnsi="Times New Roman" w:cs="Times New Roman"/>
        </w:rPr>
        <w:footnoteReference w:id="24"/>
      </w:r>
      <w:r w:rsidRPr="00453FEB">
        <w:rPr>
          <w:rFonts w:ascii="Times New Roman" w:hAnsi="Times New Roman" w:cs="Times New Roman"/>
        </w:rPr>
        <w:t xml:space="preserve">  The Attorney General, under the Judiciary act of 1789, had no authority </w:t>
      </w:r>
      <w:r w:rsidRPr="00453FEB">
        <w:rPr>
          <w:rFonts w:ascii="Times New Roman" w:hAnsi="Times New Roman" w:cs="Times New Roman"/>
        </w:rPr>
        <w:lastRenderedPageBreak/>
        <w:t xml:space="preserve">over </w:t>
      </w:r>
      <w:r w:rsidRPr="00E56E55">
        <w:rPr>
          <w:rFonts w:ascii="Times New Roman" w:hAnsi="Times New Roman" w:cs="Times New Roman"/>
        </w:rPr>
        <w:t>these federal district attorneys.</w:t>
      </w:r>
      <w:r w:rsidRPr="00E56E55">
        <w:rPr>
          <w:rStyle w:val="FootnoteReference"/>
          <w:rFonts w:ascii="Times New Roman" w:hAnsi="Times New Roman" w:cs="Times New Roman"/>
        </w:rPr>
        <w:footnoteReference w:id="25"/>
      </w:r>
      <w:r w:rsidRPr="00453FEB">
        <w:rPr>
          <w:rFonts w:ascii="Times New Roman" w:hAnsi="Times New Roman" w:cs="Times New Roman"/>
        </w:rPr>
        <w:t xml:space="preserve">  In 1861, however, </w:t>
      </w:r>
      <w:r w:rsidRPr="00E56E55">
        <w:rPr>
          <w:rFonts w:ascii="Times New Roman" w:hAnsi="Times New Roman" w:cs="Times New Roman"/>
        </w:rPr>
        <w:t xml:space="preserve">the </w:t>
      </w:r>
      <w:r w:rsidR="00E56E55" w:rsidRPr="00E56E55">
        <w:rPr>
          <w:rFonts w:ascii="Times New Roman" w:hAnsi="Times New Roman" w:cs="Times New Roman"/>
        </w:rPr>
        <w:t>a</w:t>
      </w:r>
      <w:r w:rsidRPr="00E56E55">
        <w:rPr>
          <w:rFonts w:ascii="Times New Roman" w:hAnsi="Times New Roman" w:cs="Times New Roman"/>
        </w:rPr>
        <w:t xml:space="preserve">ttorney </w:t>
      </w:r>
      <w:r w:rsidR="00E56E55" w:rsidRPr="00E56E55">
        <w:rPr>
          <w:rFonts w:ascii="Times New Roman" w:hAnsi="Times New Roman" w:cs="Times New Roman"/>
        </w:rPr>
        <w:t>g</w:t>
      </w:r>
      <w:r w:rsidRPr="00E56E55">
        <w:rPr>
          <w:rFonts w:ascii="Times New Roman" w:hAnsi="Times New Roman" w:cs="Times New Roman"/>
        </w:rPr>
        <w:t>eneral was gi</w:t>
      </w:r>
      <w:r w:rsidRPr="00453FEB">
        <w:rPr>
          <w:rFonts w:ascii="Times New Roman" w:hAnsi="Times New Roman" w:cs="Times New Roman"/>
        </w:rPr>
        <w:t xml:space="preserve">ven statutory power over </w:t>
      </w:r>
      <w:r w:rsidRPr="00E56E55">
        <w:rPr>
          <w:rFonts w:ascii="Times New Roman" w:hAnsi="Times New Roman" w:cs="Times New Roman"/>
        </w:rPr>
        <w:t>these federal district attorneys an</w:t>
      </w:r>
      <w:r w:rsidRPr="00453FEB">
        <w:rPr>
          <w:rFonts w:ascii="Times New Roman" w:hAnsi="Times New Roman" w:cs="Times New Roman"/>
        </w:rPr>
        <w:t>d could control how they went about their prosecutions.</w:t>
      </w:r>
      <w:r w:rsidRPr="00453FEB">
        <w:rPr>
          <w:rStyle w:val="FootnoteReference"/>
          <w:rFonts w:ascii="Times New Roman" w:hAnsi="Times New Roman" w:cs="Times New Roman"/>
        </w:rPr>
        <w:footnoteReference w:id="26"/>
      </w:r>
      <w:r w:rsidRPr="00453FEB">
        <w:rPr>
          <w:rFonts w:ascii="Times New Roman" w:hAnsi="Times New Roman" w:cs="Times New Roman"/>
        </w:rPr>
        <w:t xml:space="preserve">  In 1870, the Department of Justice was created to assist </w:t>
      </w:r>
      <w:r w:rsidRPr="00E56E55">
        <w:rPr>
          <w:rFonts w:ascii="Times New Roman" w:hAnsi="Times New Roman" w:cs="Times New Roman"/>
        </w:rPr>
        <w:t>the attorney general i</w:t>
      </w:r>
      <w:r w:rsidRPr="00453FEB">
        <w:rPr>
          <w:rFonts w:ascii="Times New Roman" w:hAnsi="Times New Roman" w:cs="Times New Roman"/>
        </w:rPr>
        <w:t xml:space="preserve">n </w:t>
      </w:r>
      <w:r w:rsidR="004F03F9">
        <w:rPr>
          <w:rFonts w:ascii="Times New Roman" w:hAnsi="Times New Roman" w:cs="Times New Roman"/>
        </w:rPr>
        <w:t>their</w:t>
      </w:r>
      <w:r w:rsidRPr="00453FEB">
        <w:rPr>
          <w:rFonts w:ascii="Times New Roman" w:hAnsi="Times New Roman" w:cs="Times New Roman"/>
        </w:rPr>
        <w:t xml:space="preserve"> duties </w:t>
      </w:r>
      <w:r w:rsidRPr="00E56E55">
        <w:rPr>
          <w:rFonts w:ascii="Times New Roman" w:hAnsi="Times New Roman" w:cs="Times New Roman"/>
        </w:rPr>
        <w:t>and solidified the attorney general</w:t>
      </w:r>
      <w:r w:rsidRPr="00453FEB">
        <w:rPr>
          <w:rFonts w:ascii="Times New Roman" w:hAnsi="Times New Roman" w:cs="Times New Roman"/>
        </w:rPr>
        <w:t xml:space="preserve"> as the head.</w:t>
      </w:r>
      <w:r w:rsidRPr="00453FEB">
        <w:rPr>
          <w:rStyle w:val="FootnoteReference"/>
          <w:rFonts w:ascii="Times New Roman" w:hAnsi="Times New Roman" w:cs="Times New Roman"/>
        </w:rPr>
        <w:footnoteReference w:id="27"/>
      </w:r>
      <w:r w:rsidRPr="00453FEB">
        <w:rPr>
          <w:rFonts w:ascii="Times New Roman" w:hAnsi="Times New Roman" w:cs="Times New Roman"/>
        </w:rPr>
        <w:t xml:space="preserve">  </w:t>
      </w:r>
    </w:p>
    <w:p w14:paraId="35DD5BF8" w14:textId="3CF32182" w:rsidR="00F13951" w:rsidRPr="00453FEB" w:rsidRDefault="00F13951" w:rsidP="00453FEB">
      <w:pPr>
        <w:spacing w:line="480" w:lineRule="auto"/>
        <w:rPr>
          <w:rFonts w:ascii="Times New Roman" w:hAnsi="Times New Roman" w:cs="Times New Roman"/>
        </w:rPr>
      </w:pPr>
      <w:r w:rsidRPr="00453FEB">
        <w:rPr>
          <w:rFonts w:ascii="Times New Roman" w:hAnsi="Times New Roman" w:cs="Times New Roman"/>
        </w:rPr>
        <w:tab/>
        <w:t>State constitutions, modeled after the U</w:t>
      </w:r>
      <w:r>
        <w:rPr>
          <w:rFonts w:ascii="Times New Roman" w:hAnsi="Times New Roman" w:cs="Times New Roman"/>
        </w:rPr>
        <w:t xml:space="preserve">.S. </w:t>
      </w:r>
      <w:r w:rsidRPr="00453FEB">
        <w:rPr>
          <w:rFonts w:ascii="Times New Roman" w:hAnsi="Times New Roman" w:cs="Times New Roman"/>
        </w:rPr>
        <w:t xml:space="preserve">Constitution, grant </w:t>
      </w:r>
      <w:r w:rsidRPr="00E56E55">
        <w:rPr>
          <w:rFonts w:ascii="Times New Roman" w:hAnsi="Times New Roman" w:cs="Times New Roman"/>
        </w:rPr>
        <w:t>state executive branches th</w:t>
      </w:r>
      <w:r w:rsidRPr="00453FEB">
        <w:rPr>
          <w:rFonts w:ascii="Times New Roman" w:hAnsi="Times New Roman" w:cs="Times New Roman"/>
        </w:rPr>
        <w:t>e responsibility to make sure that “the laws be faithfully executed.”</w:t>
      </w:r>
      <w:bookmarkStart w:id="13" w:name="_Ref64310779"/>
      <w:r w:rsidRPr="00453FEB">
        <w:rPr>
          <w:rStyle w:val="FootnoteReference"/>
          <w:rFonts w:ascii="Times New Roman" w:hAnsi="Times New Roman" w:cs="Times New Roman"/>
        </w:rPr>
        <w:footnoteReference w:id="28"/>
      </w:r>
      <w:bookmarkEnd w:id="13"/>
      <w:r w:rsidRPr="00453FEB">
        <w:rPr>
          <w:rFonts w:ascii="Times New Roman" w:hAnsi="Times New Roman" w:cs="Times New Roman"/>
        </w:rPr>
        <w:t xml:space="preserve">  This duty is carried out by state </w:t>
      </w:r>
      <w:r>
        <w:rPr>
          <w:rFonts w:ascii="Times New Roman" w:hAnsi="Times New Roman" w:cs="Times New Roman"/>
        </w:rPr>
        <w:t>a</w:t>
      </w:r>
      <w:r w:rsidRPr="00453FEB">
        <w:rPr>
          <w:rFonts w:ascii="Times New Roman" w:hAnsi="Times New Roman" w:cs="Times New Roman"/>
        </w:rPr>
        <w:t xml:space="preserve">ttorney </w:t>
      </w:r>
      <w:r w:rsidR="00E56E55">
        <w:rPr>
          <w:rFonts w:ascii="Times New Roman" w:hAnsi="Times New Roman" w:cs="Times New Roman"/>
        </w:rPr>
        <w:t>g</w:t>
      </w:r>
      <w:r w:rsidRPr="00453FEB">
        <w:rPr>
          <w:rFonts w:ascii="Times New Roman" w:hAnsi="Times New Roman" w:cs="Times New Roman"/>
        </w:rPr>
        <w:t>enerals and local prosecutors.</w:t>
      </w:r>
      <w:bookmarkStart w:id="14" w:name="_Ref62380749"/>
      <w:r w:rsidRPr="00453FEB">
        <w:rPr>
          <w:rStyle w:val="FootnoteReference"/>
          <w:rFonts w:ascii="Times New Roman" w:hAnsi="Times New Roman" w:cs="Times New Roman"/>
        </w:rPr>
        <w:footnoteReference w:id="29"/>
      </w:r>
      <w:bookmarkEnd w:id="14"/>
      <w:r w:rsidRPr="00453FEB">
        <w:rPr>
          <w:rFonts w:ascii="Times New Roman" w:hAnsi="Times New Roman" w:cs="Times New Roman"/>
        </w:rPr>
        <w:t xml:space="preserve">  Most states vest the </w:t>
      </w:r>
      <w:r w:rsidRPr="00E56E55">
        <w:rPr>
          <w:rFonts w:ascii="Times New Roman" w:hAnsi="Times New Roman" w:cs="Times New Roman"/>
        </w:rPr>
        <w:t>attorney general</w:t>
      </w:r>
      <w:r w:rsidRPr="00453FEB">
        <w:rPr>
          <w:rFonts w:ascii="Times New Roman" w:hAnsi="Times New Roman" w:cs="Times New Roman"/>
        </w:rPr>
        <w:t xml:space="preserve"> with exclusive or concurrent jurisdiction over a specific number of limited issues, such as cases involving public corruption, fraud, regulatory crimes, or when local prosecutors have conflicts of </w:t>
      </w:r>
      <w:r w:rsidRPr="00453FEB">
        <w:rPr>
          <w:rFonts w:ascii="Times New Roman" w:hAnsi="Times New Roman" w:cs="Times New Roman"/>
        </w:rPr>
        <w:lastRenderedPageBreak/>
        <w:t>interests.</w:t>
      </w:r>
      <w:r w:rsidRPr="00453FEB">
        <w:rPr>
          <w:rStyle w:val="FootnoteReference"/>
          <w:rFonts w:ascii="Times New Roman" w:hAnsi="Times New Roman" w:cs="Times New Roman"/>
        </w:rPr>
        <w:footnoteReference w:id="30"/>
      </w:r>
      <w:r w:rsidRPr="00453FEB">
        <w:rPr>
          <w:rFonts w:ascii="Times New Roman" w:hAnsi="Times New Roman" w:cs="Times New Roman"/>
        </w:rPr>
        <w:t xml:space="preserve">  The vast majority of states hold elections for local prosecutors who oversee prosecutions within a geographic</w:t>
      </w:r>
      <w:r w:rsidR="00905DD4">
        <w:rPr>
          <w:rFonts w:ascii="Times New Roman" w:hAnsi="Times New Roman" w:cs="Times New Roman"/>
        </w:rPr>
        <w:t>-</w:t>
      </w:r>
      <w:r w:rsidRPr="00453FEB">
        <w:rPr>
          <w:rFonts w:ascii="Times New Roman" w:hAnsi="Times New Roman" w:cs="Times New Roman"/>
        </w:rPr>
        <w:t xml:space="preserve">based jurisdiction that fall outside the state </w:t>
      </w:r>
      <w:r w:rsidRPr="00ED5C0F">
        <w:rPr>
          <w:rFonts w:ascii="Times New Roman" w:hAnsi="Times New Roman" w:cs="Times New Roman"/>
        </w:rPr>
        <w:t>attorney general’s</w:t>
      </w:r>
      <w:r w:rsidRPr="00453FEB">
        <w:rPr>
          <w:rFonts w:ascii="Times New Roman" w:hAnsi="Times New Roman" w:cs="Times New Roman"/>
        </w:rPr>
        <w:t xml:space="preserve"> responsibility.</w:t>
      </w:r>
      <w:r w:rsidRPr="00453FEB">
        <w:rPr>
          <w:rStyle w:val="FootnoteReference"/>
          <w:rFonts w:ascii="Times New Roman" w:hAnsi="Times New Roman" w:cs="Times New Roman"/>
        </w:rPr>
        <w:footnoteReference w:id="31"/>
      </w:r>
      <w:r w:rsidRPr="00453FEB">
        <w:rPr>
          <w:rFonts w:ascii="Times New Roman" w:hAnsi="Times New Roman" w:cs="Times New Roman"/>
        </w:rPr>
        <w:t xml:space="preserve">  </w:t>
      </w:r>
    </w:p>
    <w:p w14:paraId="45677149" w14:textId="6A0CD191" w:rsidR="00F13951" w:rsidRPr="00453FEB" w:rsidRDefault="00F13951" w:rsidP="00453FEB">
      <w:pPr>
        <w:spacing w:line="480" w:lineRule="auto"/>
        <w:rPr>
          <w:rFonts w:ascii="Times New Roman" w:hAnsi="Times New Roman" w:cs="Times New Roman"/>
          <w:u w:val="single"/>
        </w:rPr>
      </w:pPr>
      <w:bookmarkStart w:id="15" w:name="_Hlk62218563"/>
      <w:r w:rsidRPr="00453FEB">
        <w:rPr>
          <w:rFonts w:ascii="Times New Roman" w:hAnsi="Times New Roman" w:cs="Times New Roman"/>
          <w:u w:val="single"/>
        </w:rPr>
        <w:t>B.  The Importance and Scope of Prosecutorial Discretion</w:t>
      </w:r>
    </w:p>
    <w:bookmarkEnd w:id="15"/>
    <w:p w14:paraId="71D44078" w14:textId="74FA51C6" w:rsidR="00F13951" w:rsidRPr="00453FEB" w:rsidRDefault="00F13951" w:rsidP="00453FEB">
      <w:pPr>
        <w:spacing w:line="480" w:lineRule="auto"/>
        <w:rPr>
          <w:rFonts w:ascii="Times New Roman" w:hAnsi="Times New Roman" w:cs="Times New Roman"/>
        </w:rPr>
      </w:pPr>
      <w:r w:rsidRPr="00453FEB">
        <w:rPr>
          <w:rFonts w:ascii="Times New Roman" w:hAnsi="Times New Roman" w:cs="Times New Roman"/>
        </w:rPr>
        <w:tab/>
      </w:r>
      <w:r w:rsidR="00CB19C8" w:rsidRPr="00453FEB">
        <w:rPr>
          <w:rFonts w:ascii="Times New Roman" w:hAnsi="Times New Roman" w:cs="Times New Roman"/>
        </w:rPr>
        <w:t>Because prosecutors are solely responsible for determining which criminal cases to charge and how to proceed with the litigation, the prosecutor’s personal judgement, otherwise known as prosecutorial discretion, can change the direction of a case.</w:t>
      </w:r>
      <w:bookmarkStart w:id="16" w:name="_Ref82769883"/>
      <w:r w:rsidR="00CB19C8">
        <w:rPr>
          <w:rStyle w:val="FootnoteReference"/>
          <w:rFonts w:ascii="Times New Roman" w:hAnsi="Times New Roman" w:cs="Times New Roman"/>
        </w:rPr>
        <w:footnoteReference w:id="32"/>
      </w:r>
      <w:bookmarkEnd w:id="16"/>
      <w:r w:rsidR="00CB19C8">
        <w:rPr>
          <w:rFonts w:ascii="Times New Roman" w:hAnsi="Times New Roman" w:cs="Times New Roman"/>
        </w:rPr>
        <w:t xml:space="preserve">  </w:t>
      </w:r>
      <w:r w:rsidRPr="00453FEB">
        <w:rPr>
          <w:rFonts w:ascii="Times New Roman" w:hAnsi="Times New Roman" w:cs="Times New Roman"/>
        </w:rPr>
        <w:t>Prosecutors’ status as elected officials allowed local prosecutors to exercise more of their own, individual discretion in enforcing the laws</w:t>
      </w:r>
      <w:r w:rsidR="00F25EC5">
        <w:rPr>
          <w:rFonts w:ascii="Times New Roman" w:hAnsi="Times New Roman" w:cs="Times New Roman"/>
        </w:rPr>
        <w:t xml:space="preserve"> because they were no longer subject to the varying opinions and politics of those who appointed them.</w:t>
      </w:r>
      <w:r w:rsidRPr="00453FEB">
        <w:rPr>
          <w:rStyle w:val="FootnoteReference"/>
          <w:rFonts w:ascii="Times New Roman" w:hAnsi="Times New Roman" w:cs="Times New Roman"/>
        </w:rPr>
        <w:footnoteReference w:id="33"/>
      </w:r>
      <w:r w:rsidRPr="00453FEB">
        <w:rPr>
          <w:rFonts w:ascii="Times New Roman" w:hAnsi="Times New Roman" w:cs="Times New Roman"/>
        </w:rPr>
        <w:t xml:space="preserve">  By 1912, forty-eight states had local prosecutors, all but five of </w:t>
      </w:r>
      <w:r w:rsidRPr="00453FEB">
        <w:rPr>
          <w:rFonts w:ascii="Times New Roman" w:hAnsi="Times New Roman" w:cs="Times New Roman"/>
        </w:rPr>
        <w:lastRenderedPageBreak/>
        <w:t>which were elected.</w:t>
      </w:r>
      <w:r w:rsidRPr="00453FEB">
        <w:rPr>
          <w:rStyle w:val="FootnoteReference"/>
          <w:rFonts w:ascii="Times New Roman" w:hAnsi="Times New Roman" w:cs="Times New Roman"/>
        </w:rPr>
        <w:footnoteReference w:id="34"/>
      </w:r>
      <w:r w:rsidRPr="00453FEB">
        <w:rPr>
          <w:rFonts w:ascii="Times New Roman" w:hAnsi="Times New Roman" w:cs="Times New Roman"/>
        </w:rPr>
        <w:t xml:space="preserve">  There was an increase in crime shortly after World War I, which</w:t>
      </w:r>
      <w:r w:rsidR="00CB19C8">
        <w:rPr>
          <w:rFonts w:ascii="Times New Roman" w:hAnsi="Times New Roman" w:cs="Times New Roman"/>
        </w:rPr>
        <w:t xml:space="preserve"> shined a spotlight on prosecutors and</w:t>
      </w:r>
      <w:r w:rsidRPr="00453FEB">
        <w:rPr>
          <w:rFonts w:ascii="Times New Roman" w:hAnsi="Times New Roman" w:cs="Times New Roman"/>
        </w:rPr>
        <w:t xml:space="preserve"> led to a national reexamination of the state prosecutor’s role.</w:t>
      </w:r>
      <w:r w:rsidRPr="00453FEB">
        <w:rPr>
          <w:rStyle w:val="FootnoteReference"/>
          <w:rFonts w:ascii="Times New Roman" w:hAnsi="Times New Roman" w:cs="Times New Roman"/>
        </w:rPr>
        <w:footnoteReference w:id="35"/>
      </w:r>
      <w:r w:rsidRPr="00453FEB">
        <w:rPr>
          <w:rFonts w:ascii="Times New Roman" w:hAnsi="Times New Roman" w:cs="Times New Roman"/>
        </w:rPr>
        <w:t xml:space="preserve">  Both local and federal crime commissions were created across the country to lead this examination and found that the elective nature of local prosecutors led to </w:t>
      </w:r>
      <w:r w:rsidR="00CB19C8">
        <w:rPr>
          <w:rFonts w:ascii="Times New Roman" w:hAnsi="Times New Roman" w:cs="Times New Roman"/>
        </w:rPr>
        <w:t xml:space="preserve">undue </w:t>
      </w:r>
      <w:r w:rsidRPr="00453FEB">
        <w:rPr>
          <w:rFonts w:ascii="Times New Roman" w:hAnsi="Times New Roman" w:cs="Times New Roman"/>
        </w:rPr>
        <w:t>influence</w:t>
      </w:r>
      <w:r w:rsidR="00CB19C8">
        <w:rPr>
          <w:rFonts w:ascii="Times New Roman" w:hAnsi="Times New Roman" w:cs="Times New Roman"/>
        </w:rPr>
        <w:t xml:space="preserve"> from inappropriate sources</w:t>
      </w:r>
      <w:r w:rsidRPr="00453FEB">
        <w:rPr>
          <w:rFonts w:ascii="Times New Roman" w:hAnsi="Times New Roman" w:cs="Times New Roman"/>
        </w:rPr>
        <w:t>.</w:t>
      </w:r>
      <w:r w:rsidRPr="00453FEB">
        <w:rPr>
          <w:rStyle w:val="FootnoteReference"/>
          <w:rFonts w:ascii="Times New Roman" w:hAnsi="Times New Roman" w:cs="Times New Roman"/>
        </w:rPr>
        <w:footnoteReference w:id="36"/>
      </w:r>
      <w:r w:rsidRPr="00453FEB">
        <w:rPr>
          <w:rFonts w:ascii="Times New Roman" w:hAnsi="Times New Roman" w:cs="Times New Roman"/>
        </w:rPr>
        <w:t xml:space="preserve">  </w:t>
      </w:r>
    </w:p>
    <w:p w14:paraId="35831659" w14:textId="3D6546D8" w:rsidR="00F13951" w:rsidRPr="00453FEB" w:rsidRDefault="00F13951" w:rsidP="00453FEB">
      <w:pPr>
        <w:tabs>
          <w:tab w:val="left" w:pos="6840"/>
        </w:tabs>
        <w:spacing w:line="480" w:lineRule="auto"/>
        <w:ind w:firstLine="720"/>
        <w:rPr>
          <w:rFonts w:ascii="Times New Roman" w:hAnsi="Times New Roman" w:cs="Times New Roman"/>
        </w:rPr>
      </w:pPr>
      <w:r w:rsidRPr="00453FEB">
        <w:rPr>
          <w:rFonts w:ascii="Times New Roman" w:hAnsi="Times New Roman" w:cs="Times New Roman"/>
        </w:rPr>
        <w:t>From the first allegations of criminal conduct to the end of a criminal case, prosecutors have several key moments when they may use their discretion to alter the course of a case.</w:t>
      </w:r>
      <w:bookmarkStart w:id="17" w:name="_Ref64449721"/>
      <w:r w:rsidRPr="00453FEB">
        <w:rPr>
          <w:rStyle w:val="FootnoteReference"/>
          <w:rFonts w:ascii="Times New Roman" w:hAnsi="Times New Roman" w:cs="Times New Roman"/>
        </w:rPr>
        <w:footnoteReference w:id="37"/>
      </w:r>
      <w:bookmarkEnd w:id="17"/>
      <w:r w:rsidRPr="00453FEB">
        <w:rPr>
          <w:rFonts w:ascii="Times New Roman" w:hAnsi="Times New Roman" w:cs="Times New Roman"/>
        </w:rPr>
        <w:t xml:space="preserve">  Currently, there is no universal requirement for prosecutors to publicly state how they use this </w:t>
      </w:r>
      <w:r w:rsidRPr="00453FEB">
        <w:rPr>
          <w:rFonts w:ascii="Times New Roman" w:hAnsi="Times New Roman" w:cs="Times New Roman"/>
        </w:rPr>
        <w:lastRenderedPageBreak/>
        <w:t>discretion.</w:t>
      </w:r>
      <w:bookmarkStart w:id="18" w:name="_Ref67148191"/>
      <w:r w:rsidRPr="00453FEB">
        <w:rPr>
          <w:rStyle w:val="FootnoteReference"/>
          <w:rFonts w:ascii="Times New Roman" w:hAnsi="Times New Roman" w:cs="Times New Roman"/>
        </w:rPr>
        <w:footnoteReference w:id="38"/>
      </w:r>
      <w:bookmarkEnd w:id="18"/>
      <w:r w:rsidRPr="00453FEB">
        <w:rPr>
          <w:rFonts w:ascii="Times New Roman" w:hAnsi="Times New Roman" w:cs="Times New Roman"/>
        </w:rPr>
        <w:t xml:space="preserve">  Although prosecutors are not required to publicly report </w:t>
      </w:r>
      <w:r>
        <w:rPr>
          <w:rFonts w:ascii="Times New Roman" w:hAnsi="Times New Roman" w:cs="Times New Roman"/>
        </w:rPr>
        <w:t xml:space="preserve">on </w:t>
      </w:r>
      <w:r w:rsidR="00397C11">
        <w:rPr>
          <w:rFonts w:ascii="Times New Roman" w:hAnsi="Times New Roman" w:cs="Times New Roman"/>
        </w:rPr>
        <w:t>h</w:t>
      </w:r>
      <w:r w:rsidRPr="00453FEB">
        <w:rPr>
          <w:rFonts w:ascii="Times New Roman" w:hAnsi="Times New Roman" w:cs="Times New Roman"/>
        </w:rPr>
        <w:t>ow they use their discretion, several independent groups have begun to collect data</w:t>
      </w:r>
      <w:r w:rsidR="00397C11">
        <w:rPr>
          <w:rFonts w:ascii="Times New Roman" w:hAnsi="Times New Roman" w:cs="Times New Roman"/>
        </w:rPr>
        <w:t xml:space="preserve"> on the prosecutorial exercise of discretion</w:t>
      </w:r>
      <w:r w:rsidRPr="00453FEB">
        <w:rPr>
          <w:rFonts w:ascii="Times New Roman" w:hAnsi="Times New Roman" w:cs="Times New Roman"/>
        </w:rPr>
        <w:t xml:space="preserve"> to allow voters to make educated decisions.</w:t>
      </w:r>
      <w:r w:rsidRPr="00453FEB">
        <w:rPr>
          <w:rStyle w:val="FootnoteReference"/>
          <w:rFonts w:ascii="Times New Roman" w:hAnsi="Times New Roman" w:cs="Times New Roman"/>
        </w:rPr>
        <w:footnoteReference w:id="39"/>
      </w:r>
      <w:r w:rsidRPr="00453FEB">
        <w:rPr>
          <w:rFonts w:ascii="Times New Roman" w:hAnsi="Times New Roman" w:cs="Times New Roman"/>
        </w:rPr>
        <w:t xml:space="preserve">  Additionally, advocates are fighting for laws which would increase prosecutorial transparency and would require prosecutors to report data o</w:t>
      </w:r>
      <w:r>
        <w:rPr>
          <w:rFonts w:ascii="Times New Roman" w:hAnsi="Times New Roman" w:cs="Times New Roman"/>
        </w:rPr>
        <w:t>n</w:t>
      </w:r>
      <w:r w:rsidRPr="00453FEB">
        <w:rPr>
          <w:rFonts w:ascii="Times New Roman" w:hAnsi="Times New Roman" w:cs="Times New Roman"/>
        </w:rPr>
        <w:t xml:space="preserve"> defendants throughout all stages of litigation.</w:t>
      </w:r>
      <w:bookmarkStart w:id="19" w:name="_Ref67390862"/>
      <w:r w:rsidRPr="00453FEB">
        <w:rPr>
          <w:rStyle w:val="FootnoteReference"/>
          <w:rFonts w:ascii="Times New Roman" w:hAnsi="Times New Roman" w:cs="Times New Roman"/>
        </w:rPr>
        <w:footnoteReference w:id="40"/>
      </w:r>
      <w:bookmarkEnd w:id="19"/>
      <w:r w:rsidRPr="00453FEB">
        <w:rPr>
          <w:rFonts w:ascii="Times New Roman" w:hAnsi="Times New Roman" w:cs="Times New Roman"/>
        </w:rPr>
        <w:t xml:space="preserve">  </w:t>
      </w:r>
    </w:p>
    <w:p w14:paraId="13A9F264" w14:textId="15D150B5" w:rsidR="00F13951" w:rsidRPr="00453FEB" w:rsidRDefault="00F13951" w:rsidP="00453FEB">
      <w:pPr>
        <w:tabs>
          <w:tab w:val="left" w:pos="6840"/>
        </w:tabs>
        <w:spacing w:line="480" w:lineRule="auto"/>
        <w:ind w:firstLine="720"/>
        <w:rPr>
          <w:rFonts w:ascii="Times New Roman" w:hAnsi="Times New Roman" w:cs="Times New Roman"/>
        </w:rPr>
      </w:pPr>
      <w:r w:rsidRPr="00453FEB">
        <w:rPr>
          <w:rFonts w:ascii="Times New Roman" w:hAnsi="Times New Roman" w:cs="Times New Roman"/>
        </w:rPr>
        <w:t xml:space="preserve">First, during an investigation, a prosecutor can exercise discretion by guiding police toward certain lines of investigation and by deciding whether to use subpoenas and warrants to </w:t>
      </w:r>
      <w:r w:rsidRPr="00453FEB">
        <w:rPr>
          <w:rFonts w:ascii="Times New Roman" w:hAnsi="Times New Roman" w:cs="Times New Roman"/>
        </w:rPr>
        <w:lastRenderedPageBreak/>
        <w:t>obtain new evidence.</w:t>
      </w:r>
      <w:bookmarkStart w:id="20" w:name="_Ref61888028"/>
      <w:r w:rsidRPr="00453FEB">
        <w:rPr>
          <w:rStyle w:val="FootnoteReference"/>
          <w:rFonts w:ascii="Times New Roman" w:hAnsi="Times New Roman" w:cs="Times New Roman"/>
        </w:rPr>
        <w:footnoteReference w:id="41"/>
      </w:r>
      <w:bookmarkEnd w:id="20"/>
      <w:r w:rsidRPr="00453FEB">
        <w:rPr>
          <w:rFonts w:ascii="Times New Roman" w:hAnsi="Times New Roman" w:cs="Times New Roman"/>
        </w:rPr>
        <w:t xml:space="preserve">  Much of the modern prosecutor’s time is spent exercising discretion during the investigation of criminal charges and making important investigative decisions.</w:t>
      </w:r>
      <w:bookmarkStart w:id="21" w:name="_Ref61942149"/>
      <w:r w:rsidRPr="00453FEB">
        <w:rPr>
          <w:rStyle w:val="FootnoteReference"/>
          <w:rFonts w:ascii="Times New Roman" w:hAnsi="Times New Roman" w:cs="Times New Roman"/>
        </w:rPr>
        <w:footnoteReference w:id="42"/>
      </w:r>
      <w:bookmarkEnd w:id="21"/>
      <w:r w:rsidRPr="00453FEB">
        <w:rPr>
          <w:rFonts w:ascii="Times New Roman" w:hAnsi="Times New Roman" w:cs="Times New Roman"/>
        </w:rPr>
        <w:t xml:space="preserve">  The Supreme Court has recognized that the prosecutor’s role as an advocate for the state extends to investigative actions outside the courtroom setting.</w:t>
      </w:r>
      <w:r w:rsidRPr="00453FEB">
        <w:rPr>
          <w:rStyle w:val="FootnoteReference"/>
          <w:rFonts w:ascii="Times New Roman" w:hAnsi="Times New Roman" w:cs="Times New Roman"/>
        </w:rPr>
        <w:footnoteReference w:id="43"/>
      </w:r>
      <w:r w:rsidRPr="00453FEB">
        <w:rPr>
          <w:rFonts w:ascii="Times New Roman" w:hAnsi="Times New Roman" w:cs="Times New Roman"/>
        </w:rPr>
        <w:t xml:space="preserve">  Other than ethical concerns</w:t>
      </w:r>
      <w:r>
        <w:rPr>
          <w:rFonts w:ascii="Times New Roman" w:hAnsi="Times New Roman" w:cs="Times New Roman"/>
        </w:rPr>
        <w:t xml:space="preserve"> and constitutional limitations</w:t>
      </w:r>
      <w:r w:rsidRPr="00453FEB">
        <w:rPr>
          <w:rFonts w:ascii="Times New Roman" w:hAnsi="Times New Roman" w:cs="Times New Roman"/>
        </w:rPr>
        <w:t>, decision making at this phase is without</w:t>
      </w:r>
      <w:r w:rsidR="00397C11">
        <w:rPr>
          <w:rFonts w:ascii="Times New Roman" w:hAnsi="Times New Roman" w:cs="Times New Roman"/>
        </w:rPr>
        <w:t xml:space="preserve"> judicial</w:t>
      </w:r>
      <w:r w:rsidRPr="00453FEB">
        <w:rPr>
          <w:rFonts w:ascii="Times New Roman" w:hAnsi="Times New Roman" w:cs="Times New Roman"/>
        </w:rPr>
        <w:t xml:space="preserve"> oversight both to give the prosecutor a necessary amount of autonomy and because oversight at this phase would be practically infeasible.</w:t>
      </w:r>
      <w:r w:rsidRPr="00453FEB">
        <w:rPr>
          <w:rStyle w:val="FootnoteReference"/>
          <w:rFonts w:ascii="Times New Roman" w:hAnsi="Times New Roman" w:cs="Times New Roman"/>
        </w:rPr>
        <w:footnoteReference w:id="44"/>
      </w:r>
      <w:r w:rsidRPr="00453FEB">
        <w:rPr>
          <w:rFonts w:ascii="Times New Roman" w:hAnsi="Times New Roman" w:cs="Times New Roman"/>
        </w:rPr>
        <w:t xml:space="preserve">  </w:t>
      </w:r>
    </w:p>
    <w:p w14:paraId="0B5E7FA7" w14:textId="3350C412" w:rsidR="00F13951" w:rsidRPr="00F80BDF" w:rsidRDefault="00F13951" w:rsidP="00453FEB">
      <w:pPr>
        <w:tabs>
          <w:tab w:val="left" w:pos="6840"/>
        </w:tabs>
        <w:spacing w:line="480" w:lineRule="auto"/>
        <w:ind w:firstLine="720"/>
        <w:rPr>
          <w:rFonts w:ascii="Times New Roman" w:hAnsi="Times New Roman" w:cs="Times New Roman"/>
        </w:rPr>
      </w:pPr>
      <w:r w:rsidRPr="00453FEB">
        <w:rPr>
          <w:rFonts w:ascii="Times New Roman" w:hAnsi="Times New Roman" w:cs="Times New Roman"/>
        </w:rPr>
        <w:lastRenderedPageBreak/>
        <w:t xml:space="preserve">Second, before charges are filed, prosecutors use their discretion to decide what charges to bring based on the evidence, the prosecutor’s doubts, and the </w:t>
      </w:r>
      <w:r w:rsidRPr="00F80BDF">
        <w:rPr>
          <w:rFonts w:ascii="Times New Roman" w:hAnsi="Times New Roman" w:cs="Times New Roman"/>
        </w:rPr>
        <w:t>public interest.</w:t>
      </w:r>
      <w:r w:rsidRPr="00F80BDF">
        <w:rPr>
          <w:rStyle w:val="FootnoteReference"/>
          <w:rFonts w:ascii="Times New Roman" w:hAnsi="Times New Roman" w:cs="Times New Roman"/>
        </w:rPr>
        <w:footnoteReference w:id="45"/>
      </w:r>
      <w:r w:rsidRPr="00F80BDF">
        <w:rPr>
          <w:rFonts w:ascii="Times New Roman" w:hAnsi="Times New Roman" w:cs="Times New Roman"/>
        </w:rPr>
        <w:t xml:space="preserve">  After the investigation, the decision whether or not to prosecute and the decision of what charges to file or bring before a grand jury generally rests entirely in the prosecutor’s discretion.</w:t>
      </w:r>
      <w:bookmarkStart w:id="22" w:name="_Ref62586399"/>
      <w:r w:rsidRPr="00F80BDF">
        <w:rPr>
          <w:rStyle w:val="FootnoteReference"/>
          <w:rFonts w:ascii="Times New Roman" w:hAnsi="Times New Roman" w:cs="Times New Roman"/>
        </w:rPr>
        <w:footnoteReference w:id="46"/>
      </w:r>
      <w:bookmarkEnd w:id="22"/>
      <w:r w:rsidRPr="00F80BDF">
        <w:rPr>
          <w:rFonts w:ascii="Times New Roman" w:hAnsi="Times New Roman" w:cs="Times New Roman"/>
        </w:rPr>
        <w:t xml:space="preserve">  </w:t>
      </w:r>
      <w:r w:rsidR="00475392" w:rsidRPr="00F80BDF">
        <w:rPr>
          <w:rFonts w:ascii="Times New Roman" w:hAnsi="Times New Roman" w:cs="Times New Roman"/>
        </w:rPr>
        <w:t>The prosecutor must weigh the strength of the case, the prosecution's general deterrence policies, enforcement priorities, and the case's relationship to any overall enforcement plan.</w:t>
      </w:r>
      <w:r w:rsidR="00475392" w:rsidRPr="00F80BDF">
        <w:rPr>
          <w:rStyle w:val="FootnoteReference"/>
          <w:rFonts w:ascii="Times New Roman" w:hAnsi="Times New Roman" w:cs="Times New Roman"/>
        </w:rPr>
        <w:footnoteReference w:id="47"/>
      </w:r>
      <w:r w:rsidR="00475392" w:rsidRPr="00F80BDF">
        <w:rPr>
          <w:rFonts w:ascii="Times New Roman" w:hAnsi="Times New Roman" w:cs="Times New Roman"/>
        </w:rPr>
        <w:t xml:space="preserve">  </w:t>
      </w:r>
      <w:r w:rsidRPr="00F80BDF">
        <w:rPr>
          <w:rFonts w:ascii="Times New Roman" w:hAnsi="Times New Roman" w:cs="Times New Roman"/>
        </w:rPr>
        <w:t xml:space="preserve">Because the factors </w:t>
      </w:r>
      <w:r w:rsidR="00362B3D" w:rsidRPr="00F80BDF">
        <w:rPr>
          <w:rFonts w:ascii="Times New Roman" w:hAnsi="Times New Roman" w:cs="Times New Roman"/>
        </w:rPr>
        <w:t xml:space="preserve">the </w:t>
      </w:r>
      <w:r w:rsidR="00362B3D" w:rsidRPr="00F80BDF">
        <w:rPr>
          <w:rFonts w:ascii="Times New Roman" w:hAnsi="Times New Roman" w:cs="Times New Roman"/>
        </w:rPr>
        <w:lastRenderedPageBreak/>
        <w:t xml:space="preserve">prosecutor </w:t>
      </w:r>
      <w:r w:rsidRPr="00F80BDF">
        <w:rPr>
          <w:rFonts w:ascii="Times New Roman" w:hAnsi="Times New Roman" w:cs="Times New Roman"/>
        </w:rPr>
        <w:t>weigh</w:t>
      </w:r>
      <w:r w:rsidR="00362B3D" w:rsidRPr="00F80BDF">
        <w:rPr>
          <w:rFonts w:ascii="Times New Roman" w:hAnsi="Times New Roman" w:cs="Times New Roman"/>
        </w:rPr>
        <w:t>s</w:t>
      </w:r>
      <w:r w:rsidRPr="00F80BDF">
        <w:rPr>
          <w:rFonts w:ascii="Times New Roman" w:hAnsi="Times New Roman" w:cs="Times New Roman"/>
        </w:rPr>
        <w:t xml:space="preserve"> in each case are ill-suited for judicial oversight, discretion at this phase is naturally very broad.</w:t>
      </w:r>
      <w:r w:rsidRPr="00F80BDF">
        <w:rPr>
          <w:rStyle w:val="FootnoteReference"/>
          <w:rFonts w:ascii="Times New Roman" w:hAnsi="Times New Roman" w:cs="Times New Roman"/>
        </w:rPr>
        <w:footnoteReference w:id="48"/>
      </w:r>
      <w:r w:rsidRPr="00F80BDF">
        <w:rPr>
          <w:rFonts w:ascii="Times New Roman" w:hAnsi="Times New Roman" w:cs="Times New Roman"/>
        </w:rPr>
        <w:t xml:space="preserve">  </w:t>
      </w:r>
    </w:p>
    <w:p w14:paraId="55304D05" w14:textId="55CC99F9" w:rsidR="00F13951" w:rsidRPr="00453FEB" w:rsidRDefault="00F13951" w:rsidP="00453FEB">
      <w:pPr>
        <w:tabs>
          <w:tab w:val="left" w:pos="6840"/>
        </w:tabs>
        <w:spacing w:line="480" w:lineRule="auto"/>
        <w:ind w:firstLine="720"/>
        <w:rPr>
          <w:rFonts w:ascii="Times New Roman" w:hAnsi="Times New Roman" w:cs="Times New Roman"/>
        </w:rPr>
      </w:pPr>
      <w:r w:rsidRPr="00453FEB">
        <w:rPr>
          <w:rFonts w:ascii="Times New Roman" w:hAnsi="Times New Roman" w:cs="Times New Roman"/>
        </w:rPr>
        <w:t>Third, during plea bargaining prosecutor’s use their discretion to decide what offers to make to defendants and which of the defendants offers to accept.</w:t>
      </w:r>
      <w:r w:rsidRPr="00453FEB">
        <w:rPr>
          <w:rStyle w:val="FootnoteReference"/>
          <w:rFonts w:ascii="Times New Roman" w:hAnsi="Times New Roman" w:cs="Times New Roman"/>
        </w:rPr>
        <w:footnoteReference w:id="49"/>
      </w:r>
      <w:r w:rsidRPr="00453FEB">
        <w:rPr>
          <w:rFonts w:ascii="Times New Roman" w:hAnsi="Times New Roman" w:cs="Times New Roman"/>
        </w:rPr>
        <w:t xml:space="preserve">  There is no constitutional right to plea bargain, and the prosecutor does not need to participate in any negotiation if</w:t>
      </w:r>
      <w:r w:rsidR="00F80BDF">
        <w:rPr>
          <w:rFonts w:ascii="Times New Roman" w:hAnsi="Times New Roman" w:cs="Times New Roman"/>
        </w:rPr>
        <w:t xml:space="preserve"> the prosecutor prefers to go to</w:t>
      </w:r>
      <w:r w:rsidRPr="00453FEB">
        <w:rPr>
          <w:rFonts w:ascii="Times New Roman" w:hAnsi="Times New Roman" w:cs="Times New Roman"/>
        </w:rPr>
        <w:t xml:space="preserve"> trial.</w:t>
      </w:r>
      <w:r w:rsidRPr="00453FEB">
        <w:rPr>
          <w:rStyle w:val="FootnoteReference"/>
          <w:rFonts w:ascii="Times New Roman" w:hAnsi="Times New Roman" w:cs="Times New Roman"/>
        </w:rPr>
        <w:footnoteReference w:id="50"/>
      </w:r>
      <w:r w:rsidRPr="00453FEB">
        <w:rPr>
          <w:rFonts w:ascii="Times New Roman" w:hAnsi="Times New Roman" w:cs="Times New Roman"/>
        </w:rPr>
        <w:t xml:space="preserve">  </w:t>
      </w:r>
      <w:r>
        <w:rPr>
          <w:rFonts w:ascii="Times New Roman" w:hAnsi="Times New Roman" w:cs="Times New Roman"/>
        </w:rPr>
        <w:t>Nevertheless, s</w:t>
      </w:r>
      <w:r w:rsidRPr="00453FEB">
        <w:rPr>
          <w:rFonts w:ascii="Times New Roman" w:hAnsi="Times New Roman" w:cs="Times New Roman"/>
        </w:rPr>
        <w:t xml:space="preserve">tate prosecutors rely on discretion during plea bargaining and nearly </w:t>
      </w:r>
      <w:r>
        <w:rPr>
          <w:rFonts w:ascii="Times New Roman" w:hAnsi="Times New Roman" w:cs="Times New Roman"/>
        </w:rPr>
        <w:t>90%</w:t>
      </w:r>
      <w:r w:rsidRPr="00453FEB">
        <w:rPr>
          <w:rFonts w:ascii="Times New Roman" w:hAnsi="Times New Roman" w:cs="Times New Roman"/>
        </w:rPr>
        <w:t xml:space="preserve"> of all criminal cases in the United States end in plea agreements.</w:t>
      </w:r>
      <w:r w:rsidRPr="00453FEB">
        <w:rPr>
          <w:rStyle w:val="FootnoteReference"/>
          <w:rFonts w:ascii="Times New Roman" w:hAnsi="Times New Roman" w:cs="Times New Roman"/>
        </w:rPr>
        <w:footnoteReference w:id="51"/>
      </w:r>
      <w:r w:rsidRPr="00453FEB">
        <w:rPr>
          <w:rFonts w:ascii="Times New Roman" w:hAnsi="Times New Roman" w:cs="Times New Roman"/>
        </w:rPr>
        <w:t xml:space="preserve">  </w:t>
      </w:r>
      <w:r w:rsidRPr="00453FEB">
        <w:rPr>
          <w:rFonts w:ascii="Times New Roman" w:hAnsi="Times New Roman" w:cs="Times New Roman"/>
        </w:rPr>
        <w:lastRenderedPageBreak/>
        <w:t>Prosecutors have been allowed broad discretion in this stage of litigation because judges are free to accept or not accept guilty pleas and have full control of sentencing.</w:t>
      </w:r>
      <w:bookmarkStart w:id="23" w:name="_Ref67391016"/>
      <w:r w:rsidRPr="00453FEB">
        <w:rPr>
          <w:rStyle w:val="FootnoteReference"/>
          <w:rFonts w:ascii="Times New Roman" w:hAnsi="Times New Roman" w:cs="Times New Roman"/>
        </w:rPr>
        <w:footnoteReference w:id="52"/>
      </w:r>
      <w:bookmarkEnd w:id="23"/>
      <w:r w:rsidRPr="00453FEB">
        <w:rPr>
          <w:rFonts w:ascii="Times New Roman" w:hAnsi="Times New Roman" w:cs="Times New Roman"/>
        </w:rPr>
        <w:t xml:space="preserve">  </w:t>
      </w:r>
    </w:p>
    <w:p w14:paraId="4E1AB4A6" w14:textId="0F60E7BE" w:rsidR="00F13951" w:rsidRPr="00453FEB" w:rsidRDefault="00F13951" w:rsidP="00453FEB">
      <w:pPr>
        <w:tabs>
          <w:tab w:val="left" w:pos="6840"/>
        </w:tabs>
        <w:spacing w:line="480" w:lineRule="auto"/>
        <w:ind w:firstLine="720"/>
        <w:rPr>
          <w:rFonts w:ascii="Times New Roman" w:hAnsi="Times New Roman" w:cs="Times New Roman"/>
        </w:rPr>
      </w:pPr>
      <w:r w:rsidRPr="00453FEB">
        <w:rPr>
          <w:rFonts w:ascii="Times New Roman" w:hAnsi="Times New Roman" w:cs="Times New Roman"/>
        </w:rPr>
        <w:t>Fo</w:t>
      </w:r>
      <w:r>
        <w:rPr>
          <w:rFonts w:ascii="Times New Roman" w:hAnsi="Times New Roman" w:cs="Times New Roman"/>
        </w:rPr>
        <w:t>u</w:t>
      </w:r>
      <w:r w:rsidRPr="00453FEB">
        <w:rPr>
          <w:rFonts w:ascii="Times New Roman" w:hAnsi="Times New Roman" w:cs="Times New Roman"/>
        </w:rPr>
        <w:t xml:space="preserve">rth, </w:t>
      </w:r>
      <w:r w:rsidRPr="00A32682">
        <w:rPr>
          <w:rFonts w:ascii="Times New Roman" w:hAnsi="Times New Roman" w:cs="Times New Roman"/>
        </w:rPr>
        <w:t>during grand jury proceedings and during and before trial, the prosecutor may choose how best to present evidence</w:t>
      </w:r>
      <w:r w:rsidRPr="00453FEB">
        <w:rPr>
          <w:rFonts w:ascii="Times New Roman" w:hAnsi="Times New Roman" w:cs="Times New Roman"/>
        </w:rPr>
        <w:t xml:space="preserve"> of guilt and decide which proper arguments to put </w:t>
      </w:r>
      <w:r w:rsidRPr="00453FEB">
        <w:rPr>
          <w:rFonts w:ascii="Times New Roman" w:hAnsi="Times New Roman" w:cs="Times New Roman"/>
        </w:rPr>
        <w:lastRenderedPageBreak/>
        <w:t>forward.</w:t>
      </w:r>
      <w:bookmarkStart w:id="24" w:name="_Ref61940176"/>
      <w:r w:rsidRPr="00453FEB">
        <w:rPr>
          <w:rStyle w:val="FootnoteReference"/>
          <w:rFonts w:ascii="Times New Roman" w:hAnsi="Times New Roman" w:cs="Times New Roman"/>
        </w:rPr>
        <w:footnoteReference w:id="53"/>
      </w:r>
      <w:bookmarkEnd w:id="24"/>
      <w:r w:rsidRPr="00453FEB">
        <w:rPr>
          <w:rFonts w:ascii="Times New Roman" w:hAnsi="Times New Roman" w:cs="Times New Roman"/>
        </w:rPr>
        <w:t xml:space="preserve">  Prosecutors have wide latitude to present evidence and make any proper legal arguments in whatever manner they feel is best.</w:t>
      </w:r>
      <w:r w:rsidRPr="00453FEB">
        <w:rPr>
          <w:rStyle w:val="FootnoteReference"/>
          <w:rFonts w:ascii="Times New Roman" w:hAnsi="Times New Roman" w:cs="Times New Roman"/>
        </w:rPr>
        <w:footnoteReference w:id="54"/>
      </w:r>
      <w:r w:rsidRPr="00453FEB">
        <w:rPr>
          <w:rFonts w:ascii="Times New Roman" w:hAnsi="Times New Roman" w:cs="Times New Roman"/>
        </w:rPr>
        <w:t xml:space="preserve">  </w:t>
      </w:r>
    </w:p>
    <w:p w14:paraId="02AD0DEE" w14:textId="13809515" w:rsidR="00F13951" w:rsidRPr="00453FEB" w:rsidRDefault="00F13951" w:rsidP="00453FEB">
      <w:pPr>
        <w:tabs>
          <w:tab w:val="left" w:pos="6840"/>
        </w:tabs>
        <w:spacing w:line="480" w:lineRule="auto"/>
        <w:ind w:firstLine="720"/>
        <w:rPr>
          <w:rFonts w:ascii="Times New Roman" w:hAnsi="Times New Roman" w:cs="Times New Roman"/>
        </w:rPr>
      </w:pPr>
      <w:r w:rsidRPr="00453FEB">
        <w:rPr>
          <w:rFonts w:ascii="Times New Roman" w:hAnsi="Times New Roman" w:cs="Times New Roman"/>
        </w:rPr>
        <w:lastRenderedPageBreak/>
        <w:t>Finally, after charges have been filed, prosecutors may use their discretion to decide to discontinue or abandon a pending case.</w:t>
      </w:r>
      <w:r w:rsidRPr="00453FEB">
        <w:rPr>
          <w:rStyle w:val="FootnoteReference"/>
          <w:rFonts w:ascii="Times New Roman" w:hAnsi="Times New Roman" w:cs="Times New Roman"/>
        </w:rPr>
        <w:footnoteReference w:id="55"/>
      </w:r>
      <w:r w:rsidRPr="00453FEB">
        <w:rPr>
          <w:rFonts w:ascii="Times New Roman" w:hAnsi="Times New Roman" w:cs="Times New Roman"/>
        </w:rPr>
        <w:t xml:space="preserve">  During litigation, prosecutors have the ability to discontinue or abandon a case through either filing a motion to dismiss the case or a nolle prosequi.</w:t>
      </w:r>
      <w:r w:rsidRPr="00453FEB">
        <w:rPr>
          <w:rStyle w:val="FootnoteReference"/>
          <w:rFonts w:ascii="Times New Roman" w:hAnsi="Times New Roman" w:cs="Times New Roman"/>
        </w:rPr>
        <w:footnoteReference w:id="56"/>
      </w:r>
      <w:r w:rsidRPr="00453FEB">
        <w:rPr>
          <w:rFonts w:ascii="Times New Roman" w:hAnsi="Times New Roman" w:cs="Times New Roman"/>
        </w:rPr>
        <w:t xml:space="preserve">  Federal prosecutors have wide latitude concerning when to formally dismiss charges, </w:t>
      </w:r>
      <w:r w:rsidRPr="00453FEB">
        <w:rPr>
          <w:rFonts w:ascii="Times New Roman" w:hAnsi="Times New Roman" w:cs="Times New Roman"/>
        </w:rPr>
        <w:lastRenderedPageBreak/>
        <w:t>although leave of court is still necessary.</w:t>
      </w:r>
      <w:r w:rsidRPr="00453FEB">
        <w:rPr>
          <w:rStyle w:val="FootnoteReference"/>
          <w:rFonts w:ascii="Times New Roman" w:hAnsi="Times New Roman" w:cs="Times New Roman"/>
        </w:rPr>
        <w:footnoteReference w:id="57"/>
      </w:r>
      <w:r w:rsidRPr="00453FEB">
        <w:rPr>
          <w:rFonts w:ascii="Times New Roman" w:hAnsi="Times New Roman" w:cs="Times New Roman"/>
        </w:rPr>
        <w:t xml:space="preserve">  Some federal circuits have held that </w:t>
      </w:r>
      <w:r w:rsidR="001D49D6">
        <w:rPr>
          <w:rFonts w:ascii="Times New Roman" w:hAnsi="Times New Roman" w:cs="Times New Roman"/>
        </w:rPr>
        <w:t xml:space="preserve">judges may withhold </w:t>
      </w:r>
      <w:r w:rsidRPr="00453FEB">
        <w:rPr>
          <w:rFonts w:ascii="Times New Roman" w:hAnsi="Times New Roman" w:cs="Times New Roman"/>
        </w:rPr>
        <w:t>leave of court only if the prosecutor</w:t>
      </w:r>
      <w:r>
        <w:rPr>
          <w:rFonts w:ascii="Times New Roman" w:hAnsi="Times New Roman" w:cs="Times New Roman"/>
        </w:rPr>
        <w:t>’</w:t>
      </w:r>
      <w:r w:rsidRPr="00453FEB">
        <w:rPr>
          <w:rFonts w:ascii="Times New Roman" w:hAnsi="Times New Roman" w:cs="Times New Roman"/>
        </w:rPr>
        <w:t>s request is clearly contrary to manifest public interest.</w:t>
      </w:r>
      <w:bookmarkStart w:id="25" w:name="_Ref62670242"/>
      <w:r w:rsidRPr="00453FEB">
        <w:rPr>
          <w:rStyle w:val="FootnoteReference"/>
          <w:rFonts w:ascii="Times New Roman" w:hAnsi="Times New Roman" w:cs="Times New Roman"/>
        </w:rPr>
        <w:footnoteReference w:id="58"/>
      </w:r>
      <w:bookmarkEnd w:id="25"/>
      <w:r w:rsidRPr="00453FEB">
        <w:rPr>
          <w:rFonts w:ascii="Times New Roman" w:hAnsi="Times New Roman" w:cs="Times New Roman"/>
        </w:rPr>
        <w:t xml:space="preserve">  State courts also require judicial approval for any dismissal and have similar standards for when a judge may withhold consent.</w:t>
      </w:r>
      <w:bookmarkStart w:id="26" w:name="_Ref62140155"/>
      <w:r w:rsidRPr="00453FEB">
        <w:rPr>
          <w:rStyle w:val="FootnoteReference"/>
          <w:rFonts w:ascii="Times New Roman" w:hAnsi="Times New Roman" w:cs="Times New Roman"/>
        </w:rPr>
        <w:footnoteReference w:id="59"/>
      </w:r>
      <w:bookmarkEnd w:id="26"/>
      <w:r w:rsidRPr="00453FEB">
        <w:rPr>
          <w:rFonts w:ascii="Times New Roman" w:hAnsi="Times New Roman" w:cs="Times New Roman"/>
        </w:rPr>
        <w:t xml:space="preserve">  </w:t>
      </w:r>
    </w:p>
    <w:p w14:paraId="59EC80FE" w14:textId="77777777" w:rsidR="00F13951" w:rsidRPr="00453FEB" w:rsidRDefault="00F13951" w:rsidP="00453FEB">
      <w:pPr>
        <w:spacing w:line="480" w:lineRule="auto"/>
        <w:rPr>
          <w:rFonts w:ascii="Times New Roman" w:hAnsi="Times New Roman" w:cs="Times New Roman"/>
          <w:u w:val="single"/>
        </w:rPr>
      </w:pPr>
      <w:bookmarkStart w:id="27" w:name="_Hlk62218702"/>
      <w:r w:rsidRPr="00453FEB">
        <w:rPr>
          <w:rFonts w:ascii="Times New Roman" w:hAnsi="Times New Roman" w:cs="Times New Roman"/>
          <w:u w:val="single"/>
        </w:rPr>
        <w:t>C.  The Nolle Prosequi as a Tool of Discretion</w:t>
      </w:r>
    </w:p>
    <w:bookmarkEnd w:id="27"/>
    <w:p w14:paraId="1289556B" w14:textId="71B99B9A"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Prosecutors can similarly enter a nolle prosequi, either with or without the consent of court depending on the jurisdiction, to end a criminal case in favor of the accused.</w:t>
      </w:r>
      <w:r w:rsidRPr="00453FEB">
        <w:rPr>
          <w:rStyle w:val="FootnoteReference"/>
          <w:rFonts w:ascii="Times New Roman" w:hAnsi="Times New Roman" w:cs="Times New Roman"/>
        </w:rPr>
        <w:footnoteReference w:id="60"/>
      </w:r>
      <w:r w:rsidRPr="00453FEB">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lastRenderedPageBreak/>
        <w:t>prosecution may reopen a</w:t>
      </w:r>
      <w:r w:rsidRPr="00453FEB">
        <w:rPr>
          <w:rFonts w:ascii="Times New Roman" w:hAnsi="Times New Roman" w:cs="Times New Roman"/>
        </w:rPr>
        <w:t xml:space="preserve"> case in which </w:t>
      </w:r>
      <w:r w:rsidR="00857984">
        <w:rPr>
          <w:rFonts w:ascii="Times New Roman" w:hAnsi="Times New Roman" w:cs="Times New Roman"/>
        </w:rPr>
        <w:t xml:space="preserve">they have </w:t>
      </w:r>
      <w:r w:rsidR="00A149A7">
        <w:rPr>
          <w:rFonts w:ascii="Times New Roman" w:hAnsi="Times New Roman" w:cs="Times New Roman"/>
        </w:rPr>
        <w:t>entered</w:t>
      </w:r>
      <w:r w:rsidR="00F70035">
        <w:rPr>
          <w:rFonts w:ascii="Times New Roman" w:hAnsi="Times New Roman" w:cs="Times New Roman"/>
        </w:rPr>
        <w:t xml:space="preserve"> </w:t>
      </w:r>
      <w:r w:rsidRPr="00453FEB">
        <w:rPr>
          <w:rFonts w:ascii="Times New Roman" w:hAnsi="Times New Roman" w:cs="Times New Roman"/>
        </w:rPr>
        <w:t xml:space="preserve">a nolle prosequi </w:t>
      </w:r>
      <w:r w:rsidR="00F63D4C">
        <w:rPr>
          <w:rFonts w:ascii="Times New Roman" w:hAnsi="Times New Roman" w:cs="Times New Roman"/>
        </w:rPr>
        <w:t xml:space="preserve">with </w:t>
      </w:r>
      <w:r w:rsidRPr="00453FEB">
        <w:rPr>
          <w:rFonts w:ascii="Times New Roman" w:hAnsi="Times New Roman" w:cs="Times New Roman"/>
        </w:rPr>
        <w:t>a new indictment if the new charges are within the statute of limitations period.</w:t>
      </w:r>
      <w:r w:rsidRPr="00453FEB">
        <w:rPr>
          <w:rStyle w:val="FootnoteReference"/>
          <w:rFonts w:ascii="Times New Roman" w:hAnsi="Times New Roman" w:cs="Times New Roman"/>
        </w:rPr>
        <w:footnoteReference w:id="61"/>
      </w:r>
      <w:r w:rsidRPr="00453FEB">
        <w:rPr>
          <w:rFonts w:ascii="Times New Roman" w:hAnsi="Times New Roman" w:cs="Times New Roman"/>
        </w:rPr>
        <w:t xml:space="preserve">  Both federally and on the state level, </w:t>
      </w:r>
      <w:r w:rsidR="002B50F8">
        <w:rPr>
          <w:rFonts w:ascii="Times New Roman" w:hAnsi="Times New Roman" w:cs="Times New Roman"/>
        </w:rPr>
        <w:t xml:space="preserve">the prosecution may enter </w:t>
      </w:r>
      <w:r w:rsidRPr="00453FEB">
        <w:rPr>
          <w:rFonts w:ascii="Times New Roman" w:hAnsi="Times New Roman" w:cs="Times New Roman"/>
        </w:rPr>
        <w:t>a nolle prosequi any time before jeopardy attaches, which occurs when the jury is empaneled or, in a nonjury trial, when the court has begun hearing evidence.</w:t>
      </w:r>
      <w:r w:rsidRPr="00453FEB">
        <w:rPr>
          <w:rStyle w:val="FootnoteReference"/>
          <w:rFonts w:ascii="Times New Roman" w:hAnsi="Times New Roman" w:cs="Times New Roman"/>
        </w:rPr>
        <w:footnoteReference w:id="62"/>
      </w:r>
      <w:r w:rsidRPr="00453FEB">
        <w:rPr>
          <w:rFonts w:ascii="Times New Roman" w:hAnsi="Times New Roman" w:cs="Times New Roman"/>
        </w:rPr>
        <w:t xml:space="preserve">  Although a nolle prosequi is similar to a motion to dismiss, the requirements for </w:t>
      </w:r>
      <w:r w:rsidRPr="00453FEB">
        <w:rPr>
          <w:rFonts w:ascii="Times New Roman" w:hAnsi="Times New Roman" w:cs="Times New Roman"/>
        </w:rPr>
        <w:lastRenderedPageBreak/>
        <w:t>charges to be abandoned via a nolle prosequi vary greatly in each jurisdiction and can have serious implications on prosecutorial autonomy.</w:t>
      </w:r>
      <w:r w:rsidRPr="00453FEB">
        <w:rPr>
          <w:rStyle w:val="FootnoteReference"/>
          <w:rFonts w:ascii="Times New Roman" w:hAnsi="Times New Roman" w:cs="Times New Roman"/>
        </w:rPr>
        <w:footnoteReference w:id="63"/>
      </w:r>
      <w:r w:rsidRPr="00453FEB">
        <w:rPr>
          <w:rFonts w:ascii="Times New Roman" w:hAnsi="Times New Roman" w:cs="Times New Roman"/>
        </w:rPr>
        <w:t xml:space="preserve">  Although many courts and statu</w:t>
      </w:r>
      <w:r>
        <w:rPr>
          <w:rFonts w:ascii="Times New Roman" w:hAnsi="Times New Roman" w:cs="Times New Roman"/>
        </w:rPr>
        <w:t>t</w:t>
      </w:r>
      <w:r w:rsidRPr="00453FEB">
        <w:rPr>
          <w:rFonts w:ascii="Times New Roman" w:hAnsi="Times New Roman" w:cs="Times New Roman"/>
        </w:rPr>
        <w:t xml:space="preserve">es use the terms nolle prosequi and motion for dismissal interchangeably, the difference is that prosecutors discretion varies </w:t>
      </w:r>
      <w:r>
        <w:rPr>
          <w:rFonts w:ascii="Times New Roman" w:hAnsi="Times New Roman" w:cs="Times New Roman"/>
        </w:rPr>
        <w:t>across</w:t>
      </w:r>
      <w:r w:rsidR="008C5884">
        <w:rPr>
          <w:rFonts w:ascii="Times New Roman" w:hAnsi="Times New Roman" w:cs="Times New Roman"/>
        </w:rPr>
        <w:t xml:space="preserve"> </w:t>
      </w:r>
      <w:r w:rsidRPr="00453FEB">
        <w:rPr>
          <w:rFonts w:ascii="Times New Roman" w:hAnsi="Times New Roman" w:cs="Times New Roman"/>
        </w:rPr>
        <w:t>jurisdictions when filing a nolle prosequi, but must always seek the court’s consent when filing a motion to dismiss.</w:t>
      </w:r>
      <w:commentRangeStart w:id="28"/>
      <w:r w:rsidRPr="00453FEB">
        <w:rPr>
          <w:rStyle w:val="FootnoteReference"/>
          <w:rFonts w:ascii="Times New Roman" w:hAnsi="Times New Roman" w:cs="Times New Roman"/>
        </w:rPr>
        <w:footnoteReference w:id="64"/>
      </w:r>
      <w:r w:rsidRPr="00453FEB">
        <w:rPr>
          <w:rFonts w:ascii="Times New Roman" w:hAnsi="Times New Roman" w:cs="Times New Roman"/>
        </w:rPr>
        <w:t xml:space="preserve">  </w:t>
      </w:r>
      <w:commentRangeEnd w:id="28"/>
      <w:r w:rsidR="002C7953">
        <w:rPr>
          <w:rStyle w:val="CommentReference"/>
        </w:rPr>
        <w:commentReference w:id="28"/>
      </w:r>
    </w:p>
    <w:p w14:paraId="66F27C17" w14:textId="77777777" w:rsidR="00F13951" w:rsidRPr="00453FEB" w:rsidRDefault="00F13951" w:rsidP="00453FEB">
      <w:pPr>
        <w:spacing w:line="480" w:lineRule="auto"/>
        <w:rPr>
          <w:rFonts w:ascii="Times New Roman" w:hAnsi="Times New Roman" w:cs="Times New Roman"/>
          <w:u w:val="single"/>
        </w:rPr>
      </w:pPr>
      <w:bookmarkStart w:id="29" w:name="_Hlk62218721"/>
      <w:r w:rsidRPr="00453FEB">
        <w:rPr>
          <w:rFonts w:ascii="Times New Roman" w:hAnsi="Times New Roman" w:cs="Times New Roman"/>
          <w:u w:val="single"/>
        </w:rPr>
        <w:t>1.  Colonial Era Adoption of Nolle Prosequi</w:t>
      </w:r>
      <w:bookmarkEnd w:id="29"/>
    </w:p>
    <w:p w14:paraId="7F8F7A35" w14:textId="5E02A3F1"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 xml:space="preserve">Around the Sixteenth Century, the nolle prosequi began in </w:t>
      </w:r>
      <w:r w:rsidRPr="00716F2D">
        <w:rPr>
          <w:rFonts w:ascii="Times New Roman" w:hAnsi="Times New Roman" w:cs="Times New Roman"/>
        </w:rPr>
        <w:t>England as a procedural device that the royally-appointed attorney general could</w:t>
      </w:r>
      <w:r w:rsidRPr="00453FEB">
        <w:rPr>
          <w:rFonts w:ascii="Times New Roman" w:hAnsi="Times New Roman" w:cs="Times New Roman"/>
        </w:rPr>
        <w:t xml:space="preserve"> use to terminate an ongoing criminal prosecution.</w:t>
      </w:r>
      <w:bookmarkStart w:id="30" w:name="_Ref64313133"/>
      <w:r w:rsidRPr="00453FEB">
        <w:rPr>
          <w:rStyle w:val="FootnoteReference"/>
          <w:rFonts w:ascii="Times New Roman" w:hAnsi="Times New Roman" w:cs="Times New Roman"/>
        </w:rPr>
        <w:footnoteReference w:id="65"/>
      </w:r>
      <w:bookmarkEnd w:id="30"/>
      <w:r w:rsidRPr="00453FEB">
        <w:rPr>
          <w:rFonts w:ascii="Times New Roman" w:hAnsi="Times New Roman" w:cs="Times New Roman"/>
        </w:rPr>
        <w:t xml:space="preserve">  During this period, </w:t>
      </w:r>
      <w:r w:rsidR="002E183A">
        <w:rPr>
          <w:rFonts w:ascii="Times New Roman" w:hAnsi="Times New Roman" w:cs="Times New Roman"/>
        </w:rPr>
        <w:t xml:space="preserve">the public prosecuted </w:t>
      </w:r>
      <w:r w:rsidRPr="00453FEB">
        <w:rPr>
          <w:rFonts w:ascii="Times New Roman" w:hAnsi="Times New Roman" w:cs="Times New Roman"/>
        </w:rPr>
        <w:t xml:space="preserve">most offenses and accordingly many </w:t>
      </w:r>
      <w:r w:rsidRPr="00453FEB">
        <w:rPr>
          <w:rFonts w:ascii="Times New Roman" w:hAnsi="Times New Roman" w:cs="Times New Roman"/>
        </w:rPr>
        <w:lastRenderedPageBreak/>
        <w:t>prosecutions were frivolous.</w:t>
      </w:r>
      <w:bookmarkStart w:id="32" w:name="_Ref61512015"/>
      <w:r w:rsidRPr="00453FEB">
        <w:rPr>
          <w:rStyle w:val="FootnoteReference"/>
          <w:rFonts w:ascii="Times New Roman" w:hAnsi="Times New Roman" w:cs="Times New Roman"/>
        </w:rPr>
        <w:footnoteReference w:id="66"/>
      </w:r>
      <w:bookmarkEnd w:id="32"/>
      <w:r w:rsidRPr="00453FEB">
        <w:rPr>
          <w:rFonts w:ascii="Times New Roman" w:hAnsi="Times New Roman" w:cs="Times New Roman"/>
        </w:rPr>
        <w:t xml:space="preserve">  The </w:t>
      </w:r>
      <w:r w:rsidRPr="00966C50">
        <w:rPr>
          <w:rFonts w:ascii="Times New Roman" w:hAnsi="Times New Roman" w:cs="Times New Roman"/>
        </w:rPr>
        <w:t>attorney general</w:t>
      </w:r>
      <w:r w:rsidRPr="00453FEB">
        <w:rPr>
          <w:rFonts w:ascii="Times New Roman" w:hAnsi="Times New Roman" w:cs="Times New Roman"/>
        </w:rPr>
        <w:t xml:space="preserve"> in England used the nolle prosequi to dismiss prosecutions that they regarded as </w:t>
      </w:r>
      <w:r w:rsidRPr="00966C50">
        <w:rPr>
          <w:rFonts w:ascii="Times New Roman" w:hAnsi="Times New Roman" w:cs="Times New Roman"/>
        </w:rPr>
        <w:t>frivolous or in contravention of royal interests.</w:t>
      </w:r>
      <w:r w:rsidRPr="00966C50">
        <w:rPr>
          <w:rStyle w:val="FootnoteReference"/>
          <w:rFonts w:ascii="Times New Roman" w:hAnsi="Times New Roman" w:cs="Times New Roman"/>
        </w:rPr>
        <w:footnoteReference w:id="67"/>
      </w:r>
      <w:r w:rsidRPr="00966C50">
        <w:rPr>
          <w:rFonts w:ascii="Times New Roman" w:hAnsi="Times New Roman" w:cs="Times New Roman"/>
        </w:rPr>
        <w:t xml:space="preserve">  This power was entirely within the domain of the attorney general and thus</w:t>
      </w:r>
      <w:r w:rsidRPr="00453FEB">
        <w:rPr>
          <w:rFonts w:ascii="Times New Roman" w:hAnsi="Times New Roman" w:cs="Times New Roman"/>
        </w:rPr>
        <w:t xml:space="preserve"> no form of judicial review existed.</w:t>
      </w:r>
      <w:r w:rsidRPr="00453FEB">
        <w:rPr>
          <w:rStyle w:val="FootnoteReference"/>
          <w:rFonts w:ascii="Times New Roman" w:hAnsi="Times New Roman" w:cs="Times New Roman"/>
        </w:rPr>
        <w:footnoteReference w:id="68"/>
      </w:r>
      <w:r w:rsidRPr="00453FEB">
        <w:rPr>
          <w:rFonts w:ascii="Times New Roman" w:hAnsi="Times New Roman" w:cs="Times New Roman"/>
        </w:rPr>
        <w:t xml:space="preserve">  </w:t>
      </w:r>
    </w:p>
    <w:p w14:paraId="3E504D1F" w14:textId="436A8A27"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The American</w:t>
      </w:r>
      <w:r>
        <w:rPr>
          <w:rFonts w:ascii="Times New Roman" w:hAnsi="Times New Roman" w:cs="Times New Roman"/>
        </w:rPr>
        <w:t xml:space="preserve">-colonial </w:t>
      </w:r>
      <w:r w:rsidRPr="00453FEB">
        <w:rPr>
          <w:rFonts w:ascii="Times New Roman" w:hAnsi="Times New Roman" w:cs="Times New Roman"/>
        </w:rPr>
        <w:t xml:space="preserve">system differed from the English system because American colonies had many more prosecutors than </w:t>
      </w:r>
      <w:r>
        <w:rPr>
          <w:rFonts w:ascii="Times New Roman" w:hAnsi="Times New Roman" w:cs="Times New Roman"/>
        </w:rPr>
        <w:t>England</w:t>
      </w:r>
      <w:r w:rsidRPr="00453FEB">
        <w:rPr>
          <w:rFonts w:ascii="Times New Roman" w:hAnsi="Times New Roman" w:cs="Times New Roman"/>
        </w:rPr>
        <w:t>.</w:t>
      </w:r>
      <w:r w:rsidRPr="00453FEB">
        <w:rPr>
          <w:rStyle w:val="FootnoteReference"/>
          <w:rFonts w:ascii="Times New Roman" w:hAnsi="Times New Roman" w:cs="Times New Roman"/>
        </w:rPr>
        <w:footnoteReference w:id="69"/>
      </w:r>
      <w:r w:rsidRPr="00453FEB">
        <w:rPr>
          <w:rFonts w:ascii="Times New Roman" w:hAnsi="Times New Roman" w:cs="Times New Roman"/>
        </w:rPr>
        <w:t xml:space="preserve">  The American colonies established a </w:t>
      </w:r>
      <w:r w:rsidRPr="00453FEB">
        <w:rPr>
          <w:rFonts w:ascii="Times New Roman" w:hAnsi="Times New Roman" w:cs="Times New Roman"/>
        </w:rPr>
        <w:lastRenderedPageBreak/>
        <w:t>system for processing official prosecutions that was extremely complex and required more prosecutors to handle the increased workload.</w:t>
      </w:r>
      <w:bookmarkStart w:id="34" w:name="_Ref61520443"/>
      <w:r w:rsidRPr="00453FEB">
        <w:rPr>
          <w:rStyle w:val="FootnoteReference"/>
          <w:rFonts w:ascii="Times New Roman" w:hAnsi="Times New Roman" w:cs="Times New Roman"/>
        </w:rPr>
        <w:footnoteReference w:id="70"/>
      </w:r>
      <w:bookmarkEnd w:id="34"/>
      <w:r w:rsidRPr="00453FEB">
        <w:rPr>
          <w:rFonts w:ascii="Times New Roman" w:hAnsi="Times New Roman" w:cs="Times New Roman"/>
        </w:rPr>
        <w:t xml:space="preserve">  Due to the increased number of prosecutors, colonial governors, through their general law enforcement powers, had to direct these prosecutors and often did so by requiring them to enter a nolle prosequi</w:t>
      </w:r>
      <w:r w:rsidR="00966C50">
        <w:rPr>
          <w:rFonts w:ascii="Times New Roman" w:hAnsi="Times New Roman" w:cs="Times New Roman"/>
        </w:rPr>
        <w:t xml:space="preserve"> on cases the governors thought did not merit prosecution</w:t>
      </w:r>
      <w:r w:rsidRPr="00453FEB">
        <w:rPr>
          <w:rFonts w:ascii="Times New Roman" w:hAnsi="Times New Roman" w:cs="Times New Roman"/>
        </w:rPr>
        <w:t>.</w:t>
      </w:r>
      <w:r w:rsidRPr="00453FEB">
        <w:rPr>
          <w:rStyle w:val="FootnoteReference"/>
          <w:rFonts w:ascii="Times New Roman" w:hAnsi="Times New Roman" w:cs="Times New Roman"/>
        </w:rPr>
        <w:footnoteReference w:id="71"/>
      </w:r>
      <w:r w:rsidRPr="00453FEB">
        <w:rPr>
          <w:rFonts w:ascii="Times New Roman" w:hAnsi="Times New Roman" w:cs="Times New Roman"/>
        </w:rPr>
        <w:t xml:space="preserve">  Prosecutors also used the nolle prosequi to control criminal prosecutions they had begun if they later gathered information that </w:t>
      </w:r>
      <w:r>
        <w:rPr>
          <w:rFonts w:ascii="Times New Roman" w:hAnsi="Times New Roman" w:cs="Times New Roman"/>
        </w:rPr>
        <w:t xml:space="preserve">indicated </w:t>
      </w:r>
      <w:r w:rsidRPr="00453FEB">
        <w:rPr>
          <w:rFonts w:ascii="Times New Roman" w:hAnsi="Times New Roman" w:cs="Times New Roman"/>
        </w:rPr>
        <w:t>pursuing the prosecution was no longer just or proper.</w:t>
      </w:r>
      <w:bookmarkStart w:id="35" w:name="_Ref64313190"/>
      <w:r w:rsidRPr="00453FEB">
        <w:rPr>
          <w:rStyle w:val="FootnoteReference"/>
          <w:rFonts w:ascii="Times New Roman" w:hAnsi="Times New Roman" w:cs="Times New Roman"/>
        </w:rPr>
        <w:footnoteReference w:id="72"/>
      </w:r>
      <w:bookmarkEnd w:id="35"/>
      <w:r w:rsidRPr="00453FEB">
        <w:rPr>
          <w:rFonts w:ascii="Times New Roman" w:hAnsi="Times New Roman" w:cs="Times New Roman"/>
        </w:rPr>
        <w:t xml:space="preserve">  </w:t>
      </w:r>
    </w:p>
    <w:p w14:paraId="29AB807F" w14:textId="20191BA9" w:rsidR="00F13951" w:rsidRPr="00453FEB" w:rsidRDefault="00F13951" w:rsidP="00453FEB">
      <w:pPr>
        <w:spacing w:line="480" w:lineRule="auto"/>
        <w:rPr>
          <w:rFonts w:ascii="Times New Roman" w:hAnsi="Times New Roman" w:cs="Times New Roman"/>
          <w:u w:val="single"/>
        </w:rPr>
      </w:pPr>
      <w:bookmarkStart w:id="36" w:name="_Hlk62218731"/>
      <w:r w:rsidRPr="00453FEB">
        <w:rPr>
          <w:rFonts w:ascii="Times New Roman" w:hAnsi="Times New Roman" w:cs="Times New Roman"/>
          <w:u w:val="single"/>
        </w:rPr>
        <w:t>2.  Historic Use of Nolle Prosequi in Federal Prosecution</w:t>
      </w:r>
    </w:p>
    <w:bookmarkEnd w:id="36"/>
    <w:p w14:paraId="336D40A2" w14:textId="7F21EF6E"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lastRenderedPageBreak/>
        <w:t xml:space="preserve">Debate over the amount of </w:t>
      </w:r>
      <w:r w:rsidRPr="00966C50">
        <w:rPr>
          <w:rFonts w:ascii="Times New Roman" w:hAnsi="Times New Roman" w:cs="Times New Roman"/>
        </w:rPr>
        <w:t>power the federal executive branch shou</w:t>
      </w:r>
      <w:r w:rsidRPr="00453FEB">
        <w:rPr>
          <w:rFonts w:ascii="Times New Roman" w:hAnsi="Times New Roman" w:cs="Times New Roman"/>
        </w:rPr>
        <w:t>ld have to use the nolle prosequi began shortly after the United States was founded.</w:t>
      </w:r>
      <w:bookmarkStart w:id="37" w:name="_Ref61512065"/>
      <w:r w:rsidRPr="00453FEB">
        <w:rPr>
          <w:rStyle w:val="FootnoteReference"/>
          <w:rFonts w:ascii="Times New Roman" w:hAnsi="Times New Roman" w:cs="Times New Roman"/>
        </w:rPr>
        <w:footnoteReference w:id="73"/>
      </w:r>
      <w:bookmarkEnd w:id="37"/>
      <w:r w:rsidRPr="00453FEB">
        <w:rPr>
          <w:rFonts w:ascii="Times New Roman" w:hAnsi="Times New Roman" w:cs="Times New Roman"/>
        </w:rPr>
        <w:t xml:space="preserve">  </w:t>
      </w:r>
      <w:commentRangeStart w:id="38"/>
      <w:r w:rsidRPr="00453FEB">
        <w:rPr>
          <w:rFonts w:ascii="Times New Roman" w:hAnsi="Times New Roman" w:cs="Times New Roman"/>
        </w:rPr>
        <w:t>The first national debate regarding the nolle prosequi stemmed from public response to presidential decisions made after an individual was arrested in February 1799 in South Carolina and accused of participating in a mutiny on a British ship.</w:t>
      </w:r>
      <w:bookmarkStart w:id="39" w:name="_Ref64477438"/>
      <w:r w:rsidRPr="00453FEB">
        <w:rPr>
          <w:rStyle w:val="FootnoteReference"/>
          <w:rFonts w:ascii="Times New Roman" w:hAnsi="Times New Roman" w:cs="Times New Roman"/>
        </w:rPr>
        <w:footnoteReference w:id="74"/>
      </w:r>
      <w:bookmarkEnd w:id="39"/>
      <w:r w:rsidRPr="00453FEB">
        <w:rPr>
          <w:rFonts w:ascii="Times New Roman" w:hAnsi="Times New Roman" w:cs="Times New Roman"/>
        </w:rPr>
        <w:t xml:space="preserve">  </w:t>
      </w:r>
      <w:commentRangeEnd w:id="38"/>
      <w:r>
        <w:rPr>
          <w:rStyle w:val="CommentReference"/>
        </w:rPr>
        <w:commentReference w:id="38"/>
      </w:r>
      <w:r w:rsidRPr="00453FEB">
        <w:rPr>
          <w:rFonts w:ascii="Times New Roman" w:hAnsi="Times New Roman" w:cs="Times New Roman"/>
        </w:rPr>
        <w:t xml:space="preserve">This case caused a national outcry because citizens were concerned over the uneven use of the nolle prosequi and the amount of </w:t>
      </w:r>
      <w:r w:rsidRPr="00861204">
        <w:rPr>
          <w:rFonts w:ascii="Times New Roman" w:hAnsi="Times New Roman" w:cs="Times New Roman"/>
        </w:rPr>
        <w:t>discretion at the executive branch’s disposal and discussion in Congress quickly follo</w:t>
      </w:r>
      <w:r w:rsidRPr="00453FEB">
        <w:rPr>
          <w:rFonts w:ascii="Times New Roman" w:hAnsi="Times New Roman" w:cs="Times New Roman"/>
        </w:rPr>
        <w:t>wed regarding the discretion to nolle prosequi.</w:t>
      </w:r>
      <w:r w:rsidRPr="00453FEB">
        <w:rPr>
          <w:rStyle w:val="FootnoteReference"/>
          <w:rFonts w:ascii="Times New Roman" w:hAnsi="Times New Roman" w:cs="Times New Roman"/>
        </w:rPr>
        <w:footnoteReference w:id="75"/>
      </w:r>
      <w:r w:rsidRPr="00453FEB">
        <w:rPr>
          <w:rFonts w:ascii="Times New Roman" w:hAnsi="Times New Roman" w:cs="Times New Roman"/>
        </w:rPr>
        <w:t xml:space="preserve">  </w:t>
      </w:r>
    </w:p>
    <w:p w14:paraId="01555F0C" w14:textId="6040DDE8" w:rsidR="00F13951" w:rsidRPr="00453FEB" w:rsidRDefault="00F13951" w:rsidP="00453FEB">
      <w:pPr>
        <w:spacing w:line="480" w:lineRule="auto"/>
        <w:ind w:firstLine="720"/>
        <w:rPr>
          <w:rFonts w:ascii="Times New Roman" w:hAnsi="Times New Roman" w:cs="Times New Roman"/>
        </w:rPr>
      </w:pPr>
      <w:r w:rsidRPr="00861204">
        <w:rPr>
          <w:rFonts w:ascii="Times New Roman" w:hAnsi="Times New Roman" w:cs="Times New Roman"/>
        </w:rPr>
        <w:t>Republicans denounced the monarchial tendencies of extreme executive power posed by complete discretion to begin and end prosecutions.</w:t>
      </w:r>
      <w:r w:rsidRPr="00861204">
        <w:rPr>
          <w:rStyle w:val="FootnoteReference"/>
          <w:rFonts w:ascii="Times New Roman" w:hAnsi="Times New Roman" w:cs="Times New Roman"/>
        </w:rPr>
        <w:footnoteReference w:id="76"/>
      </w:r>
      <w:r w:rsidRPr="00861204">
        <w:rPr>
          <w:rFonts w:ascii="Times New Roman" w:hAnsi="Times New Roman" w:cs="Times New Roman"/>
        </w:rPr>
        <w:t xml:space="preserve">  </w:t>
      </w:r>
      <w:commentRangeStart w:id="40"/>
      <w:r w:rsidRPr="00861204">
        <w:rPr>
          <w:rFonts w:ascii="Times New Roman" w:hAnsi="Times New Roman" w:cs="Times New Roman"/>
        </w:rPr>
        <w:t xml:space="preserve">Congressman John Marshall argued the </w:t>
      </w:r>
      <w:r w:rsidRPr="00861204">
        <w:rPr>
          <w:rFonts w:ascii="Times New Roman" w:hAnsi="Times New Roman" w:cs="Times New Roman"/>
        </w:rPr>
        <w:lastRenderedPageBreak/>
        <w:t>executive branch had the power to enter a nolle prosequi and that the court was powerless to review or deny its entry</w:t>
      </w:r>
      <w:commentRangeEnd w:id="40"/>
      <w:r w:rsidRPr="00861204">
        <w:rPr>
          <w:rStyle w:val="CommentReference"/>
        </w:rPr>
        <w:commentReference w:id="40"/>
      </w:r>
      <w:r w:rsidRPr="00861204">
        <w:rPr>
          <w:rFonts w:ascii="Times New Roman" w:hAnsi="Times New Roman" w:cs="Times New Roman"/>
        </w:rPr>
        <w:t>.</w:t>
      </w:r>
      <w:r w:rsidRPr="00861204">
        <w:rPr>
          <w:rStyle w:val="FootnoteReference"/>
          <w:rFonts w:ascii="Times New Roman" w:hAnsi="Times New Roman" w:cs="Times New Roman"/>
        </w:rPr>
        <w:footnoteReference w:id="77"/>
      </w:r>
      <w:r w:rsidRPr="00861204">
        <w:rPr>
          <w:rFonts w:ascii="Times New Roman" w:hAnsi="Times New Roman" w:cs="Times New Roman"/>
        </w:rPr>
        <w:t xml:space="preserve">  In 1944</w:t>
      </w:r>
      <w:r w:rsidRPr="00453FEB">
        <w:rPr>
          <w:rFonts w:ascii="Times New Roman" w:hAnsi="Times New Roman" w:cs="Times New Roman"/>
        </w:rPr>
        <w:t xml:space="preserve">, </w:t>
      </w:r>
      <w:r w:rsidRPr="00861204">
        <w:rPr>
          <w:rFonts w:ascii="Times New Roman" w:hAnsi="Times New Roman" w:cs="Times New Roman"/>
        </w:rPr>
        <w:t>Congress definitively ended the debate regarding the federal nolle prosequi by codifying</w:t>
      </w:r>
      <w:r w:rsidRPr="00453FEB">
        <w:rPr>
          <w:rFonts w:ascii="Times New Roman" w:hAnsi="Times New Roman" w:cs="Times New Roman"/>
        </w:rPr>
        <w:t xml:space="preserve"> judicial oversight of the federal nolle prosequi under Rule 48 of the Federal Rules of Criminal Procedure.</w:t>
      </w:r>
      <w:bookmarkStart w:id="41" w:name="_Ref64449502"/>
      <w:commentRangeStart w:id="42"/>
      <w:r w:rsidRPr="00453FEB">
        <w:rPr>
          <w:rStyle w:val="FootnoteReference"/>
          <w:rFonts w:ascii="Times New Roman" w:hAnsi="Times New Roman" w:cs="Times New Roman"/>
        </w:rPr>
        <w:footnoteReference w:id="78"/>
      </w:r>
      <w:bookmarkEnd w:id="41"/>
      <w:r w:rsidRPr="00453FEB">
        <w:rPr>
          <w:rFonts w:ascii="Times New Roman" w:hAnsi="Times New Roman" w:cs="Times New Roman"/>
        </w:rPr>
        <w:t xml:space="preserve"> </w:t>
      </w:r>
      <w:commentRangeEnd w:id="42"/>
      <w:r w:rsidR="009C546A">
        <w:rPr>
          <w:rStyle w:val="CommentReference"/>
        </w:rPr>
        <w:commentReference w:id="42"/>
      </w:r>
      <w:r w:rsidRPr="00453FEB">
        <w:rPr>
          <w:rFonts w:ascii="Times New Roman" w:hAnsi="Times New Roman" w:cs="Times New Roman"/>
        </w:rPr>
        <w:t xml:space="preserve"> </w:t>
      </w:r>
    </w:p>
    <w:p w14:paraId="0E3FCFDF" w14:textId="51E09FEC" w:rsidR="00F13951" w:rsidRDefault="00F13951" w:rsidP="00453FEB">
      <w:pPr>
        <w:spacing w:line="480" w:lineRule="auto"/>
        <w:rPr>
          <w:ins w:id="56" w:author="Marie MacCune" w:date="2021-05-03T16:37:00Z"/>
          <w:rFonts w:ascii="Times New Roman" w:hAnsi="Times New Roman" w:cs="Times New Roman"/>
          <w:u w:val="single"/>
        </w:rPr>
      </w:pPr>
      <w:r w:rsidRPr="00453FEB">
        <w:rPr>
          <w:rFonts w:ascii="Times New Roman" w:hAnsi="Times New Roman" w:cs="Times New Roman"/>
          <w:u w:val="single"/>
        </w:rPr>
        <w:t>3.  Modern Use of the Nolle Prosequi</w:t>
      </w:r>
      <w:r>
        <w:rPr>
          <w:rFonts w:ascii="Times New Roman" w:hAnsi="Times New Roman" w:cs="Times New Roman"/>
          <w:u w:val="single"/>
        </w:rPr>
        <w:t xml:space="preserve"> Generally</w:t>
      </w:r>
    </w:p>
    <w:p w14:paraId="4FAA0980" w14:textId="7A310EFC" w:rsidR="00F13951" w:rsidRPr="00453FEB" w:rsidRDefault="00F13951" w:rsidP="00453FEB">
      <w:pPr>
        <w:spacing w:line="480" w:lineRule="auto"/>
        <w:rPr>
          <w:rFonts w:ascii="Times New Roman" w:hAnsi="Times New Roman" w:cs="Times New Roman"/>
          <w:u w:val="single"/>
        </w:rPr>
      </w:pPr>
      <w:ins w:id="57" w:author="Marie MacCune" w:date="2021-05-03T16:37:00Z">
        <w:r>
          <w:rPr>
            <w:rFonts w:ascii="Times New Roman" w:hAnsi="Times New Roman" w:cs="Times New Roman"/>
            <w:u w:val="single"/>
          </w:rPr>
          <w:tab/>
        </w:r>
        <w:commentRangeStart w:id="58"/>
        <w:r>
          <w:rPr>
            <w:rFonts w:ascii="Times New Roman" w:hAnsi="Times New Roman" w:cs="Times New Roman"/>
            <w:u w:val="single"/>
          </w:rPr>
          <w:t>[INSERT PARAGRAPH EXPLAINING RULE 4</w:t>
        </w:r>
      </w:ins>
      <w:ins w:id="59" w:author="Marie MacCune" w:date="2021-05-03T16:38:00Z">
        <w:r>
          <w:rPr>
            <w:rFonts w:ascii="Times New Roman" w:hAnsi="Times New Roman" w:cs="Times New Roman"/>
            <w:u w:val="single"/>
          </w:rPr>
          <w:t>8 BC YOU DON’T HAVE ANY MODERN FEDERAL INFOR HERE]</w:t>
        </w:r>
      </w:ins>
      <w:commentRangeEnd w:id="58"/>
      <w:r w:rsidR="00ED4934">
        <w:rPr>
          <w:rStyle w:val="CommentReference"/>
        </w:rPr>
        <w:commentReference w:id="58"/>
      </w:r>
    </w:p>
    <w:p w14:paraId="6E7C4895" w14:textId="343AE6B0"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The power to nolle prosequi implicates the power of s</w:t>
      </w:r>
      <w:r w:rsidRPr="00181B66">
        <w:rPr>
          <w:rFonts w:ascii="Times New Roman" w:hAnsi="Times New Roman" w:cs="Times New Roman"/>
        </w:rPr>
        <w:t>tate executive and judicial branches as well as state grand juries.</w:t>
      </w:r>
      <w:bookmarkStart w:id="60" w:name="_Ref61515016"/>
      <w:r w:rsidRPr="00181B66">
        <w:rPr>
          <w:rStyle w:val="FootnoteReference"/>
          <w:rFonts w:ascii="Times New Roman" w:hAnsi="Times New Roman" w:cs="Times New Roman"/>
        </w:rPr>
        <w:footnoteReference w:id="79"/>
      </w:r>
      <w:bookmarkEnd w:id="60"/>
      <w:r w:rsidRPr="00181B66">
        <w:rPr>
          <w:rFonts w:ascii="Times New Roman" w:hAnsi="Times New Roman" w:cs="Times New Roman"/>
        </w:rPr>
        <w:t xml:space="preserve">  State courts</w:t>
      </w:r>
      <w:r w:rsidRPr="00453FEB">
        <w:rPr>
          <w:rFonts w:ascii="Times New Roman" w:hAnsi="Times New Roman" w:cs="Times New Roman"/>
        </w:rPr>
        <w:t xml:space="preserve"> have a duty to protect defendants’ rights and provide </w:t>
      </w:r>
      <w:r w:rsidRPr="00453FEB">
        <w:rPr>
          <w:rFonts w:ascii="Times New Roman" w:hAnsi="Times New Roman" w:cs="Times New Roman"/>
        </w:rPr>
        <w:lastRenderedPageBreak/>
        <w:t xml:space="preserve">orderly </w:t>
      </w:r>
      <w:r w:rsidRPr="00864C75">
        <w:rPr>
          <w:rFonts w:ascii="Times New Roman" w:hAnsi="Times New Roman" w:cs="Times New Roman"/>
        </w:rPr>
        <w:t>administration of criminal justice, which gives them the power to supervise all trials and court proceedings.</w:t>
      </w:r>
      <w:r w:rsidRPr="00864C75">
        <w:rPr>
          <w:rStyle w:val="FootnoteReference"/>
          <w:rFonts w:ascii="Times New Roman" w:hAnsi="Times New Roman" w:cs="Times New Roman"/>
        </w:rPr>
        <w:footnoteReference w:id="80"/>
      </w:r>
      <w:r w:rsidRPr="00864C75">
        <w:rPr>
          <w:rFonts w:ascii="Times New Roman" w:hAnsi="Times New Roman" w:cs="Times New Roman"/>
        </w:rPr>
        <w:t xml:space="preserve"> </w:t>
      </w:r>
      <w:commentRangeStart w:id="62"/>
      <w:r w:rsidRPr="00864C75">
        <w:rPr>
          <w:rFonts w:ascii="Times New Roman" w:hAnsi="Times New Roman" w:cs="Times New Roman"/>
        </w:rPr>
        <w:t xml:space="preserve"> </w:t>
      </w:r>
      <w:r w:rsidR="00864C75">
        <w:rPr>
          <w:rFonts w:ascii="Times New Roman" w:hAnsi="Times New Roman" w:cs="Times New Roman"/>
        </w:rPr>
        <w:t>Although the</w:t>
      </w:r>
      <w:r w:rsidR="00864C75" w:rsidRPr="00864C75">
        <w:rPr>
          <w:rFonts w:ascii="Times New Roman" w:hAnsi="Times New Roman" w:cs="Times New Roman"/>
        </w:rPr>
        <w:t xml:space="preserve"> responsibilities</w:t>
      </w:r>
      <w:r w:rsidR="00864C75">
        <w:rPr>
          <w:rFonts w:ascii="Times New Roman" w:hAnsi="Times New Roman" w:cs="Times New Roman"/>
        </w:rPr>
        <w:t xml:space="preserve"> and obligations</w:t>
      </w:r>
      <w:r w:rsidR="00864C75" w:rsidRPr="00864C75">
        <w:rPr>
          <w:rFonts w:ascii="Times New Roman" w:hAnsi="Times New Roman" w:cs="Times New Roman"/>
        </w:rPr>
        <w:t xml:space="preserve"> of state grand juries vary, </w:t>
      </w:r>
      <w:r w:rsidR="00864C75">
        <w:rPr>
          <w:rFonts w:ascii="Times New Roman" w:hAnsi="Times New Roman" w:cs="Times New Roman"/>
        </w:rPr>
        <w:t>they</w:t>
      </w:r>
      <w:r w:rsidR="00864C75" w:rsidRPr="00864C75">
        <w:rPr>
          <w:rFonts w:ascii="Times New Roman" w:hAnsi="Times New Roman" w:cs="Times New Roman"/>
        </w:rPr>
        <w:t xml:space="preserve"> often </w:t>
      </w:r>
      <w:r w:rsidR="00864C75">
        <w:rPr>
          <w:rFonts w:ascii="Times New Roman" w:hAnsi="Times New Roman" w:cs="Times New Roman"/>
        </w:rPr>
        <w:t>are tasked with</w:t>
      </w:r>
      <w:r w:rsidR="00864C75" w:rsidRPr="00864C75">
        <w:rPr>
          <w:rFonts w:ascii="Times New Roman" w:hAnsi="Times New Roman" w:cs="Times New Roman"/>
        </w:rPr>
        <w:t xml:space="preserve"> assessing the propriety of criminal charges.</w:t>
      </w:r>
      <w:r w:rsidR="00864C75" w:rsidRPr="00864C75">
        <w:rPr>
          <w:rStyle w:val="FootnoteReference"/>
          <w:rFonts w:ascii="Times New Roman" w:hAnsi="Times New Roman" w:cs="Times New Roman"/>
        </w:rPr>
        <w:footnoteReference w:id="81"/>
      </w:r>
      <w:r w:rsidR="00864C75" w:rsidRPr="00864C75">
        <w:rPr>
          <w:rFonts w:ascii="Times New Roman" w:hAnsi="Times New Roman" w:cs="Times New Roman"/>
        </w:rPr>
        <w:t xml:space="preserve">  </w:t>
      </w:r>
      <w:commentRangeEnd w:id="62"/>
      <w:r w:rsidR="00864C75">
        <w:rPr>
          <w:rStyle w:val="CommentReference"/>
        </w:rPr>
        <w:commentReference w:id="62"/>
      </w:r>
      <w:r w:rsidR="00864C75" w:rsidRPr="00864C75">
        <w:rPr>
          <w:rFonts w:ascii="Times New Roman" w:hAnsi="Times New Roman" w:cs="Times New Roman"/>
          <w:i/>
          <w:iCs/>
        </w:rPr>
        <w:t>See</w:t>
      </w:r>
      <w:r w:rsidR="00864C75" w:rsidRPr="00864C75">
        <w:rPr>
          <w:rFonts w:ascii="Times New Roman" w:hAnsi="Times New Roman" w:cs="Times New Roman"/>
        </w:rPr>
        <w:t xml:space="preserve"> Susan W. Brenner, </w:t>
      </w:r>
      <w:r w:rsidR="00864C75" w:rsidRPr="00864C75">
        <w:rPr>
          <w:rFonts w:ascii="Times New Roman" w:hAnsi="Times New Roman" w:cs="Times New Roman"/>
          <w:i/>
          <w:iCs/>
        </w:rPr>
        <w:t>Faults, Fallacies, and the Future of Our Criminal Justice System:  The Voice of the Community:  A Case for Grand Jury Independence</w:t>
      </w:r>
      <w:r w:rsidR="00864C75" w:rsidRPr="00864C75">
        <w:rPr>
          <w:rFonts w:ascii="Times New Roman" w:hAnsi="Times New Roman" w:cs="Times New Roman"/>
        </w:rPr>
        <w:t>, 3</w:t>
      </w:r>
      <w:r w:rsidR="00864C75" w:rsidRPr="00864C75">
        <w:rPr>
          <w:rFonts w:ascii="Times New Roman" w:hAnsi="Times New Roman" w:cs="Times New Roman"/>
          <w:smallCaps/>
        </w:rPr>
        <w:t xml:space="preserve"> Va. J. Soc. </w:t>
      </w:r>
      <w:proofErr w:type="spellStart"/>
      <w:r w:rsidR="00864C75" w:rsidRPr="00864C75">
        <w:rPr>
          <w:rFonts w:ascii="Times New Roman" w:hAnsi="Times New Roman" w:cs="Times New Roman"/>
          <w:smallCaps/>
        </w:rPr>
        <w:t>Pol'y</w:t>
      </w:r>
      <w:proofErr w:type="spellEnd"/>
      <w:r w:rsidR="00864C75" w:rsidRPr="00864C75">
        <w:rPr>
          <w:rFonts w:ascii="Times New Roman" w:hAnsi="Times New Roman" w:cs="Times New Roman"/>
          <w:smallCaps/>
        </w:rPr>
        <w:t xml:space="preserve"> &amp; l.</w:t>
      </w:r>
      <w:r w:rsidR="00864C75" w:rsidRPr="00864C75">
        <w:rPr>
          <w:rFonts w:ascii="Times New Roman" w:hAnsi="Times New Roman" w:cs="Times New Roman"/>
        </w:rPr>
        <w:t xml:space="preserve"> 67, 97 (1995) (stating variety of approaches states take regarding grand juries’ role).</w:t>
      </w:r>
      <w:r w:rsidR="00864C75">
        <w:rPr>
          <w:rFonts w:cs="Times New Roman"/>
        </w:rPr>
        <w:t xml:space="preserve">  </w:t>
      </w:r>
    </w:p>
    <w:p w14:paraId="43368305" w14:textId="2D039FBC" w:rsidR="00F13951" w:rsidRPr="00F130BD" w:rsidRDefault="00F13951" w:rsidP="00453FEB">
      <w:pPr>
        <w:spacing w:line="480" w:lineRule="auto"/>
        <w:ind w:firstLine="720"/>
        <w:rPr>
          <w:rFonts w:ascii="Times New Roman" w:hAnsi="Times New Roman" w:cs="Times New Roman"/>
          <w:color w:val="000000" w:themeColor="text1"/>
          <w:rPrChange w:id="63" w:author="Marie MacCune" w:date="2021-05-03T16:37:00Z">
            <w:rPr>
              <w:rFonts w:ascii="Times New Roman" w:hAnsi="Times New Roman" w:cs="Times New Roman"/>
            </w:rPr>
          </w:rPrChange>
        </w:rPr>
      </w:pPr>
      <w:r w:rsidRPr="004E29C2">
        <w:rPr>
          <w:rFonts w:ascii="Times New Roman" w:hAnsi="Times New Roman" w:cs="Times New Roman"/>
          <w:color w:val="000000" w:themeColor="text1"/>
        </w:rPr>
        <w:lastRenderedPageBreak/>
        <w:t>Entry of a nolle prosequi is only allowed at certain times during the course of litigation.</w:t>
      </w:r>
      <w:r w:rsidRPr="004E29C2">
        <w:rPr>
          <w:rStyle w:val="FootnoteReference"/>
          <w:rFonts w:ascii="Times New Roman" w:hAnsi="Times New Roman" w:cs="Times New Roman"/>
          <w:color w:val="000000" w:themeColor="text1"/>
        </w:rPr>
        <w:footnoteReference w:id="82"/>
      </w:r>
      <w:r w:rsidRPr="004E29C2">
        <w:rPr>
          <w:rFonts w:ascii="Times New Roman" w:hAnsi="Times New Roman" w:cs="Times New Roman"/>
          <w:color w:val="000000" w:themeColor="text1"/>
        </w:rPr>
        <w:t xml:space="preserve">  </w:t>
      </w:r>
      <w:r w:rsidRPr="004E29C2">
        <w:rPr>
          <w:rFonts w:ascii="Times New Roman" w:hAnsi="Times New Roman" w:cs="Times New Roman"/>
          <w:color w:val="000000" w:themeColor="text1"/>
          <w:shd w:val="clear" w:color="auto" w:fill="FFFFFF"/>
        </w:rPr>
        <w:t>Prosecutors cannot unilaterally enter a nolle prosequi once the trial has begun or a jury is impaneled as an additional safeguard to defendant’s rights.</w:t>
      </w:r>
      <w:r w:rsidRPr="00ED4934">
        <w:rPr>
          <w:rStyle w:val="FootnoteReference"/>
          <w:rFonts w:ascii="Times New Roman" w:hAnsi="Times New Roman" w:cs="Times New Roman"/>
          <w:color w:val="000000" w:themeColor="text1"/>
        </w:rPr>
        <w:footnoteReference w:id="83"/>
      </w:r>
      <w:r w:rsidRPr="00ED4934">
        <w:rPr>
          <w:rFonts w:ascii="Times New Roman" w:hAnsi="Times New Roman" w:cs="Times New Roman"/>
          <w:color w:val="000000" w:themeColor="text1"/>
          <w:shd w:val="clear" w:color="auto" w:fill="FFFFFF"/>
        </w:rPr>
        <w:t xml:space="preserve">  Some states also require court’s </w:t>
      </w:r>
      <w:r w:rsidRPr="00ED4934">
        <w:rPr>
          <w:rFonts w:ascii="Times New Roman" w:hAnsi="Times New Roman" w:cs="Times New Roman"/>
          <w:color w:val="000000" w:themeColor="text1"/>
          <w:shd w:val="clear" w:color="auto" w:fill="FFFFFF"/>
        </w:rPr>
        <w:lastRenderedPageBreak/>
        <w:t>consent after an indictment is returned in an effort to protect the power and independence of the grand jury.</w:t>
      </w:r>
      <w:commentRangeStart w:id="70"/>
      <w:r w:rsidRPr="00F130BD">
        <w:rPr>
          <w:rStyle w:val="FootnoteReference"/>
          <w:rFonts w:ascii="Times New Roman" w:hAnsi="Times New Roman" w:cs="Times New Roman"/>
          <w:color w:val="000000" w:themeColor="text1"/>
          <w:rPrChange w:id="71" w:author="Marie MacCune" w:date="2021-05-03T16:37:00Z">
            <w:rPr>
              <w:rStyle w:val="FootnoteReference"/>
              <w:rFonts w:ascii="Times New Roman" w:hAnsi="Times New Roman" w:cs="Times New Roman"/>
            </w:rPr>
          </w:rPrChange>
        </w:rPr>
        <w:footnoteReference w:id="84"/>
      </w:r>
      <w:r w:rsidRPr="00F130BD">
        <w:rPr>
          <w:rFonts w:ascii="Times New Roman" w:hAnsi="Times New Roman" w:cs="Times New Roman"/>
          <w:color w:val="000000" w:themeColor="text1"/>
          <w:shd w:val="clear" w:color="auto" w:fill="FFFFFF"/>
          <w:rPrChange w:id="72" w:author="Marie MacCune" w:date="2021-05-03T16:37:00Z">
            <w:rPr>
              <w:rFonts w:ascii="Times New Roman" w:hAnsi="Times New Roman" w:cs="Times New Roman"/>
              <w:color w:val="373739"/>
              <w:shd w:val="clear" w:color="auto" w:fill="FFFFFF"/>
            </w:rPr>
          </w:rPrChange>
        </w:rPr>
        <w:t xml:space="preserve"> </w:t>
      </w:r>
      <w:commentRangeEnd w:id="70"/>
      <w:r w:rsidR="00AA64B6">
        <w:rPr>
          <w:rStyle w:val="CommentReference"/>
        </w:rPr>
        <w:commentReference w:id="70"/>
      </w:r>
      <w:r w:rsidRPr="00F130BD">
        <w:rPr>
          <w:rFonts w:ascii="Times New Roman" w:hAnsi="Times New Roman" w:cs="Times New Roman"/>
          <w:color w:val="000000" w:themeColor="text1"/>
          <w:shd w:val="clear" w:color="auto" w:fill="FFFFFF"/>
          <w:rPrChange w:id="73" w:author="Marie MacCune" w:date="2021-05-03T16:37:00Z">
            <w:rPr>
              <w:rFonts w:ascii="Times New Roman" w:hAnsi="Times New Roman" w:cs="Times New Roman"/>
              <w:color w:val="373739"/>
              <w:shd w:val="clear" w:color="auto" w:fill="FFFFFF"/>
            </w:rPr>
          </w:rPrChange>
        </w:rPr>
        <w:t xml:space="preserve"> </w:t>
      </w:r>
      <w:commentRangeStart w:id="74"/>
      <w:r w:rsidRPr="00F130BD">
        <w:rPr>
          <w:rFonts w:ascii="Times New Roman" w:hAnsi="Times New Roman" w:cs="Times New Roman"/>
          <w:color w:val="000000" w:themeColor="text1"/>
          <w:shd w:val="clear" w:color="auto" w:fill="FFFFFF"/>
          <w:rPrChange w:id="75" w:author="Marie MacCune" w:date="2021-05-03T16:37:00Z">
            <w:rPr>
              <w:rFonts w:ascii="Times New Roman" w:hAnsi="Times New Roman" w:cs="Times New Roman"/>
              <w:color w:val="373739"/>
              <w:shd w:val="clear" w:color="auto" w:fill="FFFFFF"/>
            </w:rPr>
          </w:rPrChange>
        </w:rPr>
        <w:t>Finally, a prosecutor’s authority to nolle prosequi often returns once the trial has concluded with a guilty verdict because nolle prosequi at this stage no longer infringes upon defendant’s rights to due process</w:t>
      </w:r>
      <w:commentRangeEnd w:id="74"/>
      <w:r>
        <w:rPr>
          <w:rStyle w:val="CommentReference"/>
        </w:rPr>
        <w:commentReference w:id="74"/>
      </w:r>
      <w:r w:rsidRPr="00F130BD">
        <w:rPr>
          <w:rFonts w:ascii="Times New Roman" w:hAnsi="Times New Roman" w:cs="Times New Roman"/>
          <w:color w:val="000000" w:themeColor="text1"/>
          <w:shd w:val="clear" w:color="auto" w:fill="FFFFFF"/>
          <w:rPrChange w:id="76" w:author="Marie MacCune" w:date="2021-05-03T16:37:00Z">
            <w:rPr>
              <w:rFonts w:ascii="Times New Roman" w:hAnsi="Times New Roman" w:cs="Times New Roman"/>
              <w:color w:val="373739"/>
              <w:shd w:val="clear" w:color="auto" w:fill="FFFFFF"/>
            </w:rPr>
          </w:rPrChange>
        </w:rPr>
        <w:t>.</w:t>
      </w:r>
      <w:r w:rsidRPr="00F130BD">
        <w:rPr>
          <w:rStyle w:val="FootnoteReference"/>
          <w:rFonts w:ascii="Times New Roman" w:hAnsi="Times New Roman" w:cs="Times New Roman"/>
          <w:color w:val="000000" w:themeColor="text1"/>
          <w:rPrChange w:id="77" w:author="Marie MacCune" w:date="2021-05-03T16:37:00Z">
            <w:rPr>
              <w:rStyle w:val="FootnoteReference"/>
              <w:rFonts w:ascii="Times New Roman" w:hAnsi="Times New Roman" w:cs="Times New Roman"/>
            </w:rPr>
          </w:rPrChange>
        </w:rPr>
        <w:footnoteReference w:id="85"/>
      </w:r>
      <w:r w:rsidRPr="00F130BD">
        <w:rPr>
          <w:rFonts w:ascii="Times New Roman" w:hAnsi="Times New Roman" w:cs="Times New Roman"/>
          <w:color w:val="000000" w:themeColor="text1"/>
          <w:shd w:val="clear" w:color="auto" w:fill="FFFFFF"/>
          <w:rPrChange w:id="78" w:author="Marie MacCune" w:date="2021-05-03T16:37:00Z">
            <w:rPr>
              <w:rFonts w:ascii="Times New Roman" w:hAnsi="Times New Roman" w:cs="Times New Roman"/>
              <w:color w:val="373739"/>
              <w:shd w:val="clear" w:color="auto" w:fill="FFFFFF"/>
            </w:rPr>
          </w:rPrChange>
        </w:rPr>
        <w:t xml:space="preserve">  </w:t>
      </w:r>
    </w:p>
    <w:p w14:paraId="593A55C7" w14:textId="3EF44C6B" w:rsidR="00F13951" w:rsidRPr="00453FEB" w:rsidRDefault="00F13951" w:rsidP="00453FEB">
      <w:pPr>
        <w:spacing w:line="480" w:lineRule="auto"/>
        <w:rPr>
          <w:rFonts w:ascii="Times New Roman" w:hAnsi="Times New Roman" w:cs="Times New Roman"/>
          <w:u w:val="single"/>
        </w:rPr>
      </w:pPr>
      <w:bookmarkStart w:id="79" w:name="_Hlk62218900"/>
      <w:r w:rsidRPr="00453FEB">
        <w:rPr>
          <w:rFonts w:ascii="Times New Roman" w:hAnsi="Times New Roman" w:cs="Times New Roman"/>
          <w:u w:val="single"/>
        </w:rPr>
        <w:lastRenderedPageBreak/>
        <w:t>D.  State Approaches to Judicial Oversight of Nolle Prosequi</w:t>
      </w:r>
    </w:p>
    <w:bookmarkEnd w:id="79"/>
    <w:p w14:paraId="49F4F423" w14:textId="5C713D8B" w:rsidR="00F13951" w:rsidRPr="00453FEB" w:rsidRDefault="00F13951" w:rsidP="00453FEB">
      <w:pPr>
        <w:spacing w:line="480" w:lineRule="auto"/>
        <w:rPr>
          <w:rFonts w:ascii="Times New Roman" w:hAnsi="Times New Roman" w:cs="Times New Roman"/>
        </w:rPr>
      </w:pPr>
      <w:r w:rsidRPr="00453FEB">
        <w:rPr>
          <w:rFonts w:ascii="Times New Roman" w:hAnsi="Times New Roman" w:cs="Times New Roman"/>
        </w:rPr>
        <w:tab/>
        <w:t>Despite the common origins of the nolle prosequi, states are disparate in the discretion they grant prosecutors to enter a nolle prosequi without judicial oversight.</w:t>
      </w:r>
      <w:r w:rsidRPr="00453FEB">
        <w:rPr>
          <w:rStyle w:val="FootnoteReference"/>
          <w:rFonts w:ascii="Times New Roman" w:hAnsi="Times New Roman" w:cs="Times New Roman"/>
        </w:rPr>
        <w:footnoteReference w:id="86"/>
      </w:r>
      <w:r w:rsidRPr="00453FEB">
        <w:rPr>
          <w:rFonts w:ascii="Times New Roman" w:hAnsi="Times New Roman" w:cs="Times New Roman"/>
        </w:rPr>
        <w:t xml:space="preserve">  </w:t>
      </w:r>
      <w:commentRangeStart w:id="91"/>
      <w:r w:rsidRPr="00453FEB">
        <w:rPr>
          <w:rFonts w:ascii="Times New Roman" w:hAnsi="Times New Roman" w:cs="Times New Roman"/>
        </w:rPr>
        <w:t xml:space="preserve">Notwithstanding </w:t>
      </w:r>
      <w:r w:rsidRPr="00453FEB">
        <w:rPr>
          <w:rFonts w:ascii="Times New Roman" w:hAnsi="Times New Roman" w:cs="Times New Roman"/>
        </w:rPr>
        <w:lastRenderedPageBreak/>
        <w:t>subtle nuances in every state,</w:t>
      </w:r>
      <w:commentRangeEnd w:id="91"/>
      <w:r>
        <w:rPr>
          <w:rStyle w:val="CommentReference"/>
        </w:rPr>
        <w:commentReference w:id="91"/>
      </w:r>
      <w:r w:rsidRPr="00453FEB">
        <w:rPr>
          <w:rFonts w:ascii="Times New Roman" w:hAnsi="Times New Roman" w:cs="Times New Roman"/>
        </w:rPr>
        <w:t xml:space="preserve"> states fall within three major categories in the amount of autonomy given to prosecutors in their entry of a nolle prosequi.</w:t>
      </w:r>
      <w:commentRangeStart w:id="92"/>
      <w:r w:rsidRPr="00453FEB">
        <w:rPr>
          <w:rStyle w:val="FootnoteReference"/>
          <w:rFonts w:ascii="Times New Roman" w:hAnsi="Times New Roman" w:cs="Times New Roman"/>
        </w:rPr>
        <w:footnoteReference w:id="87"/>
      </w:r>
      <w:commentRangeEnd w:id="92"/>
      <w:r w:rsidR="00EE11E9">
        <w:rPr>
          <w:rStyle w:val="CommentReference"/>
        </w:rPr>
        <w:commentReference w:id="92"/>
      </w:r>
      <w:r w:rsidRPr="00453FEB">
        <w:rPr>
          <w:rFonts w:ascii="Times New Roman" w:hAnsi="Times New Roman" w:cs="Times New Roman"/>
        </w:rPr>
        <w:t xml:space="preserve">  The first category of states have given their prosecutors wide authority and autonomy to nolle prosequi with extremely limited oversight.</w:t>
      </w:r>
      <w:r w:rsidRPr="00453FEB">
        <w:rPr>
          <w:rStyle w:val="FootnoteReference"/>
          <w:rFonts w:ascii="Times New Roman" w:hAnsi="Times New Roman" w:cs="Times New Roman"/>
        </w:rPr>
        <w:footnoteReference w:id="88"/>
      </w:r>
      <w:r w:rsidRPr="00453FEB">
        <w:rPr>
          <w:rFonts w:ascii="Times New Roman" w:hAnsi="Times New Roman" w:cs="Times New Roman"/>
        </w:rPr>
        <w:t xml:space="preserve">  The next category of states have given judges the ability to curtail the prosecutor’s nolle prosequi power, albeit with varying conditions required.</w:t>
      </w:r>
      <w:r w:rsidRPr="00453FEB">
        <w:rPr>
          <w:rStyle w:val="FootnoteReference"/>
          <w:rFonts w:ascii="Times New Roman" w:hAnsi="Times New Roman" w:cs="Times New Roman"/>
        </w:rPr>
        <w:footnoteReference w:id="89"/>
      </w:r>
      <w:r w:rsidRPr="00453FEB">
        <w:rPr>
          <w:rFonts w:ascii="Times New Roman" w:hAnsi="Times New Roman" w:cs="Times New Roman"/>
        </w:rPr>
        <w:t xml:space="preserve">  The final category of states have limited or abolished the nolle prosequi and require a prosecutor to file a motion to dismiss in any situation where they would like to discontinue or abandon the case.</w:t>
      </w:r>
      <w:r w:rsidRPr="00453FEB">
        <w:rPr>
          <w:rStyle w:val="FootnoteReference"/>
          <w:rFonts w:ascii="Times New Roman" w:hAnsi="Times New Roman" w:cs="Times New Roman"/>
        </w:rPr>
        <w:footnoteReference w:id="90"/>
      </w:r>
      <w:r w:rsidRPr="00453FEB">
        <w:rPr>
          <w:rFonts w:ascii="Times New Roman" w:hAnsi="Times New Roman" w:cs="Times New Roman"/>
        </w:rPr>
        <w:t xml:space="preserve">  </w:t>
      </w:r>
    </w:p>
    <w:p w14:paraId="115DEB1A" w14:textId="7A109B34" w:rsidR="00F13951" w:rsidRPr="00453FEB" w:rsidRDefault="00F13951" w:rsidP="00453FEB">
      <w:pPr>
        <w:spacing w:line="480" w:lineRule="auto"/>
        <w:rPr>
          <w:rFonts w:ascii="Times New Roman" w:hAnsi="Times New Roman" w:cs="Times New Roman"/>
          <w:u w:val="single"/>
        </w:rPr>
      </w:pPr>
      <w:bookmarkStart w:id="93" w:name="_Hlk62218914"/>
      <w:commentRangeStart w:id="94"/>
      <w:r w:rsidRPr="00453FEB">
        <w:rPr>
          <w:rFonts w:ascii="Times New Roman" w:hAnsi="Times New Roman" w:cs="Times New Roman"/>
          <w:u w:val="single"/>
        </w:rPr>
        <w:t>1.  Broad Prosecutorial Authority to Nolle Prosequi</w:t>
      </w:r>
      <w:commentRangeEnd w:id="94"/>
      <w:r>
        <w:rPr>
          <w:rStyle w:val="CommentReference"/>
        </w:rPr>
        <w:commentReference w:id="94"/>
      </w:r>
    </w:p>
    <w:bookmarkEnd w:id="93"/>
    <w:p w14:paraId="2E074897" w14:textId="3A7943C3"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Many states’ constitution</w:t>
      </w:r>
      <w:ins w:id="95" w:author="Marie MacCune" w:date="2021-05-03T16:41:00Z">
        <w:r>
          <w:rPr>
            <w:rFonts w:ascii="Times New Roman" w:hAnsi="Times New Roman" w:cs="Times New Roman"/>
          </w:rPr>
          <w:t>s [RB 14.1]</w:t>
        </w:r>
      </w:ins>
      <w:r w:rsidRPr="00453FEB">
        <w:rPr>
          <w:rFonts w:ascii="Times New Roman" w:hAnsi="Times New Roman" w:cs="Times New Roman"/>
        </w:rPr>
        <w:t xml:space="preserve"> directly or indirectly grant</w:t>
      </w:r>
      <w:del w:id="96" w:author="Marie MacCune" w:date="2021-05-09T13:35:00Z">
        <w:r w:rsidRPr="00453FEB" w:rsidDel="00CE63BA">
          <w:rPr>
            <w:rFonts w:ascii="Times New Roman" w:hAnsi="Times New Roman" w:cs="Times New Roman"/>
          </w:rPr>
          <w:delText>s</w:delText>
        </w:r>
      </w:del>
      <w:ins w:id="97" w:author="Marie MacCune" w:date="2021-05-09T13:35:00Z">
        <w:r w:rsidR="00CE63BA">
          <w:rPr>
            <w:rFonts w:ascii="Times New Roman" w:hAnsi="Times New Roman" w:cs="Times New Roman"/>
          </w:rPr>
          <w:t xml:space="preserve"> [BBS 5.3 – subject/verb agreement]</w:t>
        </w:r>
      </w:ins>
      <w:r w:rsidRPr="00453FEB">
        <w:rPr>
          <w:rFonts w:ascii="Times New Roman" w:hAnsi="Times New Roman" w:cs="Times New Roman"/>
        </w:rPr>
        <w:t xml:space="preserve"> prosecutors the discretion to nolle prosequi.</w:t>
      </w:r>
      <w:r w:rsidRPr="00453FEB">
        <w:rPr>
          <w:rStyle w:val="FootnoteReference"/>
          <w:rFonts w:ascii="Times New Roman" w:hAnsi="Times New Roman" w:cs="Times New Roman"/>
        </w:rPr>
        <w:footnoteReference w:id="91"/>
      </w:r>
      <w:r w:rsidRPr="00453FEB">
        <w:rPr>
          <w:rFonts w:ascii="Times New Roman" w:hAnsi="Times New Roman" w:cs="Times New Roman"/>
        </w:rPr>
        <w:t xml:space="preserve">  Alaska, Florida, Rhode Island, </w:t>
      </w:r>
      <w:r w:rsidRPr="00453FEB">
        <w:rPr>
          <w:rFonts w:ascii="Times New Roman" w:hAnsi="Times New Roman" w:cs="Times New Roman"/>
        </w:rPr>
        <w:lastRenderedPageBreak/>
        <w:t xml:space="preserve">Nebraska, and Nevada courts </w:t>
      </w:r>
      <w:commentRangeStart w:id="103"/>
      <w:r w:rsidRPr="00453FEB">
        <w:rPr>
          <w:rFonts w:ascii="Times New Roman" w:hAnsi="Times New Roman" w:cs="Times New Roman"/>
        </w:rPr>
        <w:t xml:space="preserve">have all interpreted </w:t>
      </w:r>
      <w:commentRangeEnd w:id="103"/>
      <w:r w:rsidR="007C3B1F">
        <w:rPr>
          <w:rStyle w:val="CommentReference"/>
        </w:rPr>
        <w:commentReference w:id="103"/>
      </w:r>
      <w:r w:rsidRPr="00453FEB">
        <w:rPr>
          <w:rFonts w:ascii="Times New Roman" w:hAnsi="Times New Roman" w:cs="Times New Roman"/>
        </w:rPr>
        <w:t>that prosecutorial discretion is not subject to judicial review because the power is constitutionally</w:t>
      </w:r>
      <w:ins w:id="104" w:author="Marie MacCune" w:date="2021-05-03T16:41:00Z">
        <w:r>
          <w:rPr>
            <w:rFonts w:ascii="Times New Roman" w:hAnsi="Times New Roman" w:cs="Times New Roman"/>
          </w:rPr>
          <w:t>-</w:t>
        </w:r>
      </w:ins>
      <w:del w:id="105" w:author="Marie MacCune" w:date="2021-05-03T16:41:00Z">
        <w:r w:rsidRPr="00453FEB" w:rsidDel="007F7ABD">
          <w:rPr>
            <w:rFonts w:ascii="Times New Roman" w:hAnsi="Times New Roman" w:cs="Times New Roman"/>
          </w:rPr>
          <w:delText xml:space="preserve"> </w:delText>
        </w:r>
      </w:del>
      <w:r w:rsidRPr="00453FEB">
        <w:rPr>
          <w:rFonts w:ascii="Times New Roman" w:hAnsi="Times New Roman" w:cs="Times New Roman"/>
        </w:rPr>
        <w:t>based</w:t>
      </w:r>
      <w:ins w:id="106" w:author="Marie MacCune" w:date="2021-05-03T16:41:00Z">
        <w:r>
          <w:rPr>
            <w:rFonts w:ascii="Times New Roman" w:hAnsi="Times New Roman" w:cs="Times New Roman"/>
          </w:rPr>
          <w:t xml:space="preserve"> [BBS 2.5.1]</w:t>
        </w:r>
      </w:ins>
      <w:r w:rsidRPr="00453FEB">
        <w:rPr>
          <w:rFonts w:ascii="Times New Roman" w:hAnsi="Times New Roman" w:cs="Times New Roman"/>
        </w:rPr>
        <w:t>.</w:t>
      </w:r>
      <w:r w:rsidRPr="00453FEB">
        <w:rPr>
          <w:rStyle w:val="FootnoteReference"/>
          <w:rFonts w:ascii="Times New Roman" w:hAnsi="Times New Roman" w:cs="Times New Roman"/>
        </w:rPr>
        <w:footnoteReference w:id="92"/>
      </w:r>
      <w:r w:rsidRPr="00453FEB">
        <w:rPr>
          <w:rFonts w:ascii="Times New Roman" w:hAnsi="Times New Roman" w:cs="Times New Roman"/>
        </w:rPr>
        <w:t xml:space="preserve">  In these states, the courts have no ability to decline the entry of a nolle prosequi unless the nolle prosequi impedes on the defendant’s rights or is inherently unconstitutional.</w:t>
      </w:r>
      <w:r w:rsidRPr="00453FEB">
        <w:rPr>
          <w:rStyle w:val="FootnoteReference"/>
          <w:rFonts w:ascii="Times New Roman" w:hAnsi="Times New Roman" w:cs="Times New Roman"/>
        </w:rPr>
        <w:footnoteReference w:id="93"/>
      </w:r>
      <w:r w:rsidRPr="00453FEB">
        <w:rPr>
          <w:rFonts w:ascii="Times New Roman" w:hAnsi="Times New Roman" w:cs="Times New Roman"/>
        </w:rPr>
        <w:t xml:space="preserve">  </w:t>
      </w:r>
    </w:p>
    <w:p w14:paraId="7CAFAE14" w14:textId="49E27AFA" w:rsidR="00F13951" w:rsidRPr="00453FEB" w:rsidRDefault="00F13951" w:rsidP="00453FEB">
      <w:pPr>
        <w:spacing w:line="480" w:lineRule="auto"/>
        <w:rPr>
          <w:rFonts w:ascii="Times New Roman" w:hAnsi="Times New Roman" w:cs="Times New Roman"/>
        </w:rPr>
      </w:pPr>
      <w:r w:rsidRPr="00453FEB">
        <w:rPr>
          <w:rFonts w:ascii="Times New Roman" w:hAnsi="Times New Roman" w:cs="Times New Roman"/>
        </w:rPr>
        <w:lastRenderedPageBreak/>
        <w:tab/>
        <w:t>Other jurisdictions have continued to give broad discretion to prosecutors even when their constitutions do not directly grant prosecutors total autonomy.</w:t>
      </w:r>
      <w:r w:rsidRPr="00453FEB">
        <w:rPr>
          <w:rStyle w:val="FootnoteReference"/>
          <w:rFonts w:ascii="Times New Roman" w:hAnsi="Times New Roman" w:cs="Times New Roman"/>
        </w:rPr>
        <w:footnoteReference w:id="94"/>
      </w:r>
      <w:r w:rsidRPr="00453FEB">
        <w:rPr>
          <w:rFonts w:ascii="Times New Roman" w:hAnsi="Times New Roman" w:cs="Times New Roman"/>
        </w:rPr>
        <w:t xml:space="preserve">  DC, Delaware, Illinois, Indiana, Kansas, Louisiana, Maryland, Massachusetts, Minnesota, Montana, New Hampshire, New Mexico, North Carolina, South Carolina, and South Dakota all currently allow prosecutors to enter nolle </w:t>
      </w:r>
      <w:proofErr w:type="spellStart"/>
      <w:r w:rsidRPr="00453FEB">
        <w:rPr>
          <w:rFonts w:ascii="Times New Roman" w:hAnsi="Times New Roman" w:cs="Times New Roman"/>
        </w:rPr>
        <w:t>prosequis</w:t>
      </w:r>
      <w:proofErr w:type="spellEnd"/>
      <w:r w:rsidRPr="00453FEB">
        <w:rPr>
          <w:rFonts w:ascii="Times New Roman" w:hAnsi="Times New Roman" w:cs="Times New Roman"/>
        </w:rPr>
        <w:t xml:space="preserve"> with no, or very little judicial, oversight.</w:t>
      </w:r>
      <w:r w:rsidRPr="00453FEB">
        <w:rPr>
          <w:rStyle w:val="FootnoteReference"/>
          <w:rFonts w:ascii="Times New Roman" w:hAnsi="Times New Roman" w:cs="Times New Roman"/>
        </w:rPr>
        <w:footnoteReference w:id="95"/>
      </w:r>
      <w:r w:rsidRPr="00453FEB">
        <w:rPr>
          <w:rFonts w:ascii="Times New Roman" w:hAnsi="Times New Roman" w:cs="Times New Roman"/>
        </w:rPr>
        <w:t xml:space="preserve">  These states vary as to </w:t>
      </w:r>
      <w:r w:rsidRPr="00453FEB">
        <w:rPr>
          <w:rFonts w:ascii="Times New Roman" w:hAnsi="Times New Roman" w:cs="Times New Roman"/>
        </w:rPr>
        <w:lastRenderedPageBreak/>
        <w:t>whether they require a prosecutor to state their reasons on the record for the nolle prosequi.</w:t>
      </w:r>
      <w:r w:rsidRPr="00453FEB">
        <w:rPr>
          <w:rStyle w:val="FootnoteReference"/>
          <w:rFonts w:ascii="Times New Roman" w:hAnsi="Times New Roman" w:cs="Times New Roman"/>
        </w:rPr>
        <w:footnoteReference w:id="96"/>
      </w:r>
      <w:r w:rsidRPr="00453FEB">
        <w:rPr>
          <w:rFonts w:ascii="Times New Roman" w:hAnsi="Times New Roman" w:cs="Times New Roman"/>
        </w:rPr>
        <w:t xml:space="preserve">  Even though prosecutors are given </w:t>
      </w:r>
      <w:commentRangeStart w:id="146"/>
      <w:r w:rsidRPr="00453FEB">
        <w:rPr>
          <w:rFonts w:ascii="Times New Roman" w:hAnsi="Times New Roman" w:cs="Times New Roman"/>
        </w:rPr>
        <w:t xml:space="preserve">complete discretion </w:t>
      </w:r>
      <w:commentRangeEnd w:id="146"/>
      <w:r>
        <w:rPr>
          <w:rStyle w:val="CommentReference"/>
        </w:rPr>
        <w:commentReference w:id="146"/>
      </w:r>
      <w:r w:rsidRPr="00453FEB">
        <w:rPr>
          <w:rFonts w:ascii="Times New Roman" w:hAnsi="Times New Roman" w:cs="Times New Roman"/>
        </w:rPr>
        <w:t xml:space="preserve">in these states, judicial review is still </w:t>
      </w:r>
      <w:r w:rsidRPr="00453FEB">
        <w:rPr>
          <w:rFonts w:ascii="Times New Roman" w:hAnsi="Times New Roman" w:cs="Times New Roman"/>
        </w:rPr>
        <w:lastRenderedPageBreak/>
        <w:t>allowed and expected in certain specific situations that vary in each state but often include corruption, capricious or scandalous behavior, and infringement on defendant</w:t>
      </w:r>
      <w:del w:id="147" w:author="Marie MacCune" w:date="2021-05-03T16:42:00Z">
        <w:r w:rsidRPr="00453FEB" w:rsidDel="00D67CE4">
          <w:rPr>
            <w:rFonts w:ascii="Times New Roman" w:hAnsi="Times New Roman" w:cs="Times New Roman"/>
          </w:rPr>
          <w:delText>’</w:delText>
        </w:r>
      </w:del>
      <w:r w:rsidRPr="00453FEB">
        <w:rPr>
          <w:rFonts w:ascii="Times New Roman" w:hAnsi="Times New Roman" w:cs="Times New Roman"/>
        </w:rPr>
        <w:t>s</w:t>
      </w:r>
      <w:ins w:id="148" w:author="Marie MacCune" w:date="2021-05-03T16:42:00Z">
        <w:r>
          <w:rPr>
            <w:rFonts w:ascii="Times New Roman" w:hAnsi="Times New Roman" w:cs="Times New Roman"/>
          </w:rPr>
          <w:t xml:space="preserve">’ [BBS </w:t>
        </w:r>
      </w:ins>
      <w:ins w:id="149" w:author="Marie MacCune" w:date="2021-05-03T16:43:00Z">
        <w:r>
          <w:rPr>
            <w:rFonts w:ascii="Times New Roman" w:hAnsi="Times New Roman" w:cs="Times New Roman"/>
          </w:rPr>
          <w:t>7.4 – plural possessive]</w:t>
        </w:r>
      </w:ins>
      <w:r w:rsidRPr="00453FEB">
        <w:rPr>
          <w:rFonts w:ascii="Times New Roman" w:hAnsi="Times New Roman" w:cs="Times New Roman"/>
        </w:rPr>
        <w:t xml:space="preserve"> rights.</w:t>
      </w:r>
      <w:r w:rsidRPr="00453FEB">
        <w:rPr>
          <w:rStyle w:val="FootnoteReference"/>
          <w:rFonts w:ascii="Times New Roman" w:hAnsi="Times New Roman" w:cs="Times New Roman"/>
        </w:rPr>
        <w:footnoteReference w:id="97"/>
      </w:r>
      <w:r w:rsidRPr="00453FEB">
        <w:rPr>
          <w:rFonts w:ascii="Times New Roman" w:hAnsi="Times New Roman" w:cs="Times New Roman"/>
        </w:rPr>
        <w:t xml:space="preserve">  For example, in </w:t>
      </w:r>
      <w:r w:rsidRPr="00453FEB">
        <w:rPr>
          <w:rFonts w:ascii="Times New Roman" w:hAnsi="Times New Roman" w:cs="Times New Roman"/>
          <w:i/>
          <w:iCs/>
        </w:rPr>
        <w:t xml:space="preserve">State v. </w:t>
      </w:r>
      <w:proofErr w:type="spellStart"/>
      <w:r w:rsidRPr="00453FEB">
        <w:rPr>
          <w:rFonts w:ascii="Times New Roman" w:hAnsi="Times New Roman" w:cs="Times New Roman"/>
          <w:i/>
          <w:iCs/>
        </w:rPr>
        <w:t>Reimonenq</w:t>
      </w:r>
      <w:proofErr w:type="spellEnd"/>
      <w:r w:rsidRPr="00453FEB">
        <w:rPr>
          <w:rFonts w:ascii="Times New Roman" w:hAnsi="Times New Roman" w:cs="Times New Roman"/>
        </w:rPr>
        <w:t xml:space="preserve">, </w:t>
      </w:r>
      <w:ins w:id="166" w:author="Marie MacCune" w:date="2021-05-03T16:43:00Z">
        <w:r>
          <w:rPr>
            <w:rFonts w:ascii="Times New Roman" w:hAnsi="Times New Roman" w:cs="Times New Roman"/>
          </w:rPr>
          <w:t xml:space="preserve">a </w:t>
        </w:r>
      </w:ins>
      <w:del w:id="167" w:author="Marie MacCune" w:date="2021-05-03T16:43:00Z">
        <w:r w:rsidRPr="00453FEB" w:rsidDel="00F90E23">
          <w:rPr>
            <w:rFonts w:ascii="Times New Roman" w:hAnsi="Times New Roman" w:cs="Times New Roman"/>
          </w:rPr>
          <w:delText xml:space="preserve">the </w:delText>
        </w:r>
      </w:del>
      <w:commentRangeStart w:id="168"/>
      <w:ins w:id="169" w:author="Marie MacCune" w:date="2021-05-03T16:43:00Z">
        <w:r>
          <w:rPr>
            <w:rFonts w:ascii="Times New Roman" w:hAnsi="Times New Roman" w:cs="Times New Roman"/>
          </w:rPr>
          <w:t xml:space="preserve">XXXX </w:t>
        </w:r>
        <w:commentRangeEnd w:id="168"/>
        <w:r>
          <w:rPr>
            <w:rStyle w:val="CommentReference"/>
          </w:rPr>
          <w:commentReference w:id="168"/>
        </w:r>
      </w:ins>
      <w:r w:rsidRPr="00453FEB">
        <w:rPr>
          <w:rFonts w:ascii="Times New Roman" w:hAnsi="Times New Roman" w:cs="Times New Roman"/>
        </w:rPr>
        <w:t xml:space="preserve">court acknowledged that the prosecutor had sole discretion to make decisions regarding prosecution, but stated that </w:t>
      </w:r>
      <w:r w:rsidRPr="00453FEB">
        <w:rPr>
          <w:rFonts w:ascii="Times New Roman" w:hAnsi="Times New Roman" w:cs="Times New Roman"/>
        </w:rPr>
        <w:lastRenderedPageBreak/>
        <w:t>the prosecutorial decision to nolle prosequi the case and refile simply to organize their case upset the balance between the prosecutor’s discretion and the accused rights to such a degree that it violated the defendant</w:t>
      </w:r>
      <w:ins w:id="170" w:author="Marie MacCune" w:date="2021-05-03T16:44:00Z">
        <w:r>
          <w:rPr>
            <w:rFonts w:ascii="Times New Roman" w:hAnsi="Times New Roman" w:cs="Times New Roman"/>
          </w:rPr>
          <w:t>’</w:t>
        </w:r>
      </w:ins>
      <w:del w:id="171" w:author="Marie MacCune" w:date="2021-05-03T16:44:00Z">
        <w:r w:rsidRPr="00453FEB" w:rsidDel="004C7440">
          <w:rPr>
            <w:rFonts w:ascii="Times New Roman" w:hAnsi="Times New Roman" w:cs="Times New Roman"/>
          </w:rPr>
          <w:delText>'</w:delText>
        </w:r>
      </w:del>
      <w:r w:rsidRPr="00453FEB">
        <w:rPr>
          <w:rFonts w:ascii="Times New Roman" w:hAnsi="Times New Roman" w:cs="Times New Roman"/>
        </w:rPr>
        <w:t>s right to due process and fundamental fairness.</w:t>
      </w:r>
      <w:r w:rsidRPr="00453FEB">
        <w:rPr>
          <w:rStyle w:val="FootnoteReference"/>
          <w:rFonts w:ascii="Times New Roman" w:hAnsi="Times New Roman" w:cs="Times New Roman"/>
        </w:rPr>
        <w:footnoteReference w:id="98"/>
      </w:r>
      <w:r w:rsidRPr="00453FEB">
        <w:rPr>
          <w:rFonts w:ascii="Times New Roman" w:hAnsi="Times New Roman" w:cs="Times New Roman"/>
        </w:rPr>
        <w:t xml:space="preserve">  </w:t>
      </w:r>
    </w:p>
    <w:p w14:paraId="60C11CDE" w14:textId="22DB9831" w:rsidR="00F13951" w:rsidRPr="00453FEB" w:rsidRDefault="00F13951" w:rsidP="00453FEB">
      <w:pPr>
        <w:spacing w:line="480" w:lineRule="auto"/>
        <w:rPr>
          <w:rFonts w:ascii="Times New Roman" w:hAnsi="Times New Roman" w:cs="Times New Roman"/>
          <w:u w:val="single"/>
        </w:rPr>
      </w:pPr>
      <w:bookmarkStart w:id="174" w:name="_Hlk62218946"/>
      <w:commentRangeStart w:id="175"/>
      <w:commentRangeStart w:id="176"/>
      <w:r w:rsidRPr="00453FEB">
        <w:rPr>
          <w:rFonts w:ascii="Times New Roman" w:hAnsi="Times New Roman" w:cs="Times New Roman"/>
          <w:u w:val="single"/>
        </w:rPr>
        <w:t>2.  Discretion to Nolle Prosequi with Leave of Court</w:t>
      </w:r>
      <w:commentRangeEnd w:id="175"/>
      <w:r>
        <w:rPr>
          <w:rStyle w:val="CommentReference"/>
        </w:rPr>
        <w:commentReference w:id="175"/>
      </w:r>
      <w:commentRangeEnd w:id="176"/>
      <w:r>
        <w:rPr>
          <w:rStyle w:val="CommentReference"/>
        </w:rPr>
        <w:commentReference w:id="176"/>
      </w:r>
    </w:p>
    <w:bookmarkEnd w:id="174"/>
    <w:p w14:paraId="76A0FC02" w14:textId="6F7E60CA"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 xml:space="preserve">Still other jurisdictions, including </w:t>
      </w:r>
      <w:bookmarkStart w:id="177" w:name="_Hlk60826924"/>
      <w:r w:rsidRPr="00453FEB">
        <w:rPr>
          <w:rFonts w:ascii="Times New Roman" w:hAnsi="Times New Roman" w:cs="Times New Roman"/>
        </w:rPr>
        <w:t>Alabama, Arkansas, Colorado, Georgia, Hawaii, Kentucky, Michigan, Mississippi, North Dakota, New Jersey, Ohio, Pennsylvania, Tennessee, Texas, Utah, and West Virginia</w:t>
      </w:r>
      <w:bookmarkEnd w:id="177"/>
      <w:r w:rsidRPr="00453FEB">
        <w:rPr>
          <w:rFonts w:ascii="Times New Roman" w:hAnsi="Times New Roman" w:cs="Times New Roman"/>
        </w:rPr>
        <w:t xml:space="preserve"> require prosecutors to obtain leave of court.</w:t>
      </w:r>
      <w:r w:rsidRPr="00453FEB">
        <w:rPr>
          <w:rStyle w:val="FootnoteReference"/>
          <w:rFonts w:ascii="Times New Roman" w:hAnsi="Times New Roman" w:cs="Times New Roman"/>
        </w:rPr>
        <w:footnoteReference w:id="99"/>
      </w:r>
      <w:r w:rsidRPr="00453FEB">
        <w:rPr>
          <w:rFonts w:ascii="Times New Roman" w:hAnsi="Times New Roman" w:cs="Times New Roman"/>
        </w:rPr>
        <w:t xml:space="preserve">  The requirement </w:t>
      </w:r>
      <w:r w:rsidRPr="00453FEB">
        <w:rPr>
          <w:rFonts w:ascii="Times New Roman" w:hAnsi="Times New Roman" w:cs="Times New Roman"/>
        </w:rPr>
        <w:lastRenderedPageBreak/>
        <w:t xml:space="preserve">to obtain leave of court is a statutory requirement </w:t>
      </w:r>
      <w:del w:id="182" w:author="Marie MacCune" w:date="2021-05-03T20:53:00Z">
        <w:r w:rsidRPr="00453FEB" w:rsidDel="00FF0D2F">
          <w:rPr>
            <w:rFonts w:ascii="Times New Roman" w:hAnsi="Times New Roman" w:cs="Times New Roman"/>
          </w:rPr>
          <w:delText xml:space="preserve">established by the legislature </w:delText>
        </w:r>
      </w:del>
      <w:ins w:id="183" w:author="Marie MacCune" w:date="2021-05-03T20:53:00Z">
        <w:r>
          <w:rPr>
            <w:rFonts w:ascii="Times New Roman" w:hAnsi="Times New Roman" w:cs="Times New Roman"/>
          </w:rPr>
          <w:t>[BBS 5.1/RB</w:t>
        </w:r>
      </w:ins>
      <w:ins w:id="184" w:author="Marie MacCune" w:date="2021-05-03T20:54:00Z">
        <w:r>
          <w:rPr>
            <w:rFonts w:ascii="Times New Roman" w:hAnsi="Times New Roman" w:cs="Times New Roman"/>
          </w:rPr>
          <w:t xml:space="preserve"> 14.3(f) – </w:t>
        </w:r>
      </w:ins>
      <w:ins w:id="185" w:author="Marie MacCune" w:date="2021-05-09T14:01:00Z">
        <w:r w:rsidR="00BD1627">
          <w:rPr>
            <w:rFonts w:ascii="Times New Roman" w:hAnsi="Times New Roman" w:cs="Times New Roman"/>
          </w:rPr>
          <w:t>redundant</w:t>
        </w:r>
      </w:ins>
      <w:ins w:id="186" w:author="Marie MacCune" w:date="2021-05-03T20:54:00Z">
        <w:r>
          <w:rPr>
            <w:rFonts w:ascii="Times New Roman" w:hAnsi="Times New Roman" w:cs="Times New Roman"/>
          </w:rPr>
          <w:t xml:space="preserve">] </w:t>
        </w:r>
      </w:ins>
      <w:r w:rsidRPr="00453FEB">
        <w:rPr>
          <w:rFonts w:ascii="Times New Roman" w:hAnsi="Times New Roman" w:cs="Times New Roman"/>
        </w:rPr>
        <w:t>in a majority of these states.</w:t>
      </w:r>
      <w:r w:rsidRPr="00453FEB">
        <w:rPr>
          <w:rStyle w:val="FootnoteReference"/>
          <w:rFonts w:ascii="Times New Roman" w:hAnsi="Times New Roman" w:cs="Times New Roman"/>
        </w:rPr>
        <w:footnoteReference w:id="100"/>
      </w:r>
      <w:r w:rsidRPr="00453FEB">
        <w:rPr>
          <w:rFonts w:ascii="Times New Roman" w:hAnsi="Times New Roman" w:cs="Times New Roman"/>
        </w:rPr>
        <w:t xml:space="preserve">  Although these states all allow courts to withhold consent, </w:t>
      </w:r>
      <w:del w:id="187" w:author="Marie MacCune" w:date="2021-05-03T20:54:00Z">
        <w:r w:rsidRPr="00453FEB" w:rsidDel="00927763">
          <w:rPr>
            <w:rFonts w:ascii="Times New Roman" w:hAnsi="Times New Roman" w:cs="Times New Roman"/>
          </w:rPr>
          <w:delText>these states</w:delText>
        </w:r>
      </w:del>
      <w:ins w:id="188" w:author="Marie MacCune" w:date="2021-05-03T20:54:00Z">
        <w:r>
          <w:rPr>
            <w:rFonts w:ascii="Times New Roman" w:hAnsi="Times New Roman" w:cs="Times New Roman"/>
          </w:rPr>
          <w:t>they [RB 14.3(f)]</w:t>
        </w:r>
      </w:ins>
      <w:r w:rsidRPr="00453FEB">
        <w:rPr>
          <w:rFonts w:ascii="Times New Roman" w:hAnsi="Times New Roman" w:cs="Times New Roman"/>
        </w:rPr>
        <w:t xml:space="preserve"> </w:t>
      </w:r>
      <w:r w:rsidRPr="00453FEB">
        <w:rPr>
          <w:rFonts w:ascii="Times New Roman" w:hAnsi="Times New Roman" w:cs="Times New Roman"/>
        </w:rPr>
        <w:lastRenderedPageBreak/>
        <w:t xml:space="preserve">vary widely regarding </w:t>
      </w:r>
      <w:r w:rsidRPr="00522134">
        <w:rPr>
          <w:rFonts w:ascii="Times New Roman" w:hAnsi="Times New Roman" w:cs="Times New Roman"/>
          <w:i/>
          <w:iCs/>
          <w:rPrChange w:id="189" w:author="Marie MacCune" w:date="2021-05-03T20:55:00Z">
            <w:rPr>
              <w:rFonts w:ascii="Times New Roman" w:hAnsi="Times New Roman" w:cs="Times New Roman"/>
            </w:rPr>
          </w:rPrChange>
        </w:rPr>
        <w:t>when</w:t>
      </w:r>
      <w:r w:rsidRPr="00453FEB">
        <w:rPr>
          <w:rFonts w:ascii="Times New Roman" w:hAnsi="Times New Roman" w:cs="Times New Roman"/>
        </w:rPr>
        <w:t xml:space="preserve"> a court may withhold consent.</w:t>
      </w:r>
      <w:commentRangeStart w:id="190"/>
      <w:r w:rsidRPr="00453FEB">
        <w:rPr>
          <w:rStyle w:val="FootnoteReference"/>
          <w:rFonts w:ascii="Times New Roman" w:hAnsi="Times New Roman" w:cs="Times New Roman"/>
        </w:rPr>
        <w:footnoteReference w:id="101"/>
      </w:r>
      <w:r w:rsidRPr="00453FEB">
        <w:rPr>
          <w:rFonts w:ascii="Times New Roman" w:hAnsi="Times New Roman" w:cs="Times New Roman"/>
        </w:rPr>
        <w:t xml:space="preserve"> </w:t>
      </w:r>
      <w:commentRangeEnd w:id="190"/>
      <w:r w:rsidR="00CE45D5">
        <w:rPr>
          <w:rStyle w:val="CommentReference"/>
        </w:rPr>
        <w:commentReference w:id="190"/>
      </w:r>
      <w:r w:rsidRPr="00453FEB">
        <w:rPr>
          <w:rFonts w:ascii="Times New Roman" w:hAnsi="Times New Roman" w:cs="Times New Roman"/>
        </w:rPr>
        <w:t xml:space="preserve"> Michigan, North Dakota, Ohio, Tennessee, and West Virginia require only that the prosecutor has sound reasons for deciding to file a nolle prosequi and for the prosecutor to state those reasons to the court.</w:t>
      </w:r>
      <w:r w:rsidRPr="00453FEB">
        <w:rPr>
          <w:rStyle w:val="FootnoteReference"/>
          <w:rFonts w:ascii="Times New Roman" w:hAnsi="Times New Roman" w:cs="Times New Roman"/>
        </w:rPr>
        <w:footnoteReference w:id="102"/>
      </w:r>
      <w:r w:rsidRPr="00453FEB">
        <w:rPr>
          <w:rFonts w:ascii="Times New Roman" w:hAnsi="Times New Roman" w:cs="Times New Roman"/>
        </w:rPr>
        <w:t xml:space="preserve">  Other states, </w:t>
      </w:r>
      <w:r w:rsidRPr="00453FEB">
        <w:rPr>
          <w:rFonts w:ascii="Times New Roman" w:hAnsi="Times New Roman" w:cs="Times New Roman"/>
        </w:rPr>
        <w:lastRenderedPageBreak/>
        <w:t>such as Arkansas, Georgia, Hawaii, Kentucky, New Jersey, and Pennsylvania have allowed courts to have much wider discretion to withhold consent as they see fit</w:t>
      </w:r>
      <w:commentRangeStart w:id="199"/>
      <w:r w:rsidRPr="00453FEB">
        <w:rPr>
          <w:rFonts w:ascii="Times New Roman" w:hAnsi="Times New Roman" w:cs="Times New Roman"/>
        </w:rPr>
        <w:t>.</w:t>
      </w:r>
      <w:r w:rsidRPr="00453FEB">
        <w:rPr>
          <w:rStyle w:val="FootnoteReference"/>
          <w:rFonts w:ascii="Times New Roman" w:hAnsi="Times New Roman" w:cs="Times New Roman"/>
        </w:rPr>
        <w:footnoteReference w:id="103"/>
      </w:r>
      <w:commentRangeEnd w:id="199"/>
      <w:r w:rsidR="000F60CB">
        <w:rPr>
          <w:rStyle w:val="CommentReference"/>
        </w:rPr>
        <w:commentReference w:id="199"/>
      </w:r>
      <w:r w:rsidRPr="00453FEB">
        <w:rPr>
          <w:rFonts w:ascii="Times New Roman" w:hAnsi="Times New Roman" w:cs="Times New Roman"/>
        </w:rPr>
        <w:t xml:space="preserve">  Alabama, Colorado, Mississippi, and Texas fall between those two extremes by allowing judges to withhold consent only if they have reasonable justification.</w:t>
      </w:r>
      <w:r w:rsidRPr="00453FEB">
        <w:rPr>
          <w:rStyle w:val="FootnoteReference"/>
          <w:rFonts w:ascii="Times New Roman" w:hAnsi="Times New Roman" w:cs="Times New Roman"/>
        </w:rPr>
        <w:footnoteReference w:id="104"/>
      </w:r>
      <w:r w:rsidRPr="00453FEB">
        <w:rPr>
          <w:rFonts w:ascii="Times New Roman" w:hAnsi="Times New Roman" w:cs="Times New Roman"/>
        </w:rPr>
        <w:t xml:space="preserve">  </w:t>
      </w:r>
    </w:p>
    <w:p w14:paraId="619357C6" w14:textId="147EB56D"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lastRenderedPageBreak/>
        <w:t xml:space="preserve">Some jurisdictions, including Iowa, Missouri, Virginia, Wisconsin, and Wyoming </w:t>
      </w:r>
      <w:del w:id="206" w:author="Marie MacCune" w:date="2021-05-09T14:08:00Z">
        <w:r w:rsidRPr="00453FEB" w:rsidDel="0050121A">
          <w:rPr>
            <w:rFonts w:ascii="Times New Roman" w:hAnsi="Times New Roman" w:cs="Times New Roman"/>
          </w:rPr>
          <w:delText>give prosecutors discretion</w:delText>
        </w:r>
      </w:del>
      <w:ins w:id="207" w:author="Marie MacCune" w:date="2021-05-09T14:08:00Z">
        <w:r w:rsidR="0050121A">
          <w:rPr>
            <w:rFonts w:ascii="Times New Roman" w:hAnsi="Times New Roman" w:cs="Times New Roman"/>
          </w:rPr>
          <w:t>walk back judicial discretion [RB 14.1]</w:t>
        </w:r>
      </w:ins>
      <w:r w:rsidRPr="00453FEB">
        <w:rPr>
          <w:rFonts w:ascii="Times New Roman" w:hAnsi="Times New Roman" w:cs="Times New Roman"/>
        </w:rPr>
        <w:t>, but only if the prosecutor has met certain threshold requirements.</w:t>
      </w:r>
      <w:commentRangeStart w:id="208"/>
      <w:r w:rsidRPr="00453FEB">
        <w:rPr>
          <w:rStyle w:val="FootnoteReference"/>
          <w:rFonts w:ascii="Times New Roman" w:hAnsi="Times New Roman" w:cs="Times New Roman"/>
        </w:rPr>
        <w:footnoteReference w:id="105"/>
      </w:r>
      <w:r w:rsidRPr="00453FEB">
        <w:rPr>
          <w:rFonts w:ascii="Times New Roman" w:hAnsi="Times New Roman" w:cs="Times New Roman"/>
        </w:rPr>
        <w:t xml:space="preserve"> </w:t>
      </w:r>
      <w:commentRangeEnd w:id="208"/>
      <w:r w:rsidR="00A800DE">
        <w:rPr>
          <w:rStyle w:val="CommentReference"/>
        </w:rPr>
        <w:commentReference w:id="208"/>
      </w:r>
      <w:r w:rsidRPr="00453FEB">
        <w:rPr>
          <w:rFonts w:ascii="Times New Roman" w:hAnsi="Times New Roman" w:cs="Times New Roman"/>
        </w:rPr>
        <w:t xml:space="preserve"> Iowa and Missouri simply require that the prosecutor present their reasoning for entering a nolle prosequi.</w:t>
      </w:r>
      <w:r w:rsidRPr="00453FEB">
        <w:rPr>
          <w:rStyle w:val="FootnoteReference"/>
          <w:rFonts w:ascii="Times New Roman" w:hAnsi="Times New Roman" w:cs="Times New Roman"/>
        </w:rPr>
        <w:footnoteReference w:id="106"/>
      </w:r>
      <w:r w:rsidRPr="00453FEB">
        <w:rPr>
          <w:rFonts w:ascii="Times New Roman" w:hAnsi="Times New Roman" w:cs="Times New Roman"/>
        </w:rPr>
        <w:t xml:space="preserve"> </w:t>
      </w:r>
      <w:commentRangeStart w:id="211"/>
      <w:r w:rsidRPr="00453FEB">
        <w:rPr>
          <w:rFonts w:ascii="Times New Roman" w:hAnsi="Times New Roman" w:cs="Times New Roman"/>
        </w:rPr>
        <w:t xml:space="preserve"> Similarly, Virginia requires that the prosecutor have good cause for </w:t>
      </w:r>
      <w:r w:rsidRPr="00453FEB">
        <w:rPr>
          <w:rFonts w:ascii="Times New Roman" w:hAnsi="Times New Roman" w:cs="Times New Roman"/>
        </w:rPr>
        <w:lastRenderedPageBreak/>
        <w:t>exercising their discretion.</w:t>
      </w:r>
      <w:r w:rsidRPr="00453FEB">
        <w:rPr>
          <w:rStyle w:val="FootnoteReference"/>
          <w:rFonts w:ascii="Times New Roman" w:hAnsi="Times New Roman" w:cs="Times New Roman"/>
        </w:rPr>
        <w:footnoteReference w:id="107"/>
      </w:r>
      <w:r w:rsidRPr="00453FEB">
        <w:rPr>
          <w:rFonts w:ascii="Times New Roman" w:hAnsi="Times New Roman" w:cs="Times New Roman"/>
        </w:rPr>
        <w:t xml:space="preserve"> </w:t>
      </w:r>
      <w:commentRangeEnd w:id="211"/>
      <w:r>
        <w:rPr>
          <w:rStyle w:val="CommentReference"/>
        </w:rPr>
        <w:commentReference w:id="211"/>
      </w:r>
      <w:r w:rsidRPr="00453FEB">
        <w:rPr>
          <w:rFonts w:ascii="Times New Roman" w:hAnsi="Times New Roman" w:cs="Times New Roman"/>
        </w:rPr>
        <w:t xml:space="preserve"> Lastly, Wisconsin and Wyoming require the court to consider the public interest and will limit prosecutorial discretion if made in bad faith.</w:t>
      </w:r>
      <w:r w:rsidRPr="00453FEB">
        <w:rPr>
          <w:rStyle w:val="FootnoteReference"/>
          <w:rFonts w:ascii="Times New Roman" w:hAnsi="Times New Roman" w:cs="Times New Roman"/>
        </w:rPr>
        <w:footnoteReference w:id="108"/>
      </w:r>
      <w:r w:rsidRPr="00453FEB">
        <w:rPr>
          <w:rFonts w:ascii="Times New Roman" w:hAnsi="Times New Roman" w:cs="Times New Roman"/>
        </w:rPr>
        <w:t xml:space="preserve">  </w:t>
      </w:r>
    </w:p>
    <w:p w14:paraId="4C7E33FE" w14:textId="0E136705" w:rsidR="00F13951" w:rsidRPr="00453FEB" w:rsidRDefault="00F13951" w:rsidP="00453FEB">
      <w:pPr>
        <w:spacing w:line="480" w:lineRule="auto"/>
        <w:rPr>
          <w:rFonts w:ascii="Times New Roman" w:hAnsi="Times New Roman" w:cs="Times New Roman"/>
          <w:u w:val="single"/>
        </w:rPr>
      </w:pPr>
      <w:bookmarkStart w:id="218" w:name="_Hlk62218988"/>
      <w:commentRangeStart w:id="219"/>
      <w:r w:rsidRPr="00453FEB">
        <w:rPr>
          <w:rFonts w:ascii="Times New Roman" w:hAnsi="Times New Roman" w:cs="Times New Roman"/>
          <w:u w:val="single"/>
        </w:rPr>
        <w:t>3.  Limited Application or Abolishmen</w:t>
      </w:r>
      <w:commentRangeEnd w:id="219"/>
      <w:r>
        <w:rPr>
          <w:rStyle w:val="CommentReference"/>
        </w:rPr>
        <w:commentReference w:id="219"/>
      </w:r>
      <w:r w:rsidRPr="00453FEB">
        <w:rPr>
          <w:rFonts w:ascii="Times New Roman" w:hAnsi="Times New Roman" w:cs="Times New Roman"/>
          <w:u w:val="single"/>
        </w:rPr>
        <w:t>t</w:t>
      </w:r>
    </w:p>
    <w:p w14:paraId="6B03CA28" w14:textId="1144447A" w:rsidR="00F13951" w:rsidRPr="00453FEB" w:rsidRDefault="00F13951" w:rsidP="00453FEB">
      <w:pPr>
        <w:spacing w:line="480" w:lineRule="auto"/>
        <w:ind w:firstLine="720"/>
        <w:rPr>
          <w:rFonts w:ascii="Times New Roman" w:hAnsi="Times New Roman" w:cs="Times New Roman"/>
        </w:rPr>
      </w:pPr>
      <w:bookmarkStart w:id="220" w:name="Footnotes"/>
      <w:bookmarkEnd w:id="218"/>
      <w:bookmarkEnd w:id="220"/>
      <w:r w:rsidRPr="00453FEB">
        <w:rPr>
          <w:rFonts w:ascii="Times New Roman" w:hAnsi="Times New Roman" w:cs="Times New Roman"/>
        </w:rPr>
        <w:t xml:space="preserve">The final category of states </w:t>
      </w:r>
      <w:proofErr w:type="gramStart"/>
      <w:r w:rsidRPr="00453FEB">
        <w:rPr>
          <w:rFonts w:ascii="Times New Roman" w:hAnsi="Times New Roman" w:cs="Times New Roman"/>
        </w:rPr>
        <w:t>are</w:t>
      </w:r>
      <w:proofErr w:type="gramEnd"/>
      <w:r w:rsidRPr="00453FEB">
        <w:rPr>
          <w:rFonts w:ascii="Times New Roman" w:hAnsi="Times New Roman" w:cs="Times New Roman"/>
        </w:rPr>
        <w:t xml:space="preserve"> those that have completely abolished the nolle prosequi or limited its usage to extremely specific situations.</w:t>
      </w:r>
      <w:r w:rsidRPr="00453FEB">
        <w:rPr>
          <w:rStyle w:val="FootnoteReference"/>
          <w:rFonts w:ascii="Times New Roman" w:hAnsi="Times New Roman" w:cs="Times New Roman"/>
        </w:rPr>
        <w:footnoteReference w:id="109"/>
      </w:r>
      <w:r w:rsidRPr="00453FEB">
        <w:rPr>
          <w:rFonts w:ascii="Times New Roman" w:hAnsi="Times New Roman" w:cs="Times New Roman"/>
        </w:rPr>
        <w:t xml:space="preserve">  California, Idaho, Maine, New York, </w:t>
      </w:r>
      <w:r w:rsidRPr="00453FEB">
        <w:rPr>
          <w:rFonts w:ascii="Times New Roman" w:hAnsi="Times New Roman" w:cs="Times New Roman"/>
        </w:rPr>
        <w:lastRenderedPageBreak/>
        <w:t>Oklahoma, Oregon, and Washington have abolished the nolle prosequi entirely.</w:t>
      </w:r>
      <w:r w:rsidRPr="00453FEB">
        <w:rPr>
          <w:rStyle w:val="FootnoteReference"/>
          <w:rFonts w:ascii="Times New Roman" w:hAnsi="Times New Roman" w:cs="Times New Roman"/>
        </w:rPr>
        <w:footnoteReference w:id="110"/>
      </w:r>
      <w:r w:rsidRPr="00453FEB">
        <w:rPr>
          <w:rFonts w:ascii="Times New Roman" w:hAnsi="Times New Roman" w:cs="Times New Roman"/>
        </w:rPr>
        <w:t xml:space="preserve">  These states require a prosecutor to file a motion to dismiss.</w:t>
      </w:r>
      <w:r w:rsidRPr="00453FEB">
        <w:rPr>
          <w:rStyle w:val="FootnoteReference"/>
          <w:rFonts w:ascii="Times New Roman" w:hAnsi="Times New Roman" w:cs="Times New Roman"/>
        </w:rPr>
        <w:footnoteReference w:id="111"/>
      </w:r>
      <w:r w:rsidRPr="00453FEB">
        <w:rPr>
          <w:rFonts w:ascii="Times New Roman" w:hAnsi="Times New Roman" w:cs="Times New Roman"/>
        </w:rPr>
        <w:t xml:space="preserve">  </w:t>
      </w:r>
    </w:p>
    <w:p w14:paraId="6460596A" w14:textId="54739017"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Arizona and Connecticut outline exactly when a prosecutor is authorized to file a nolle prosequi.</w:t>
      </w:r>
      <w:r w:rsidRPr="00453FEB">
        <w:rPr>
          <w:rStyle w:val="FootnoteReference"/>
          <w:rFonts w:ascii="Times New Roman" w:hAnsi="Times New Roman" w:cs="Times New Roman"/>
        </w:rPr>
        <w:footnoteReference w:id="112"/>
      </w:r>
      <w:r w:rsidRPr="00453FEB">
        <w:rPr>
          <w:rFonts w:ascii="Times New Roman" w:hAnsi="Times New Roman" w:cs="Times New Roman"/>
        </w:rPr>
        <w:t xml:space="preserve">  In Connecticut, the filing of nolle prosequi without defendant’s consent is limited by state statute unless a material witness has died, disappeared, or become disabled or where material evidence has disappeared or been destroyed.</w:t>
      </w:r>
      <w:r w:rsidRPr="00453FEB">
        <w:rPr>
          <w:rStyle w:val="FootnoteReference"/>
          <w:rFonts w:ascii="Times New Roman" w:hAnsi="Times New Roman" w:cs="Times New Roman"/>
        </w:rPr>
        <w:footnoteReference w:id="113"/>
      </w:r>
      <w:r w:rsidRPr="00453FEB">
        <w:rPr>
          <w:rFonts w:ascii="Times New Roman" w:hAnsi="Times New Roman" w:cs="Times New Roman"/>
        </w:rPr>
        <w:t xml:space="preserve">  Alternatively, Arizona only allows </w:t>
      </w:r>
      <w:r w:rsidRPr="00453FEB">
        <w:rPr>
          <w:rFonts w:ascii="Times New Roman" w:hAnsi="Times New Roman" w:cs="Times New Roman"/>
        </w:rPr>
        <w:lastRenderedPageBreak/>
        <w:t>prosecutors to offer a nolle prosequi in consideration of the accused becoming a witness for the state.</w:t>
      </w:r>
      <w:r w:rsidRPr="00453FEB">
        <w:rPr>
          <w:rStyle w:val="FootnoteReference"/>
          <w:rFonts w:ascii="Times New Roman" w:hAnsi="Times New Roman" w:cs="Times New Roman"/>
        </w:rPr>
        <w:footnoteReference w:id="114"/>
      </w:r>
      <w:r w:rsidRPr="00453FEB">
        <w:rPr>
          <w:rFonts w:ascii="Times New Roman" w:hAnsi="Times New Roman" w:cs="Times New Roman"/>
        </w:rPr>
        <w:t xml:space="preserve">  </w:t>
      </w:r>
    </w:p>
    <w:p w14:paraId="05F82868" w14:textId="180F9FAC" w:rsidR="00F13951" w:rsidRPr="00453FEB" w:rsidRDefault="00F13951" w:rsidP="00453FEB">
      <w:pPr>
        <w:spacing w:line="480" w:lineRule="auto"/>
        <w:rPr>
          <w:rFonts w:ascii="Times New Roman" w:hAnsi="Times New Roman" w:cs="Times New Roman"/>
          <w:u w:val="single"/>
        </w:rPr>
      </w:pPr>
      <w:r w:rsidRPr="00453FEB">
        <w:rPr>
          <w:rFonts w:ascii="Times New Roman" w:hAnsi="Times New Roman" w:cs="Times New Roman"/>
          <w:u w:val="single"/>
        </w:rPr>
        <w:t xml:space="preserve">E.  Impact of Judicial Oversight (or </w:t>
      </w:r>
      <w:ins w:id="240" w:author="Marie MacCune" w:date="2021-05-03T16:44:00Z">
        <w:r>
          <w:rPr>
            <w:rFonts w:ascii="Times New Roman" w:hAnsi="Times New Roman" w:cs="Times New Roman"/>
            <w:u w:val="single"/>
          </w:rPr>
          <w:t>L</w:t>
        </w:r>
      </w:ins>
      <w:del w:id="241" w:author="Marie MacCune" w:date="2021-05-03T16:44:00Z">
        <w:r w:rsidRPr="00453FEB" w:rsidDel="006F701B">
          <w:rPr>
            <w:rFonts w:ascii="Times New Roman" w:hAnsi="Times New Roman" w:cs="Times New Roman"/>
            <w:u w:val="single"/>
          </w:rPr>
          <w:delText>l</w:delText>
        </w:r>
      </w:del>
      <w:r w:rsidRPr="00453FEB">
        <w:rPr>
          <w:rFonts w:ascii="Times New Roman" w:hAnsi="Times New Roman" w:cs="Times New Roman"/>
          <w:u w:val="single"/>
        </w:rPr>
        <w:t xml:space="preserve">ack </w:t>
      </w:r>
      <w:ins w:id="242" w:author="Marie MacCune" w:date="2021-05-03T16:44:00Z">
        <w:r>
          <w:rPr>
            <w:rFonts w:ascii="Times New Roman" w:hAnsi="Times New Roman" w:cs="Times New Roman"/>
            <w:u w:val="single"/>
          </w:rPr>
          <w:t>T</w:t>
        </w:r>
      </w:ins>
      <w:del w:id="243" w:author="Marie MacCune" w:date="2021-05-03T16:44:00Z">
        <w:r w:rsidRPr="00453FEB" w:rsidDel="006F701B">
          <w:rPr>
            <w:rFonts w:ascii="Times New Roman" w:hAnsi="Times New Roman" w:cs="Times New Roman"/>
            <w:u w:val="single"/>
          </w:rPr>
          <w:delText>t</w:delText>
        </w:r>
      </w:del>
      <w:r w:rsidRPr="00453FEB">
        <w:rPr>
          <w:rFonts w:ascii="Times New Roman" w:hAnsi="Times New Roman" w:cs="Times New Roman"/>
          <w:u w:val="single"/>
        </w:rPr>
        <w:t>hereof)</w:t>
      </w:r>
      <w:ins w:id="244" w:author="Marie MacCune" w:date="2021-05-03T16:44:00Z">
        <w:r>
          <w:rPr>
            <w:rFonts w:ascii="Times New Roman" w:hAnsi="Times New Roman" w:cs="Times New Roman"/>
            <w:u w:val="single"/>
          </w:rPr>
          <w:t xml:space="preserve"> [BBS 2.3.1 – capitalization of titles]</w:t>
        </w:r>
      </w:ins>
      <w:r w:rsidRPr="00453FEB">
        <w:rPr>
          <w:rFonts w:ascii="Times New Roman" w:hAnsi="Times New Roman" w:cs="Times New Roman"/>
          <w:u w:val="single"/>
        </w:rPr>
        <w:t xml:space="preserve"> on Criminal Justice</w:t>
      </w:r>
    </w:p>
    <w:p w14:paraId="25A941BB" w14:textId="77777777" w:rsidR="00F13951" w:rsidRDefault="00F13951" w:rsidP="00453FEB">
      <w:pPr>
        <w:spacing w:line="480" w:lineRule="auto"/>
        <w:ind w:firstLine="720"/>
        <w:rPr>
          <w:ins w:id="245" w:author="Marie MacCune" w:date="2021-05-03T21:04:00Z"/>
          <w:rFonts w:ascii="Times New Roman" w:hAnsi="Times New Roman" w:cs="Times New Roman"/>
        </w:rPr>
      </w:pPr>
      <w:commentRangeStart w:id="246"/>
      <w:r w:rsidRPr="00453FEB">
        <w:rPr>
          <w:rFonts w:ascii="Times New Roman" w:hAnsi="Times New Roman" w:cs="Times New Roman"/>
        </w:rPr>
        <w:t>Modern experts are currently debating whether the nolle prosequi is a tool that should be used to lower the extremely high rate of incarceration in America.</w:t>
      </w:r>
      <w:bookmarkStart w:id="247" w:name="_Ref62382572"/>
      <w:r w:rsidRPr="00453FEB">
        <w:rPr>
          <w:rStyle w:val="FootnoteReference"/>
          <w:rFonts w:ascii="Times New Roman" w:hAnsi="Times New Roman" w:cs="Times New Roman"/>
        </w:rPr>
        <w:footnoteReference w:id="115"/>
      </w:r>
      <w:bookmarkEnd w:id="247"/>
      <w:r w:rsidRPr="00453FEB">
        <w:rPr>
          <w:rFonts w:ascii="Times New Roman" w:hAnsi="Times New Roman" w:cs="Times New Roman"/>
        </w:rPr>
        <w:t xml:space="preserve">  </w:t>
      </w:r>
      <w:commentRangeEnd w:id="246"/>
      <w:r>
        <w:rPr>
          <w:rStyle w:val="CommentReference"/>
        </w:rPr>
        <w:commentReference w:id="246"/>
      </w:r>
    </w:p>
    <w:p w14:paraId="5E525E6F" w14:textId="56CA7D93" w:rsidR="00F13951" w:rsidRPr="00453FEB" w:rsidRDefault="00F13951" w:rsidP="00453FEB">
      <w:pPr>
        <w:spacing w:line="480" w:lineRule="auto"/>
        <w:ind w:firstLine="720"/>
        <w:rPr>
          <w:rFonts w:ascii="Times New Roman" w:hAnsi="Times New Roman" w:cs="Times New Roman"/>
        </w:rPr>
      </w:pPr>
      <w:commentRangeStart w:id="252"/>
      <w:r w:rsidRPr="00453FEB">
        <w:rPr>
          <w:rFonts w:ascii="Times New Roman" w:hAnsi="Times New Roman" w:cs="Times New Roman"/>
        </w:rPr>
        <w:lastRenderedPageBreak/>
        <w:t>In Massachusetts</w:t>
      </w:r>
      <w:ins w:id="253" w:author="Marie MacCune" w:date="2021-05-03T21:04:00Z">
        <w:r>
          <w:rPr>
            <w:rFonts w:ascii="Times New Roman" w:hAnsi="Times New Roman" w:cs="Times New Roman"/>
          </w:rPr>
          <w:t xml:space="preserve"> for example [RB 14.1]</w:t>
        </w:r>
      </w:ins>
      <w:r w:rsidRPr="00453FEB">
        <w:rPr>
          <w:rFonts w:ascii="Times New Roman" w:hAnsi="Times New Roman" w:cs="Times New Roman"/>
        </w:rPr>
        <w:t>, the courts recently had to decide the amount of autonomy prosecutors are allowed when attempting to use the nolle prosequi to address mass incarceration.</w:t>
      </w:r>
      <w:r w:rsidRPr="00453FEB">
        <w:rPr>
          <w:rStyle w:val="FootnoteReference"/>
          <w:rFonts w:ascii="Times New Roman" w:hAnsi="Times New Roman" w:cs="Times New Roman"/>
        </w:rPr>
        <w:footnoteReference w:id="116"/>
      </w:r>
      <w:r w:rsidRPr="00453FEB">
        <w:rPr>
          <w:rFonts w:ascii="Times New Roman" w:hAnsi="Times New Roman" w:cs="Times New Roman"/>
        </w:rPr>
        <w:t xml:space="preserve">  During a “Straight Pride Parade” in Boston, several protestors were arrested and the local </w:t>
      </w:r>
      <w:commentRangeStart w:id="254"/>
      <w:r w:rsidRPr="005D052B">
        <w:rPr>
          <w:rFonts w:ascii="Times New Roman" w:hAnsi="Times New Roman" w:cs="Times New Roman"/>
          <w:highlight w:val="yellow"/>
          <w:rPrChange w:id="255" w:author="Marie MacCune" w:date="2021-05-03T21:04:00Z">
            <w:rPr>
              <w:rFonts w:ascii="Times New Roman" w:hAnsi="Times New Roman" w:cs="Times New Roman"/>
            </w:rPr>
          </w:rPrChange>
        </w:rPr>
        <w:t>District Attorney</w:t>
      </w:r>
      <w:r w:rsidRPr="00453FEB">
        <w:rPr>
          <w:rFonts w:ascii="Times New Roman" w:hAnsi="Times New Roman" w:cs="Times New Roman"/>
        </w:rPr>
        <w:t>, Rachel Rollins</w:t>
      </w:r>
      <w:commentRangeEnd w:id="254"/>
      <w:r>
        <w:rPr>
          <w:rStyle w:val="CommentReference"/>
        </w:rPr>
        <w:commentReference w:id="254"/>
      </w:r>
      <w:r w:rsidRPr="00453FEB">
        <w:rPr>
          <w:rFonts w:ascii="Times New Roman" w:hAnsi="Times New Roman" w:cs="Times New Roman"/>
        </w:rPr>
        <w:t xml:space="preserve">, sought to have the non-violent offender’s cases </w:t>
      </w:r>
      <w:r w:rsidRPr="00453FEB">
        <w:rPr>
          <w:rFonts w:ascii="Times New Roman" w:hAnsi="Times New Roman" w:cs="Times New Roman"/>
        </w:rPr>
        <w:lastRenderedPageBreak/>
        <w:t>dismissed through a nolle prosequi.</w:t>
      </w:r>
      <w:r w:rsidRPr="00453FEB">
        <w:rPr>
          <w:rStyle w:val="FootnoteReference"/>
          <w:rFonts w:ascii="Times New Roman" w:hAnsi="Times New Roman" w:cs="Times New Roman"/>
        </w:rPr>
        <w:footnoteReference w:id="117"/>
      </w:r>
      <w:r w:rsidRPr="00453FEB">
        <w:rPr>
          <w:rFonts w:ascii="Times New Roman" w:hAnsi="Times New Roman" w:cs="Times New Roman"/>
        </w:rPr>
        <w:t xml:space="preserve">  The trial judge denied the Commonwealth’s nolle prosequi on the </w:t>
      </w:r>
      <w:ins w:id="256" w:author="Marie MacCune" w:date="2021-05-03T21:05:00Z">
        <w:r>
          <w:rPr>
            <w:rFonts w:ascii="Times New Roman" w:hAnsi="Times New Roman" w:cs="Times New Roman"/>
          </w:rPr>
          <w:t xml:space="preserve">defendant’s </w:t>
        </w:r>
      </w:ins>
      <w:r w:rsidRPr="00453FEB">
        <w:rPr>
          <w:rFonts w:ascii="Times New Roman" w:hAnsi="Times New Roman" w:cs="Times New Roman"/>
        </w:rPr>
        <w:t>charge of disorderly conduct</w:t>
      </w:r>
      <w:del w:id="257" w:author="Marie MacCune" w:date="2021-05-03T21:06:00Z">
        <w:r w:rsidRPr="00453FEB" w:rsidDel="00AD7E25">
          <w:rPr>
            <w:rFonts w:ascii="Times New Roman" w:hAnsi="Times New Roman" w:cs="Times New Roman"/>
          </w:rPr>
          <w:delText xml:space="preserve"> </w:delText>
        </w:r>
      </w:del>
      <w:ins w:id="258" w:author="Marie MacCune" w:date="2021-05-03T21:06:00Z">
        <w:r>
          <w:rPr>
            <w:rFonts w:ascii="Times New Roman" w:hAnsi="Times New Roman" w:cs="Times New Roman"/>
          </w:rPr>
          <w:t>[RB 14.1]</w:t>
        </w:r>
      </w:ins>
      <w:del w:id="259" w:author="Marie MacCune" w:date="2021-05-03T21:06:00Z">
        <w:r w:rsidRPr="00453FEB" w:rsidDel="00AD7E25">
          <w:rPr>
            <w:rFonts w:ascii="Times New Roman" w:hAnsi="Times New Roman" w:cs="Times New Roman"/>
          </w:rPr>
          <w:delText>against the defendant</w:delText>
        </w:r>
      </w:del>
      <w:r w:rsidRPr="00453FEB">
        <w:rPr>
          <w:rFonts w:ascii="Times New Roman" w:hAnsi="Times New Roman" w:cs="Times New Roman"/>
        </w:rPr>
        <w:t>.</w:t>
      </w:r>
      <w:r w:rsidRPr="00453FEB">
        <w:rPr>
          <w:rStyle w:val="FootnoteReference"/>
          <w:rFonts w:ascii="Times New Roman" w:hAnsi="Times New Roman" w:cs="Times New Roman"/>
        </w:rPr>
        <w:footnoteReference w:id="118"/>
      </w:r>
      <w:r w:rsidRPr="00453FEB">
        <w:rPr>
          <w:rFonts w:ascii="Times New Roman" w:hAnsi="Times New Roman" w:cs="Times New Roman"/>
        </w:rPr>
        <w:t xml:space="preserve">  </w:t>
      </w:r>
      <w:commentRangeStart w:id="260"/>
      <w:r w:rsidRPr="00453FEB">
        <w:rPr>
          <w:rFonts w:ascii="Times New Roman" w:hAnsi="Times New Roman" w:cs="Times New Roman"/>
        </w:rPr>
        <w:t>The Massachusetts Supreme Judicial Court found that the trial judge had no authority to deny the prosecutor’s nolle prosequi.</w:t>
      </w:r>
      <w:r w:rsidRPr="00453FEB">
        <w:rPr>
          <w:rStyle w:val="FootnoteReference"/>
          <w:rFonts w:ascii="Times New Roman" w:hAnsi="Times New Roman" w:cs="Times New Roman"/>
        </w:rPr>
        <w:t xml:space="preserve"> </w:t>
      </w:r>
      <w:commentRangeEnd w:id="260"/>
      <w:r>
        <w:rPr>
          <w:rStyle w:val="CommentReference"/>
        </w:rPr>
        <w:commentReference w:id="260"/>
      </w:r>
      <w:r w:rsidRPr="00453FEB">
        <w:rPr>
          <w:rStyle w:val="FootnoteReference"/>
          <w:rFonts w:ascii="Times New Roman" w:hAnsi="Times New Roman" w:cs="Times New Roman"/>
        </w:rPr>
        <w:footnoteReference w:id="119"/>
      </w:r>
      <w:r w:rsidRPr="00453FEB">
        <w:rPr>
          <w:rFonts w:ascii="Times New Roman" w:hAnsi="Times New Roman" w:cs="Times New Roman"/>
        </w:rPr>
        <w:t xml:space="preserve">  The court contemplated that curtailment of the power to nolle prosequi may be allowed in “instances of scandalous abuse of authority,” of which this was not one.</w:t>
      </w:r>
      <w:r w:rsidRPr="00453FEB">
        <w:rPr>
          <w:rStyle w:val="FootnoteReference"/>
          <w:rFonts w:ascii="Times New Roman" w:hAnsi="Times New Roman" w:cs="Times New Roman"/>
        </w:rPr>
        <w:footnoteReference w:id="120"/>
      </w:r>
      <w:r w:rsidRPr="00453FEB">
        <w:rPr>
          <w:rFonts w:ascii="Times New Roman" w:hAnsi="Times New Roman" w:cs="Times New Roman"/>
        </w:rPr>
        <w:t xml:space="preserve">  </w:t>
      </w:r>
      <w:commentRangeEnd w:id="252"/>
      <w:r>
        <w:rPr>
          <w:rStyle w:val="CommentReference"/>
        </w:rPr>
        <w:commentReference w:id="252"/>
      </w:r>
    </w:p>
    <w:p w14:paraId="264F698B" w14:textId="7FD8F133" w:rsidR="00F13951" w:rsidRPr="00453FEB" w:rsidRDefault="00F13951" w:rsidP="00453FEB">
      <w:pPr>
        <w:spacing w:line="480" w:lineRule="auto"/>
        <w:rPr>
          <w:rFonts w:ascii="Times New Roman" w:hAnsi="Times New Roman" w:cs="Times New Roman"/>
          <w:u w:val="single"/>
        </w:rPr>
      </w:pPr>
      <w:r w:rsidRPr="00453FEB">
        <w:rPr>
          <w:rFonts w:ascii="Times New Roman" w:hAnsi="Times New Roman" w:cs="Times New Roman"/>
          <w:u w:val="single"/>
        </w:rPr>
        <w:t>III.  Analysis</w:t>
      </w:r>
    </w:p>
    <w:p w14:paraId="4A6CF864" w14:textId="1C7BF8EB"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Every variation of state approaches to judicial power over the prosecutor’s discretion to enter a nolle prosequi comes with unique shortcomings and benefits.</w:t>
      </w:r>
      <w:r w:rsidRPr="00453FEB">
        <w:rPr>
          <w:rStyle w:val="FootnoteReference"/>
          <w:rFonts w:ascii="Times New Roman" w:hAnsi="Times New Roman" w:cs="Times New Roman"/>
        </w:rPr>
        <w:footnoteReference w:id="121"/>
      </w:r>
      <w:r w:rsidRPr="00453FEB">
        <w:rPr>
          <w:rFonts w:ascii="Times New Roman" w:hAnsi="Times New Roman" w:cs="Times New Roman"/>
        </w:rPr>
        <w:t xml:space="preserve">  No approach is perfect </w:t>
      </w:r>
      <w:r w:rsidRPr="00453FEB">
        <w:rPr>
          <w:rFonts w:ascii="Times New Roman" w:hAnsi="Times New Roman" w:cs="Times New Roman"/>
        </w:rPr>
        <w:lastRenderedPageBreak/>
        <w:t xml:space="preserve">and experts can disagree about how to properly balance the nolle </w:t>
      </w:r>
      <w:proofErr w:type="spellStart"/>
      <w:r w:rsidRPr="00453FEB">
        <w:rPr>
          <w:rFonts w:ascii="Times New Roman" w:hAnsi="Times New Roman" w:cs="Times New Roman"/>
        </w:rPr>
        <w:t>prosequi’s</w:t>
      </w:r>
      <w:proofErr w:type="spellEnd"/>
      <w:r w:rsidRPr="00453FEB">
        <w:rPr>
          <w:rFonts w:ascii="Times New Roman" w:hAnsi="Times New Roman" w:cs="Times New Roman"/>
        </w:rPr>
        <w:t xml:space="preserve"> power to respect the exclusive domain</w:t>
      </w:r>
      <w:ins w:id="267" w:author="Marie MacCune" w:date="2021-05-03T21:07:00Z">
        <w:r>
          <w:rPr>
            <w:rFonts w:ascii="Times New Roman" w:hAnsi="Times New Roman" w:cs="Times New Roman"/>
          </w:rPr>
          <w:t>s [RB 14.1]</w:t>
        </w:r>
      </w:ins>
      <w:r w:rsidRPr="00453FEB">
        <w:rPr>
          <w:rFonts w:ascii="Times New Roman" w:hAnsi="Times New Roman" w:cs="Times New Roman"/>
        </w:rPr>
        <w:t xml:space="preserve"> of the </w:t>
      </w:r>
      <w:ins w:id="268" w:author="Marie MacCune" w:date="2021-05-03T21:07:00Z">
        <w:r w:rsidRPr="00F1265A">
          <w:rPr>
            <w:rFonts w:ascii="Times New Roman" w:hAnsi="Times New Roman" w:cs="Times New Roman"/>
            <w:highlight w:val="yellow"/>
            <w:rPrChange w:id="269" w:author="Marie MacCune" w:date="2021-05-03T21:08:00Z">
              <w:rPr>
                <w:rFonts w:ascii="Times New Roman" w:hAnsi="Times New Roman" w:cs="Times New Roman"/>
              </w:rPr>
            </w:rPrChange>
          </w:rPr>
          <w:t>e</w:t>
        </w:r>
      </w:ins>
      <w:del w:id="270" w:author="Marie MacCune" w:date="2021-05-03T21:07:00Z">
        <w:r w:rsidRPr="00F1265A" w:rsidDel="00F1265A">
          <w:rPr>
            <w:rFonts w:ascii="Times New Roman" w:hAnsi="Times New Roman" w:cs="Times New Roman"/>
            <w:highlight w:val="yellow"/>
            <w:rPrChange w:id="271" w:author="Marie MacCune" w:date="2021-05-03T21:08:00Z">
              <w:rPr>
                <w:rFonts w:ascii="Times New Roman" w:hAnsi="Times New Roman" w:cs="Times New Roman"/>
              </w:rPr>
            </w:rPrChange>
          </w:rPr>
          <w:delText>E</w:delText>
        </w:r>
      </w:del>
      <w:r w:rsidRPr="00F1265A">
        <w:rPr>
          <w:rFonts w:ascii="Times New Roman" w:hAnsi="Times New Roman" w:cs="Times New Roman"/>
          <w:highlight w:val="yellow"/>
          <w:rPrChange w:id="272" w:author="Marie MacCune" w:date="2021-05-03T21:08:00Z">
            <w:rPr>
              <w:rFonts w:ascii="Times New Roman" w:hAnsi="Times New Roman" w:cs="Times New Roman"/>
            </w:rPr>
          </w:rPrChange>
        </w:rPr>
        <w:t xml:space="preserve">xecutive </w:t>
      </w:r>
      <w:ins w:id="273" w:author="Marie MacCune" w:date="2021-05-03T21:08:00Z">
        <w:r w:rsidRPr="00F1265A">
          <w:rPr>
            <w:rFonts w:ascii="Times New Roman" w:hAnsi="Times New Roman" w:cs="Times New Roman"/>
            <w:highlight w:val="yellow"/>
            <w:rPrChange w:id="274" w:author="Marie MacCune" w:date="2021-05-03T21:08:00Z">
              <w:rPr>
                <w:rFonts w:ascii="Times New Roman" w:hAnsi="Times New Roman" w:cs="Times New Roman"/>
              </w:rPr>
            </w:rPrChange>
          </w:rPr>
          <w:t>b</w:t>
        </w:r>
      </w:ins>
      <w:del w:id="275" w:author="Marie MacCune" w:date="2021-05-03T21:08:00Z">
        <w:r w:rsidRPr="00F1265A" w:rsidDel="00F1265A">
          <w:rPr>
            <w:rFonts w:ascii="Times New Roman" w:hAnsi="Times New Roman" w:cs="Times New Roman"/>
            <w:highlight w:val="yellow"/>
            <w:rPrChange w:id="276" w:author="Marie MacCune" w:date="2021-05-03T21:08:00Z">
              <w:rPr>
                <w:rFonts w:ascii="Times New Roman" w:hAnsi="Times New Roman" w:cs="Times New Roman"/>
              </w:rPr>
            </w:rPrChange>
          </w:rPr>
          <w:delText>B</w:delText>
        </w:r>
      </w:del>
      <w:r w:rsidRPr="00F1265A">
        <w:rPr>
          <w:rFonts w:ascii="Times New Roman" w:hAnsi="Times New Roman" w:cs="Times New Roman"/>
          <w:highlight w:val="yellow"/>
          <w:rPrChange w:id="277" w:author="Marie MacCune" w:date="2021-05-03T21:08:00Z">
            <w:rPr>
              <w:rFonts w:ascii="Times New Roman" w:hAnsi="Times New Roman" w:cs="Times New Roman"/>
            </w:rPr>
          </w:rPrChange>
        </w:rPr>
        <w:t xml:space="preserve">ranch, the </w:t>
      </w:r>
      <w:ins w:id="278" w:author="Marie MacCune" w:date="2021-05-03T21:08:00Z">
        <w:r w:rsidRPr="00F1265A">
          <w:rPr>
            <w:rFonts w:ascii="Times New Roman" w:hAnsi="Times New Roman" w:cs="Times New Roman"/>
            <w:highlight w:val="yellow"/>
            <w:rPrChange w:id="279" w:author="Marie MacCune" w:date="2021-05-03T21:08:00Z">
              <w:rPr>
                <w:rFonts w:ascii="Times New Roman" w:hAnsi="Times New Roman" w:cs="Times New Roman"/>
              </w:rPr>
            </w:rPrChange>
          </w:rPr>
          <w:t>j</w:t>
        </w:r>
      </w:ins>
      <w:del w:id="280" w:author="Marie MacCune" w:date="2021-05-03T21:08:00Z">
        <w:r w:rsidRPr="00F1265A" w:rsidDel="00F1265A">
          <w:rPr>
            <w:rFonts w:ascii="Times New Roman" w:hAnsi="Times New Roman" w:cs="Times New Roman"/>
            <w:highlight w:val="yellow"/>
            <w:rPrChange w:id="281" w:author="Marie MacCune" w:date="2021-05-03T21:08:00Z">
              <w:rPr>
                <w:rFonts w:ascii="Times New Roman" w:hAnsi="Times New Roman" w:cs="Times New Roman"/>
              </w:rPr>
            </w:rPrChange>
          </w:rPr>
          <w:delText>J</w:delText>
        </w:r>
      </w:del>
      <w:r w:rsidRPr="00F1265A">
        <w:rPr>
          <w:rFonts w:ascii="Times New Roman" w:hAnsi="Times New Roman" w:cs="Times New Roman"/>
          <w:highlight w:val="yellow"/>
          <w:rPrChange w:id="282" w:author="Marie MacCune" w:date="2021-05-03T21:08:00Z">
            <w:rPr>
              <w:rFonts w:ascii="Times New Roman" w:hAnsi="Times New Roman" w:cs="Times New Roman"/>
            </w:rPr>
          </w:rPrChange>
        </w:rPr>
        <w:t xml:space="preserve">udicial </w:t>
      </w:r>
      <w:ins w:id="283" w:author="Marie MacCune" w:date="2021-05-03T21:08:00Z">
        <w:r w:rsidRPr="00F1265A">
          <w:rPr>
            <w:rFonts w:ascii="Times New Roman" w:hAnsi="Times New Roman" w:cs="Times New Roman"/>
            <w:highlight w:val="yellow"/>
            <w:rPrChange w:id="284" w:author="Marie MacCune" w:date="2021-05-03T21:08:00Z">
              <w:rPr>
                <w:rFonts w:ascii="Times New Roman" w:hAnsi="Times New Roman" w:cs="Times New Roman"/>
              </w:rPr>
            </w:rPrChange>
          </w:rPr>
          <w:t>b</w:t>
        </w:r>
      </w:ins>
      <w:del w:id="285" w:author="Marie MacCune" w:date="2021-05-03T21:08:00Z">
        <w:r w:rsidRPr="00F1265A" w:rsidDel="00F1265A">
          <w:rPr>
            <w:rFonts w:ascii="Times New Roman" w:hAnsi="Times New Roman" w:cs="Times New Roman"/>
            <w:highlight w:val="yellow"/>
            <w:rPrChange w:id="286" w:author="Marie MacCune" w:date="2021-05-03T21:08:00Z">
              <w:rPr>
                <w:rFonts w:ascii="Times New Roman" w:hAnsi="Times New Roman" w:cs="Times New Roman"/>
              </w:rPr>
            </w:rPrChange>
          </w:rPr>
          <w:delText>B</w:delText>
        </w:r>
      </w:del>
      <w:r w:rsidRPr="00F1265A">
        <w:rPr>
          <w:rFonts w:ascii="Times New Roman" w:hAnsi="Times New Roman" w:cs="Times New Roman"/>
          <w:highlight w:val="yellow"/>
          <w:rPrChange w:id="287" w:author="Marie MacCune" w:date="2021-05-03T21:08:00Z">
            <w:rPr>
              <w:rFonts w:ascii="Times New Roman" w:hAnsi="Times New Roman" w:cs="Times New Roman"/>
            </w:rPr>
          </w:rPrChange>
        </w:rPr>
        <w:t xml:space="preserve">ranch, and the </w:t>
      </w:r>
      <w:ins w:id="288" w:author="Marie MacCune" w:date="2021-05-03T21:08:00Z">
        <w:r w:rsidRPr="00F1265A">
          <w:rPr>
            <w:rFonts w:ascii="Times New Roman" w:hAnsi="Times New Roman" w:cs="Times New Roman"/>
            <w:highlight w:val="yellow"/>
            <w:rPrChange w:id="289" w:author="Marie MacCune" w:date="2021-05-03T21:08:00Z">
              <w:rPr>
                <w:rFonts w:ascii="Times New Roman" w:hAnsi="Times New Roman" w:cs="Times New Roman"/>
              </w:rPr>
            </w:rPrChange>
          </w:rPr>
          <w:t>g</w:t>
        </w:r>
      </w:ins>
      <w:del w:id="290" w:author="Marie MacCune" w:date="2021-05-03T21:08:00Z">
        <w:r w:rsidRPr="00F1265A" w:rsidDel="00F1265A">
          <w:rPr>
            <w:rFonts w:ascii="Times New Roman" w:hAnsi="Times New Roman" w:cs="Times New Roman"/>
            <w:highlight w:val="yellow"/>
            <w:rPrChange w:id="291" w:author="Marie MacCune" w:date="2021-05-03T21:08:00Z">
              <w:rPr>
                <w:rFonts w:ascii="Times New Roman" w:hAnsi="Times New Roman" w:cs="Times New Roman"/>
              </w:rPr>
            </w:rPrChange>
          </w:rPr>
          <w:delText>G</w:delText>
        </w:r>
      </w:del>
      <w:r w:rsidRPr="00F1265A">
        <w:rPr>
          <w:rFonts w:ascii="Times New Roman" w:hAnsi="Times New Roman" w:cs="Times New Roman"/>
          <w:highlight w:val="yellow"/>
          <w:rPrChange w:id="292" w:author="Marie MacCune" w:date="2021-05-03T21:08:00Z">
            <w:rPr>
              <w:rFonts w:ascii="Times New Roman" w:hAnsi="Times New Roman" w:cs="Times New Roman"/>
            </w:rPr>
          </w:rPrChange>
        </w:rPr>
        <w:t xml:space="preserve">rand </w:t>
      </w:r>
      <w:ins w:id="293" w:author="Marie MacCune" w:date="2021-05-03T21:08:00Z">
        <w:r w:rsidRPr="00F1265A">
          <w:rPr>
            <w:rFonts w:ascii="Times New Roman" w:hAnsi="Times New Roman" w:cs="Times New Roman"/>
            <w:highlight w:val="yellow"/>
            <w:rPrChange w:id="294" w:author="Marie MacCune" w:date="2021-05-03T21:08:00Z">
              <w:rPr>
                <w:rFonts w:ascii="Times New Roman" w:hAnsi="Times New Roman" w:cs="Times New Roman"/>
              </w:rPr>
            </w:rPrChange>
          </w:rPr>
          <w:t>j</w:t>
        </w:r>
      </w:ins>
      <w:del w:id="295" w:author="Marie MacCune" w:date="2021-05-03T21:08:00Z">
        <w:r w:rsidRPr="00F1265A" w:rsidDel="00F1265A">
          <w:rPr>
            <w:rFonts w:ascii="Times New Roman" w:hAnsi="Times New Roman" w:cs="Times New Roman"/>
            <w:highlight w:val="yellow"/>
            <w:rPrChange w:id="296" w:author="Marie MacCune" w:date="2021-05-03T21:08:00Z">
              <w:rPr>
                <w:rFonts w:ascii="Times New Roman" w:hAnsi="Times New Roman" w:cs="Times New Roman"/>
              </w:rPr>
            </w:rPrChange>
          </w:rPr>
          <w:delText>J</w:delText>
        </w:r>
      </w:del>
      <w:r w:rsidRPr="00F1265A">
        <w:rPr>
          <w:rFonts w:ascii="Times New Roman" w:hAnsi="Times New Roman" w:cs="Times New Roman"/>
          <w:highlight w:val="yellow"/>
          <w:rPrChange w:id="297" w:author="Marie MacCune" w:date="2021-05-03T21:08:00Z">
            <w:rPr>
              <w:rFonts w:ascii="Times New Roman" w:hAnsi="Times New Roman" w:cs="Times New Roman"/>
            </w:rPr>
          </w:rPrChange>
        </w:rPr>
        <w:t>ury</w:t>
      </w:r>
      <w:r w:rsidRPr="00453FEB">
        <w:rPr>
          <w:rFonts w:ascii="Times New Roman" w:hAnsi="Times New Roman" w:cs="Times New Roman"/>
        </w:rPr>
        <w:t>.</w:t>
      </w:r>
      <w:r w:rsidRPr="00453FEB">
        <w:rPr>
          <w:rStyle w:val="FootnoteReference"/>
          <w:rFonts w:ascii="Times New Roman" w:hAnsi="Times New Roman" w:cs="Times New Roman"/>
        </w:rPr>
        <w:footnoteReference w:id="122"/>
      </w:r>
      <w:r w:rsidRPr="00453FEB">
        <w:rPr>
          <w:rFonts w:ascii="Times New Roman" w:hAnsi="Times New Roman" w:cs="Times New Roman"/>
        </w:rPr>
        <w:t xml:space="preserve">  Analyzing the pros and cons of each approach, however, reveals an optimal balance between the executive branches</w:t>
      </w:r>
      <w:ins w:id="298" w:author="Marie MacCune" w:date="2021-05-03T21:08:00Z">
        <w:r>
          <w:rPr>
            <w:rFonts w:ascii="Times New Roman" w:hAnsi="Times New Roman" w:cs="Times New Roman"/>
          </w:rPr>
          <w:t>’ [BBS 7.4]</w:t>
        </w:r>
      </w:ins>
      <w:r w:rsidRPr="00453FEB">
        <w:rPr>
          <w:rFonts w:ascii="Times New Roman" w:hAnsi="Times New Roman" w:cs="Times New Roman"/>
        </w:rPr>
        <w:t xml:space="preserve"> discretion and judicial branches</w:t>
      </w:r>
      <w:ins w:id="299" w:author="Marie MacCune" w:date="2021-05-03T21:08:00Z">
        <w:r>
          <w:rPr>
            <w:rFonts w:ascii="Times New Roman" w:hAnsi="Times New Roman" w:cs="Times New Roman"/>
          </w:rPr>
          <w:t>’ [BBS 7.4]</w:t>
        </w:r>
      </w:ins>
      <w:r w:rsidRPr="00453FEB">
        <w:rPr>
          <w:rFonts w:ascii="Times New Roman" w:hAnsi="Times New Roman" w:cs="Times New Roman"/>
        </w:rPr>
        <w:t xml:space="preserve"> concern for defendants’ constitutional </w:t>
      </w:r>
      <w:del w:id="300" w:author="Marie MacCune" w:date="2021-05-09T14:29:00Z">
        <w:r w:rsidRPr="00453FEB" w:rsidDel="004B4BE2">
          <w:rPr>
            <w:rFonts w:ascii="Times New Roman" w:hAnsi="Times New Roman" w:cs="Times New Roman"/>
          </w:rPr>
          <w:delText>protections</w:delText>
        </w:r>
      </w:del>
      <w:ins w:id="301" w:author="Marie MacCune" w:date="2021-05-09T14:29:00Z">
        <w:r w:rsidR="004B4BE2">
          <w:rPr>
            <w:rFonts w:ascii="Times New Roman" w:hAnsi="Times New Roman" w:cs="Times New Roman"/>
          </w:rPr>
          <w:t>rights [RB 14.1]</w:t>
        </w:r>
      </w:ins>
      <w:r w:rsidRPr="00453FEB">
        <w:rPr>
          <w:rFonts w:ascii="Times New Roman" w:hAnsi="Times New Roman" w:cs="Times New Roman"/>
        </w:rPr>
        <w:t>.</w:t>
      </w:r>
      <w:r w:rsidRPr="00453FEB">
        <w:rPr>
          <w:rStyle w:val="FootnoteReference"/>
          <w:rFonts w:ascii="Times New Roman" w:hAnsi="Times New Roman" w:cs="Times New Roman"/>
        </w:rPr>
        <w:footnoteReference w:id="123"/>
      </w:r>
      <w:r w:rsidRPr="00453FEB">
        <w:rPr>
          <w:rFonts w:ascii="Times New Roman" w:hAnsi="Times New Roman" w:cs="Times New Roman"/>
        </w:rPr>
        <w:t xml:space="preserve">  </w:t>
      </w:r>
    </w:p>
    <w:p w14:paraId="74961E86" w14:textId="03EA312B" w:rsidR="00F13951" w:rsidRPr="00453FEB" w:rsidRDefault="00F13951" w:rsidP="00453FEB">
      <w:pPr>
        <w:spacing w:line="480" w:lineRule="auto"/>
        <w:rPr>
          <w:rFonts w:ascii="Times New Roman" w:hAnsi="Times New Roman" w:cs="Times New Roman"/>
          <w:u w:val="single"/>
        </w:rPr>
      </w:pPr>
      <w:r w:rsidRPr="00453FEB">
        <w:rPr>
          <w:rFonts w:ascii="Times New Roman" w:hAnsi="Times New Roman" w:cs="Times New Roman"/>
          <w:u w:val="single"/>
        </w:rPr>
        <w:t>A.  Limiting Judicial Oversight Allows Prosecutors to Act as Elected Servants</w:t>
      </w:r>
    </w:p>
    <w:p w14:paraId="38166767" w14:textId="42DF63E3" w:rsidR="00F13951" w:rsidRPr="00453FEB" w:rsidRDefault="00F13951" w:rsidP="00453FEB">
      <w:pPr>
        <w:spacing w:line="480" w:lineRule="auto"/>
        <w:ind w:firstLine="720"/>
        <w:rPr>
          <w:rFonts w:ascii="Times New Roman" w:hAnsi="Times New Roman" w:cs="Times New Roman"/>
        </w:rPr>
      </w:pPr>
      <w:commentRangeStart w:id="312"/>
      <w:r w:rsidRPr="00453FEB">
        <w:rPr>
          <w:rFonts w:ascii="Times New Roman" w:hAnsi="Times New Roman" w:cs="Times New Roman"/>
        </w:rPr>
        <w:t>States that have given their prosecutors autonomy to nolle prosequi with limited judicial oversight correctly allow their prosecutors to act as elected representatives</w:t>
      </w:r>
      <w:commentRangeEnd w:id="312"/>
      <w:r>
        <w:rPr>
          <w:rStyle w:val="CommentReference"/>
        </w:rPr>
        <w:commentReference w:id="312"/>
      </w:r>
      <w:r w:rsidRPr="00453FEB">
        <w:rPr>
          <w:rFonts w:ascii="Times New Roman" w:hAnsi="Times New Roman" w:cs="Times New Roman"/>
        </w:rPr>
        <w:t>.</w:t>
      </w:r>
      <w:r w:rsidRPr="00453FEB">
        <w:rPr>
          <w:rStyle w:val="FootnoteReference"/>
          <w:rFonts w:ascii="Times New Roman" w:hAnsi="Times New Roman" w:cs="Times New Roman"/>
        </w:rPr>
        <w:footnoteReference w:id="124"/>
      </w:r>
      <w:r w:rsidRPr="00453FEB">
        <w:rPr>
          <w:rFonts w:ascii="Times New Roman" w:hAnsi="Times New Roman" w:cs="Times New Roman"/>
        </w:rPr>
        <w:t xml:space="preserve">  </w:t>
      </w:r>
      <w:commentRangeStart w:id="313"/>
      <w:r w:rsidRPr="00453FEB">
        <w:rPr>
          <w:rFonts w:ascii="Times New Roman" w:hAnsi="Times New Roman" w:cs="Times New Roman"/>
        </w:rPr>
        <w:t xml:space="preserve">One problem to </w:t>
      </w:r>
      <w:r w:rsidRPr="00453FEB">
        <w:rPr>
          <w:rFonts w:ascii="Times New Roman" w:hAnsi="Times New Roman" w:cs="Times New Roman"/>
        </w:rPr>
        <w:lastRenderedPageBreak/>
        <w:t>this approach is that it may make trial judges unwilling to investigate the reasons behind a nolle prosequi.</w:t>
      </w:r>
      <w:bookmarkStart w:id="314" w:name="_Ref64449842"/>
      <w:commentRangeEnd w:id="313"/>
      <w:r>
        <w:rPr>
          <w:rStyle w:val="CommentReference"/>
        </w:rPr>
        <w:commentReference w:id="313"/>
      </w:r>
      <w:r w:rsidRPr="00453FEB">
        <w:rPr>
          <w:rStyle w:val="FootnoteReference"/>
          <w:rFonts w:ascii="Times New Roman" w:hAnsi="Times New Roman" w:cs="Times New Roman"/>
        </w:rPr>
        <w:footnoteReference w:id="125"/>
      </w:r>
      <w:bookmarkEnd w:id="314"/>
      <w:r w:rsidRPr="00453FEB">
        <w:rPr>
          <w:rFonts w:ascii="Times New Roman" w:hAnsi="Times New Roman" w:cs="Times New Roman"/>
        </w:rPr>
        <w:t xml:space="preserve">  This could potentially lead to undiscovered corruption or accidental infringement on defendant</w:t>
      </w:r>
      <w:del w:id="319" w:author="Marie MacCune" w:date="2021-05-09T14:32:00Z">
        <w:r w:rsidRPr="00453FEB" w:rsidDel="00FC2CAC">
          <w:rPr>
            <w:rFonts w:ascii="Times New Roman" w:hAnsi="Times New Roman" w:cs="Times New Roman"/>
          </w:rPr>
          <w:delText>’</w:delText>
        </w:r>
      </w:del>
      <w:r w:rsidRPr="00453FEB">
        <w:rPr>
          <w:rFonts w:ascii="Times New Roman" w:hAnsi="Times New Roman" w:cs="Times New Roman"/>
        </w:rPr>
        <w:t>s</w:t>
      </w:r>
      <w:ins w:id="320" w:author="Marie MacCune" w:date="2021-05-09T14:32:00Z">
        <w:r w:rsidR="00FC2CAC">
          <w:rPr>
            <w:rFonts w:ascii="Times New Roman" w:hAnsi="Times New Roman" w:cs="Times New Roman"/>
          </w:rPr>
          <w:t>’ [BBS 7.4]</w:t>
        </w:r>
      </w:ins>
      <w:r w:rsidRPr="00453FEB">
        <w:rPr>
          <w:rFonts w:ascii="Times New Roman" w:hAnsi="Times New Roman" w:cs="Times New Roman"/>
        </w:rPr>
        <w:t xml:space="preserve"> rights.</w:t>
      </w:r>
      <w:r w:rsidRPr="00453FEB">
        <w:rPr>
          <w:rStyle w:val="FootnoteReference"/>
          <w:rFonts w:ascii="Times New Roman" w:hAnsi="Times New Roman" w:cs="Times New Roman"/>
        </w:rPr>
        <w:footnoteReference w:id="126"/>
      </w:r>
      <w:r w:rsidRPr="00453FEB">
        <w:rPr>
          <w:rFonts w:ascii="Times New Roman" w:hAnsi="Times New Roman" w:cs="Times New Roman"/>
        </w:rPr>
        <w:t xml:space="preserve">  </w:t>
      </w:r>
      <w:del w:id="322" w:author="Marie MacCune" w:date="2021-05-03T21:12:00Z">
        <w:r w:rsidRPr="00453FEB" w:rsidDel="0089269B">
          <w:rPr>
            <w:rFonts w:ascii="Times New Roman" w:hAnsi="Times New Roman" w:cs="Times New Roman"/>
          </w:rPr>
          <w:delText>Another obstacle is that</w:delText>
        </w:r>
      </w:del>
      <w:ins w:id="323" w:author="Marie MacCune" w:date="2021-05-03T21:12:00Z">
        <w:r>
          <w:rPr>
            <w:rFonts w:ascii="Times New Roman" w:hAnsi="Times New Roman" w:cs="Times New Roman"/>
          </w:rPr>
          <w:t>Further</w:t>
        </w:r>
      </w:ins>
      <w:ins w:id="324" w:author="Marie MacCune" w:date="2021-05-09T14:33:00Z">
        <w:r w:rsidR="00955F56">
          <w:rPr>
            <w:rFonts w:ascii="Times New Roman" w:hAnsi="Times New Roman" w:cs="Times New Roman"/>
          </w:rPr>
          <w:t>,</w:t>
        </w:r>
      </w:ins>
      <w:ins w:id="325" w:author="Marie MacCune" w:date="2021-05-03T21:12:00Z">
        <w:r>
          <w:rPr>
            <w:rFonts w:ascii="Times New Roman" w:hAnsi="Times New Roman" w:cs="Times New Roman"/>
          </w:rPr>
          <w:t xml:space="preserve"> [RB 14.1]</w:t>
        </w:r>
      </w:ins>
      <w:r w:rsidRPr="00453FEB">
        <w:rPr>
          <w:rFonts w:ascii="Times New Roman" w:hAnsi="Times New Roman" w:cs="Times New Roman"/>
        </w:rPr>
        <w:t xml:space="preserve"> courts utilizing this approach tend to be unwilling to discuss or define corrupt or scandalous behavior, which may leave trial judges unable to recognize abuses of authority when they see it.</w:t>
      </w:r>
      <w:bookmarkStart w:id="326" w:name="_Ref64447967"/>
      <w:r w:rsidRPr="00453FEB">
        <w:rPr>
          <w:rStyle w:val="FootnoteReference"/>
          <w:rFonts w:ascii="Times New Roman" w:hAnsi="Times New Roman" w:cs="Times New Roman"/>
        </w:rPr>
        <w:footnoteReference w:id="127"/>
      </w:r>
      <w:bookmarkEnd w:id="326"/>
      <w:r w:rsidRPr="00453FEB">
        <w:rPr>
          <w:rFonts w:ascii="Times New Roman" w:hAnsi="Times New Roman" w:cs="Times New Roman"/>
        </w:rPr>
        <w:t xml:space="preserve">  </w:t>
      </w:r>
      <w:commentRangeStart w:id="327"/>
      <w:r w:rsidRPr="00453FEB">
        <w:rPr>
          <w:rFonts w:ascii="Times New Roman" w:hAnsi="Times New Roman" w:cs="Times New Roman"/>
        </w:rPr>
        <w:t>A final problem to this approach for states that do not require the prosecutor to state their reasoning on the record is that voters will be unable to make informed decisions based on the prosecutor’s nolle prosequi usage</w:t>
      </w:r>
      <w:commentRangeEnd w:id="327"/>
      <w:r>
        <w:rPr>
          <w:rStyle w:val="CommentReference"/>
        </w:rPr>
        <w:commentReference w:id="327"/>
      </w:r>
      <w:r w:rsidRPr="00453FEB">
        <w:rPr>
          <w:rFonts w:ascii="Times New Roman" w:hAnsi="Times New Roman" w:cs="Times New Roman"/>
        </w:rPr>
        <w:t>.</w:t>
      </w:r>
      <w:r w:rsidRPr="00453FEB">
        <w:rPr>
          <w:rStyle w:val="FootnoteReference"/>
          <w:rFonts w:ascii="Times New Roman" w:hAnsi="Times New Roman" w:cs="Times New Roman"/>
        </w:rPr>
        <w:footnoteReference w:id="128"/>
      </w:r>
      <w:r w:rsidRPr="00453FEB">
        <w:rPr>
          <w:rFonts w:ascii="Times New Roman" w:hAnsi="Times New Roman" w:cs="Times New Roman"/>
        </w:rPr>
        <w:t xml:space="preserve">  </w:t>
      </w:r>
    </w:p>
    <w:p w14:paraId="64D4B193" w14:textId="3CB3482C"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lastRenderedPageBreak/>
        <w:t>Sta</w:t>
      </w:r>
      <w:del w:id="336" w:author="Marie MacCune" w:date="2021-05-03T16:45:00Z">
        <w:r w:rsidRPr="00453FEB" w:rsidDel="00D23504">
          <w:rPr>
            <w:rFonts w:ascii="Times New Roman" w:hAnsi="Times New Roman" w:cs="Times New Roman"/>
          </w:rPr>
          <w:delText xml:space="preserve"> </w:delText>
        </w:r>
      </w:del>
      <w:r w:rsidRPr="00453FEB">
        <w:rPr>
          <w:rFonts w:ascii="Times New Roman" w:hAnsi="Times New Roman" w:cs="Times New Roman"/>
        </w:rPr>
        <w:t xml:space="preserve">tes </w:t>
      </w:r>
      <w:ins w:id="337" w:author="Marie MacCune" w:date="2021-05-03T16:45:00Z">
        <w:r>
          <w:rPr>
            <w:rFonts w:ascii="Times New Roman" w:hAnsi="Times New Roman" w:cs="Times New Roman"/>
          </w:rPr>
          <w:t xml:space="preserve">[RB 14.1] </w:t>
        </w:r>
      </w:ins>
      <w:r w:rsidRPr="00453FEB">
        <w:rPr>
          <w:rFonts w:ascii="Times New Roman" w:hAnsi="Times New Roman" w:cs="Times New Roman"/>
        </w:rPr>
        <w:t xml:space="preserve">that have given judges the ability to curtail the prosecutor’s nolle prosequi power incorrectly limit the </w:t>
      </w:r>
      <w:ins w:id="338" w:author="Marie MacCune" w:date="2021-05-03T21:13:00Z">
        <w:r w:rsidRPr="00F936C4">
          <w:rPr>
            <w:rFonts w:ascii="Times New Roman" w:hAnsi="Times New Roman" w:cs="Times New Roman"/>
            <w:highlight w:val="yellow"/>
            <w:rPrChange w:id="339" w:author="Marie MacCune" w:date="2021-05-03T21:13:00Z">
              <w:rPr>
                <w:rFonts w:ascii="Times New Roman" w:hAnsi="Times New Roman" w:cs="Times New Roman"/>
              </w:rPr>
            </w:rPrChange>
          </w:rPr>
          <w:t>e</w:t>
        </w:r>
      </w:ins>
      <w:del w:id="340" w:author="Marie MacCune" w:date="2021-05-03T21:13:00Z">
        <w:r w:rsidRPr="00F936C4" w:rsidDel="006F1350">
          <w:rPr>
            <w:rFonts w:ascii="Times New Roman" w:hAnsi="Times New Roman" w:cs="Times New Roman"/>
            <w:highlight w:val="yellow"/>
            <w:rPrChange w:id="341" w:author="Marie MacCune" w:date="2021-05-03T21:13:00Z">
              <w:rPr>
                <w:rFonts w:ascii="Times New Roman" w:hAnsi="Times New Roman" w:cs="Times New Roman"/>
              </w:rPr>
            </w:rPrChange>
          </w:rPr>
          <w:delText>E</w:delText>
        </w:r>
      </w:del>
      <w:r w:rsidRPr="00F936C4">
        <w:rPr>
          <w:rFonts w:ascii="Times New Roman" w:hAnsi="Times New Roman" w:cs="Times New Roman"/>
          <w:highlight w:val="yellow"/>
          <w:rPrChange w:id="342" w:author="Marie MacCune" w:date="2021-05-03T21:13:00Z">
            <w:rPr>
              <w:rFonts w:ascii="Times New Roman" w:hAnsi="Times New Roman" w:cs="Times New Roman"/>
            </w:rPr>
          </w:rPrChange>
        </w:rPr>
        <w:t xml:space="preserve">xecutive </w:t>
      </w:r>
      <w:ins w:id="343" w:author="Marie MacCune" w:date="2021-05-03T21:13:00Z">
        <w:r w:rsidRPr="00F936C4">
          <w:rPr>
            <w:rFonts w:ascii="Times New Roman" w:hAnsi="Times New Roman" w:cs="Times New Roman"/>
            <w:highlight w:val="yellow"/>
            <w:rPrChange w:id="344" w:author="Marie MacCune" w:date="2021-05-03T21:13:00Z">
              <w:rPr>
                <w:rFonts w:ascii="Times New Roman" w:hAnsi="Times New Roman" w:cs="Times New Roman"/>
              </w:rPr>
            </w:rPrChange>
          </w:rPr>
          <w:t>b</w:t>
        </w:r>
      </w:ins>
      <w:del w:id="345" w:author="Marie MacCune" w:date="2021-05-03T21:13:00Z">
        <w:r w:rsidRPr="00F936C4" w:rsidDel="006F1350">
          <w:rPr>
            <w:rFonts w:ascii="Times New Roman" w:hAnsi="Times New Roman" w:cs="Times New Roman"/>
            <w:highlight w:val="yellow"/>
            <w:rPrChange w:id="346" w:author="Marie MacCune" w:date="2021-05-03T21:13:00Z">
              <w:rPr>
                <w:rFonts w:ascii="Times New Roman" w:hAnsi="Times New Roman" w:cs="Times New Roman"/>
              </w:rPr>
            </w:rPrChange>
          </w:rPr>
          <w:delText>B</w:delText>
        </w:r>
      </w:del>
      <w:r w:rsidRPr="00F936C4">
        <w:rPr>
          <w:rFonts w:ascii="Times New Roman" w:hAnsi="Times New Roman" w:cs="Times New Roman"/>
          <w:highlight w:val="yellow"/>
          <w:rPrChange w:id="347" w:author="Marie MacCune" w:date="2021-05-03T21:13:00Z">
            <w:rPr>
              <w:rFonts w:ascii="Times New Roman" w:hAnsi="Times New Roman" w:cs="Times New Roman"/>
            </w:rPr>
          </w:rPrChange>
        </w:rPr>
        <w:t>ranch’s</w:t>
      </w:r>
      <w:r w:rsidRPr="00453FEB">
        <w:rPr>
          <w:rFonts w:ascii="Times New Roman" w:hAnsi="Times New Roman" w:cs="Times New Roman"/>
        </w:rPr>
        <w:t xml:space="preserve"> ability to ensure that </w:t>
      </w:r>
      <w:ins w:id="348" w:author="Marie MacCune" w:date="2021-05-03T21:13:00Z">
        <w:r>
          <w:rPr>
            <w:rFonts w:ascii="Times New Roman" w:hAnsi="Times New Roman" w:cs="Times New Roman"/>
          </w:rPr>
          <w:t>t</w:t>
        </w:r>
      </w:ins>
      <w:r w:rsidRPr="00453FEB">
        <w:rPr>
          <w:rFonts w:ascii="Times New Roman" w:hAnsi="Times New Roman" w:cs="Times New Roman"/>
        </w:rPr>
        <w:t>he laws be faithfully executed.</w:t>
      </w:r>
      <w:bookmarkStart w:id="349" w:name="_Ref64318783"/>
      <w:r w:rsidRPr="00453FEB">
        <w:rPr>
          <w:rStyle w:val="FootnoteReference"/>
          <w:rFonts w:ascii="Times New Roman" w:hAnsi="Times New Roman" w:cs="Times New Roman"/>
        </w:rPr>
        <w:footnoteReference w:id="129"/>
      </w:r>
      <w:bookmarkEnd w:id="349"/>
      <w:r w:rsidRPr="00453FEB">
        <w:rPr>
          <w:rFonts w:ascii="Times New Roman" w:hAnsi="Times New Roman" w:cs="Times New Roman"/>
        </w:rPr>
        <w:t xml:space="preserve">  </w:t>
      </w:r>
      <w:commentRangeStart w:id="364"/>
      <w:r w:rsidRPr="00453FEB">
        <w:rPr>
          <w:rFonts w:ascii="Times New Roman" w:hAnsi="Times New Roman" w:cs="Times New Roman"/>
        </w:rPr>
        <w:t>Giving prosecutors discretion allows voters to remedy prosecution policy viewed as either too harsh or too lenient by voting based on said policy.</w:t>
      </w:r>
      <w:bookmarkStart w:id="365" w:name="_Ref64465862"/>
      <w:commentRangeEnd w:id="364"/>
      <w:r>
        <w:rPr>
          <w:rStyle w:val="CommentReference"/>
        </w:rPr>
        <w:commentReference w:id="364"/>
      </w:r>
      <w:r w:rsidRPr="00453FEB">
        <w:rPr>
          <w:rStyle w:val="FootnoteReference"/>
          <w:rFonts w:ascii="Times New Roman" w:hAnsi="Times New Roman" w:cs="Times New Roman"/>
        </w:rPr>
        <w:footnoteReference w:id="130"/>
      </w:r>
      <w:bookmarkEnd w:id="365"/>
      <w:r w:rsidRPr="00453FEB">
        <w:rPr>
          <w:rFonts w:ascii="Times New Roman" w:hAnsi="Times New Roman" w:cs="Times New Roman"/>
        </w:rPr>
        <w:t xml:space="preserve">  Allowing judges to curtail that discretion simply hinders the ability of the voters to correct problematic prosecutorial decision making on a larger scale.</w:t>
      </w:r>
      <w:bookmarkStart w:id="372" w:name="_Ref64465782"/>
      <w:r w:rsidRPr="00453FEB">
        <w:rPr>
          <w:rStyle w:val="FootnoteReference"/>
          <w:rFonts w:ascii="Times New Roman" w:hAnsi="Times New Roman" w:cs="Times New Roman"/>
        </w:rPr>
        <w:footnoteReference w:id="131"/>
      </w:r>
      <w:bookmarkEnd w:id="372"/>
      <w:r w:rsidRPr="00453FEB">
        <w:rPr>
          <w:rFonts w:ascii="Times New Roman" w:hAnsi="Times New Roman" w:cs="Times New Roman"/>
        </w:rPr>
        <w:t xml:space="preserve">  One benefit to this approach, however, is that </w:t>
      </w:r>
      <w:commentRangeStart w:id="373"/>
      <w:r w:rsidRPr="00453FEB">
        <w:rPr>
          <w:rFonts w:ascii="Times New Roman" w:hAnsi="Times New Roman" w:cs="Times New Roman"/>
        </w:rPr>
        <w:t xml:space="preserve">individual </w:t>
      </w:r>
      <w:r w:rsidRPr="00453FEB">
        <w:rPr>
          <w:rFonts w:ascii="Times New Roman" w:hAnsi="Times New Roman" w:cs="Times New Roman"/>
        </w:rPr>
        <w:lastRenderedPageBreak/>
        <w:t>defendants are much more protected</w:t>
      </w:r>
      <w:commentRangeEnd w:id="373"/>
      <w:r>
        <w:rPr>
          <w:rStyle w:val="CommentReference"/>
        </w:rPr>
        <w:commentReference w:id="373"/>
      </w:r>
      <w:r w:rsidRPr="00453FEB">
        <w:rPr>
          <w:rFonts w:ascii="Times New Roman" w:hAnsi="Times New Roman" w:cs="Times New Roman"/>
        </w:rPr>
        <w:t xml:space="preserve"> and less likely to be caught up in the passing whim of the voters.</w:t>
      </w:r>
      <w:bookmarkStart w:id="374" w:name="_Ref64318796"/>
      <w:r w:rsidRPr="00453FEB">
        <w:rPr>
          <w:rStyle w:val="FootnoteReference"/>
          <w:rFonts w:ascii="Times New Roman" w:hAnsi="Times New Roman" w:cs="Times New Roman"/>
        </w:rPr>
        <w:footnoteReference w:id="132"/>
      </w:r>
      <w:bookmarkEnd w:id="374"/>
      <w:r w:rsidRPr="00453FEB">
        <w:rPr>
          <w:rFonts w:ascii="Times New Roman" w:hAnsi="Times New Roman" w:cs="Times New Roman"/>
        </w:rPr>
        <w:t xml:space="preserve">  </w:t>
      </w:r>
    </w:p>
    <w:p w14:paraId="19AB0E64" w14:textId="4B571E7B"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 xml:space="preserve">States that have abolished or limited the nolle prosequi have inappropriately removed a tool </w:t>
      </w:r>
      <w:del w:id="378" w:author="Marie MacCune" w:date="2021-05-09T14:41:00Z">
        <w:r w:rsidRPr="00453FEB" w:rsidDel="00E72DB0">
          <w:rPr>
            <w:rFonts w:ascii="Times New Roman" w:hAnsi="Times New Roman" w:cs="Times New Roman"/>
          </w:rPr>
          <w:delText xml:space="preserve">which </w:delText>
        </w:r>
      </w:del>
      <w:ins w:id="379" w:author="Marie MacCune" w:date="2021-05-09T14:41:00Z">
        <w:r w:rsidR="00E72DB0">
          <w:rPr>
            <w:rFonts w:ascii="Times New Roman" w:hAnsi="Times New Roman" w:cs="Times New Roman"/>
          </w:rPr>
          <w:t>that [BBS 6.</w:t>
        </w:r>
      </w:ins>
      <w:ins w:id="380" w:author="Marie MacCune" w:date="2021-05-09T14:42:00Z">
        <w:r w:rsidR="00E72DB0">
          <w:rPr>
            <w:rFonts w:ascii="Times New Roman" w:hAnsi="Times New Roman" w:cs="Times New Roman"/>
          </w:rPr>
          <w:t>2.2]</w:t>
        </w:r>
      </w:ins>
      <w:ins w:id="381" w:author="Marie MacCune" w:date="2021-05-09T14:41:00Z">
        <w:r w:rsidR="00E72DB0" w:rsidRPr="00453FEB">
          <w:rPr>
            <w:rFonts w:ascii="Times New Roman" w:hAnsi="Times New Roman" w:cs="Times New Roman"/>
          </w:rPr>
          <w:t xml:space="preserve"> </w:t>
        </w:r>
      </w:ins>
      <w:r w:rsidRPr="00453FEB">
        <w:rPr>
          <w:rFonts w:ascii="Times New Roman" w:hAnsi="Times New Roman" w:cs="Times New Roman"/>
        </w:rPr>
        <w:t>prosecutors have relied on since before the founding of America.</w:t>
      </w:r>
      <w:r w:rsidRPr="00453FEB">
        <w:rPr>
          <w:rStyle w:val="FootnoteReference"/>
          <w:rFonts w:ascii="Times New Roman" w:hAnsi="Times New Roman" w:cs="Times New Roman"/>
        </w:rPr>
        <w:footnoteReference w:id="133"/>
      </w:r>
      <w:r w:rsidRPr="00453FEB">
        <w:rPr>
          <w:rFonts w:ascii="Times New Roman" w:hAnsi="Times New Roman" w:cs="Times New Roman"/>
        </w:rPr>
        <w:t xml:space="preserve">  In practice, states that have abolished the nolle prosequi behave similarly to states that require leave of court </w:t>
      </w:r>
      <w:ins w:id="382" w:author="Marie MacCune" w:date="2021-05-09T14:42:00Z">
        <w:r w:rsidR="00356799">
          <w:rPr>
            <w:rFonts w:ascii="Times New Roman" w:hAnsi="Times New Roman" w:cs="Times New Roman"/>
          </w:rPr>
          <w:t>prior to a nolle pros</w:t>
        </w:r>
      </w:ins>
      <w:ins w:id="383" w:author="Marie MacCune" w:date="2021-05-09T21:55:00Z">
        <w:r w:rsidR="005219D9">
          <w:rPr>
            <w:rFonts w:ascii="Times New Roman" w:hAnsi="Times New Roman" w:cs="Times New Roman"/>
          </w:rPr>
          <w:t>e</w:t>
        </w:r>
      </w:ins>
      <w:ins w:id="384" w:author="Marie MacCune" w:date="2021-05-09T14:42:00Z">
        <w:r w:rsidR="00356799">
          <w:rPr>
            <w:rFonts w:ascii="Times New Roman" w:hAnsi="Times New Roman" w:cs="Times New Roman"/>
          </w:rPr>
          <w:t xml:space="preserve">qui entry [RB 14.1] </w:t>
        </w:r>
      </w:ins>
      <w:r w:rsidRPr="00453FEB">
        <w:rPr>
          <w:rFonts w:ascii="Times New Roman" w:hAnsi="Times New Roman" w:cs="Times New Roman"/>
        </w:rPr>
        <w:t xml:space="preserve">because a motion to dismiss </w:t>
      </w:r>
      <w:del w:id="385" w:author="Marie MacCune" w:date="2021-05-03T21:17:00Z">
        <w:r w:rsidRPr="00453FEB" w:rsidDel="002B5893">
          <w:rPr>
            <w:rFonts w:ascii="Times New Roman" w:hAnsi="Times New Roman" w:cs="Times New Roman"/>
          </w:rPr>
          <w:delText xml:space="preserve">is required and </w:delText>
        </w:r>
      </w:del>
      <w:ins w:id="386" w:author="Marie MacCune" w:date="2021-05-03T21:17:00Z">
        <w:r>
          <w:rPr>
            <w:rFonts w:ascii="Times New Roman" w:hAnsi="Times New Roman" w:cs="Times New Roman"/>
          </w:rPr>
          <w:t xml:space="preserve">[RB 14.3(f)] </w:t>
        </w:r>
      </w:ins>
      <w:r w:rsidRPr="00453FEB">
        <w:rPr>
          <w:rFonts w:ascii="Times New Roman" w:hAnsi="Times New Roman" w:cs="Times New Roman"/>
        </w:rPr>
        <w:t>also requires the court’s approval.</w:t>
      </w:r>
      <w:r w:rsidRPr="00453FEB">
        <w:rPr>
          <w:rStyle w:val="FootnoteReference"/>
          <w:rFonts w:ascii="Times New Roman" w:hAnsi="Times New Roman" w:cs="Times New Roman"/>
        </w:rPr>
        <w:footnoteReference w:id="134"/>
      </w:r>
      <w:r w:rsidRPr="00453FEB">
        <w:rPr>
          <w:rFonts w:ascii="Times New Roman" w:hAnsi="Times New Roman" w:cs="Times New Roman"/>
        </w:rPr>
        <w:t xml:space="preserve">  States that have limited the nolle prosequi to specific situations also behave similarly to states that require leave of court </w:t>
      </w:r>
      <w:commentRangeStart w:id="387"/>
      <w:r w:rsidRPr="00453FEB">
        <w:rPr>
          <w:rFonts w:ascii="Times New Roman" w:hAnsi="Times New Roman" w:cs="Times New Roman"/>
        </w:rPr>
        <w:t>because a motion to dismiss is required for in any unspecified circumstances</w:t>
      </w:r>
      <w:commentRangeEnd w:id="387"/>
      <w:r w:rsidR="00AB3B31">
        <w:rPr>
          <w:rStyle w:val="CommentReference"/>
        </w:rPr>
        <w:commentReference w:id="387"/>
      </w:r>
      <w:r w:rsidRPr="00453FEB">
        <w:rPr>
          <w:rFonts w:ascii="Times New Roman" w:hAnsi="Times New Roman" w:cs="Times New Roman"/>
        </w:rPr>
        <w:t>.</w:t>
      </w:r>
      <w:r w:rsidRPr="00453FEB">
        <w:rPr>
          <w:rStyle w:val="FootnoteReference"/>
          <w:rFonts w:ascii="Times New Roman" w:hAnsi="Times New Roman" w:cs="Times New Roman"/>
        </w:rPr>
        <w:footnoteReference w:id="135"/>
      </w:r>
      <w:r w:rsidRPr="00453FEB">
        <w:rPr>
          <w:rFonts w:ascii="Times New Roman" w:hAnsi="Times New Roman" w:cs="Times New Roman"/>
        </w:rPr>
        <w:t xml:space="preserve">  </w:t>
      </w:r>
      <w:commentRangeStart w:id="388"/>
      <w:r w:rsidRPr="00453FEB">
        <w:rPr>
          <w:rFonts w:ascii="Times New Roman" w:hAnsi="Times New Roman" w:cs="Times New Roman"/>
        </w:rPr>
        <w:t xml:space="preserve">Both of these categories accordingly have the same </w:t>
      </w:r>
      <w:r w:rsidRPr="00453FEB">
        <w:rPr>
          <w:rFonts w:ascii="Times New Roman" w:hAnsi="Times New Roman" w:cs="Times New Roman"/>
        </w:rPr>
        <w:lastRenderedPageBreak/>
        <w:t>benefits and shortcomings as states that have given judges the ability to curtail the prosecutor’s nolle prosequi power.</w:t>
      </w:r>
      <w:r w:rsidRPr="00453FEB">
        <w:rPr>
          <w:rStyle w:val="FootnoteReference"/>
          <w:rFonts w:ascii="Times New Roman" w:hAnsi="Times New Roman" w:cs="Times New Roman"/>
        </w:rPr>
        <w:footnoteReference w:id="136"/>
      </w:r>
      <w:r w:rsidRPr="00453FEB">
        <w:rPr>
          <w:rFonts w:ascii="Times New Roman" w:hAnsi="Times New Roman" w:cs="Times New Roman"/>
        </w:rPr>
        <w:t xml:space="preserve">  </w:t>
      </w:r>
      <w:commentRangeEnd w:id="388"/>
      <w:r w:rsidR="00D57F7D">
        <w:rPr>
          <w:rStyle w:val="CommentReference"/>
        </w:rPr>
        <w:commentReference w:id="388"/>
      </w:r>
    </w:p>
    <w:p w14:paraId="6F9646F8" w14:textId="1F02B4C7" w:rsidR="00F13951" w:rsidRPr="00453FEB" w:rsidRDefault="00F13951" w:rsidP="00453FEB">
      <w:pPr>
        <w:spacing w:line="480" w:lineRule="auto"/>
        <w:rPr>
          <w:rFonts w:ascii="Times New Roman" w:hAnsi="Times New Roman" w:cs="Times New Roman"/>
          <w:u w:val="single"/>
        </w:rPr>
      </w:pPr>
      <w:r w:rsidRPr="00453FEB">
        <w:rPr>
          <w:rFonts w:ascii="Times New Roman" w:hAnsi="Times New Roman" w:cs="Times New Roman"/>
          <w:u w:val="single"/>
        </w:rPr>
        <w:t>B.  The Ideal Balance of Power Between Judges and Prosecutors</w:t>
      </w:r>
    </w:p>
    <w:p w14:paraId="54A24A9B" w14:textId="1DC9DD0A"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t>All states recognize that there are certain situations where the entry of a nolle prosequi is inappropriate, and an ideal balance would also recognize these limitations.</w:t>
      </w:r>
      <w:bookmarkStart w:id="405" w:name="_Ref64463321"/>
      <w:r w:rsidRPr="00453FEB">
        <w:rPr>
          <w:rStyle w:val="FootnoteReference"/>
          <w:rFonts w:ascii="Times New Roman" w:hAnsi="Times New Roman" w:cs="Times New Roman"/>
        </w:rPr>
        <w:footnoteReference w:id="137"/>
      </w:r>
      <w:bookmarkEnd w:id="405"/>
      <w:r w:rsidRPr="00453FEB">
        <w:rPr>
          <w:rFonts w:ascii="Times New Roman" w:hAnsi="Times New Roman" w:cs="Times New Roman"/>
        </w:rPr>
        <w:t xml:space="preserve">  Judges must be able to intervene if the prosecutor’s </w:t>
      </w:r>
      <w:del w:id="406" w:author="Marie MacCune" w:date="2021-05-03T21:19:00Z">
        <w:r w:rsidRPr="00453FEB" w:rsidDel="00423958">
          <w:rPr>
            <w:rFonts w:ascii="Times New Roman" w:hAnsi="Times New Roman" w:cs="Times New Roman"/>
          </w:rPr>
          <w:delText>discretion to</w:delText>
        </w:r>
      </w:del>
      <w:ins w:id="407" w:author="Marie MacCune" w:date="2021-05-03T21:19:00Z">
        <w:r>
          <w:rPr>
            <w:rFonts w:ascii="Times New Roman" w:hAnsi="Times New Roman" w:cs="Times New Roman"/>
          </w:rPr>
          <w:t>use of [RB 14.1]</w:t>
        </w:r>
      </w:ins>
      <w:r w:rsidRPr="00453FEB">
        <w:rPr>
          <w:rFonts w:ascii="Times New Roman" w:hAnsi="Times New Roman" w:cs="Times New Roman"/>
        </w:rPr>
        <w:t xml:space="preserve"> nolle prosequi is </w:t>
      </w:r>
      <w:commentRangeStart w:id="408"/>
      <w:r w:rsidRPr="00453FEB">
        <w:rPr>
          <w:rFonts w:ascii="Times New Roman" w:hAnsi="Times New Roman" w:cs="Times New Roman"/>
        </w:rPr>
        <w:t>deemed unconstitutional</w:t>
      </w:r>
      <w:commentRangeEnd w:id="408"/>
      <w:r w:rsidR="0012095C">
        <w:rPr>
          <w:rStyle w:val="CommentReference"/>
        </w:rPr>
        <w:commentReference w:id="408"/>
      </w:r>
      <w:r w:rsidRPr="00453FEB">
        <w:rPr>
          <w:rFonts w:ascii="Times New Roman" w:hAnsi="Times New Roman" w:cs="Times New Roman"/>
        </w:rPr>
        <w:t>.</w:t>
      </w:r>
      <w:r w:rsidRPr="00453FEB">
        <w:rPr>
          <w:rStyle w:val="FootnoteReference"/>
          <w:rFonts w:ascii="Times New Roman" w:hAnsi="Times New Roman" w:cs="Times New Roman"/>
        </w:rPr>
        <w:footnoteReference w:id="138"/>
      </w:r>
      <w:r w:rsidRPr="00453FEB">
        <w:rPr>
          <w:rFonts w:ascii="Times New Roman" w:hAnsi="Times New Roman" w:cs="Times New Roman"/>
        </w:rPr>
        <w:t xml:space="preserve">  This also means that judges must be </w:t>
      </w:r>
      <w:commentRangeStart w:id="409"/>
      <w:r w:rsidRPr="00453FEB">
        <w:rPr>
          <w:rFonts w:ascii="Times New Roman" w:hAnsi="Times New Roman" w:cs="Times New Roman"/>
        </w:rPr>
        <w:t>impowered</w:t>
      </w:r>
      <w:commentRangeEnd w:id="409"/>
      <w:r>
        <w:rPr>
          <w:rStyle w:val="CommentReference"/>
        </w:rPr>
        <w:commentReference w:id="409"/>
      </w:r>
      <w:r w:rsidRPr="00453FEB">
        <w:rPr>
          <w:rFonts w:ascii="Times New Roman" w:hAnsi="Times New Roman" w:cs="Times New Roman"/>
        </w:rPr>
        <w:t xml:space="preserve"> to protect defendant</w:t>
      </w:r>
      <w:del w:id="410" w:author="Marie MacCune" w:date="2021-05-09T14:47:00Z">
        <w:r w:rsidRPr="00453FEB" w:rsidDel="00CC0F36">
          <w:rPr>
            <w:rFonts w:ascii="Times New Roman" w:hAnsi="Times New Roman" w:cs="Times New Roman"/>
          </w:rPr>
          <w:delText>’</w:delText>
        </w:r>
      </w:del>
      <w:r w:rsidRPr="00453FEB">
        <w:rPr>
          <w:rFonts w:ascii="Times New Roman" w:hAnsi="Times New Roman" w:cs="Times New Roman"/>
        </w:rPr>
        <w:t>s</w:t>
      </w:r>
      <w:ins w:id="411" w:author="Marie MacCune" w:date="2021-05-09T14:47:00Z">
        <w:r w:rsidR="00CC0F36">
          <w:rPr>
            <w:rFonts w:ascii="Times New Roman" w:hAnsi="Times New Roman" w:cs="Times New Roman"/>
          </w:rPr>
          <w:t xml:space="preserve">’ [BBS </w:t>
        </w:r>
        <w:r w:rsidR="00CC0F36">
          <w:rPr>
            <w:rFonts w:ascii="Times New Roman" w:hAnsi="Times New Roman" w:cs="Times New Roman"/>
          </w:rPr>
          <w:lastRenderedPageBreak/>
          <w:t>7.4]</w:t>
        </w:r>
      </w:ins>
      <w:r w:rsidRPr="00453FEB">
        <w:rPr>
          <w:rFonts w:ascii="Times New Roman" w:hAnsi="Times New Roman" w:cs="Times New Roman"/>
        </w:rPr>
        <w:t xml:space="preserve"> rights.</w:t>
      </w:r>
      <w:r w:rsidRPr="00453FEB">
        <w:rPr>
          <w:rStyle w:val="FootnoteReference"/>
          <w:rFonts w:ascii="Times New Roman" w:hAnsi="Times New Roman" w:cs="Times New Roman"/>
        </w:rPr>
        <w:footnoteReference w:id="139"/>
      </w:r>
      <w:r w:rsidRPr="00453FEB">
        <w:rPr>
          <w:rFonts w:ascii="Times New Roman" w:hAnsi="Times New Roman" w:cs="Times New Roman"/>
        </w:rPr>
        <w:t xml:space="preserve">  </w:t>
      </w:r>
      <w:commentRangeStart w:id="419"/>
      <w:r w:rsidRPr="00453FEB">
        <w:rPr>
          <w:rFonts w:ascii="Times New Roman" w:hAnsi="Times New Roman" w:cs="Times New Roman"/>
        </w:rPr>
        <w:t>To ensure that no individual defendant</w:t>
      </w:r>
      <w:ins w:id="420" w:author="Marie MacCune" w:date="2021-05-03T21:20:00Z">
        <w:r>
          <w:rPr>
            <w:rFonts w:ascii="Times New Roman" w:hAnsi="Times New Roman" w:cs="Times New Roman"/>
          </w:rPr>
          <w:t xml:space="preserve"> </w:t>
        </w:r>
      </w:ins>
      <w:del w:id="421" w:author="Marie MacCune" w:date="2021-05-03T21:20:00Z">
        <w:r w:rsidRPr="00453FEB" w:rsidDel="000A59F9">
          <w:rPr>
            <w:rFonts w:ascii="Times New Roman" w:hAnsi="Times New Roman" w:cs="Times New Roman"/>
          </w:rPr>
          <w:delText>s</w:delText>
        </w:r>
      </w:del>
      <w:r w:rsidRPr="00453FEB">
        <w:rPr>
          <w:rFonts w:ascii="Times New Roman" w:hAnsi="Times New Roman" w:cs="Times New Roman"/>
        </w:rPr>
        <w:t xml:space="preserve"> </w:t>
      </w:r>
      <w:del w:id="422" w:author="Marie MacCune" w:date="2021-05-03T21:20:00Z">
        <w:r w:rsidRPr="00453FEB" w:rsidDel="000A59F9">
          <w:rPr>
            <w:rFonts w:ascii="Times New Roman" w:hAnsi="Times New Roman" w:cs="Times New Roman"/>
          </w:rPr>
          <w:delText xml:space="preserve">are </w:delText>
        </w:r>
      </w:del>
      <w:ins w:id="423" w:author="Marie MacCune" w:date="2021-05-03T21:20:00Z">
        <w:r>
          <w:rPr>
            <w:rFonts w:ascii="Times New Roman" w:hAnsi="Times New Roman" w:cs="Times New Roman"/>
          </w:rPr>
          <w:t xml:space="preserve"> is</w:t>
        </w:r>
        <w:r w:rsidRPr="00453FEB">
          <w:rPr>
            <w:rFonts w:ascii="Times New Roman" w:hAnsi="Times New Roman" w:cs="Times New Roman"/>
          </w:rPr>
          <w:t xml:space="preserve"> </w:t>
        </w:r>
      </w:ins>
      <w:ins w:id="424" w:author="Marie MacCune" w:date="2021-05-03T21:21:00Z">
        <w:r>
          <w:rPr>
            <w:rFonts w:ascii="Times New Roman" w:hAnsi="Times New Roman" w:cs="Times New Roman"/>
          </w:rPr>
          <w:t xml:space="preserve">[BBS 5.3 – subject/verb agreement] </w:t>
        </w:r>
      </w:ins>
      <w:r w:rsidRPr="00453FEB">
        <w:rPr>
          <w:rFonts w:ascii="Times New Roman" w:hAnsi="Times New Roman" w:cs="Times New Roman"/>
        </w:rPr>
        <w:t>not injured or improperly benefit</w:t>
      </w:r>
      <w:ins w:id="425" w:author="Marie MacCune" w:date="2021-05-03T21:20:00Z">
        <w:r>
          <w:rPr>
            <w:rFonts w:ascii="Times New Roman" w:hAnsi="Times New Roman" w:cs="Times New Roman"/>
          </w:rPr>
          <w:t>s</w:t>
        </w:r>
      </w:ins>
      <w:r w:rsidRPr="00453FEB">
        <w:rPr>
          <w:rFonts w:ascii="Times New Roman" w:hAnsi="Times New Roman" w:cs="Times New Roman"/>
        </w:rPr>
        <w:t xml:space="preserve"> from inappropriate exercise prosecutorial discretion</w:t>
      </w:r>
      <w:commentRangeEnd w:id="419"/>
      <w:r>
        <w:rPr>
          <w:rStyle w:val="CommentReference"/>
        </w:rPr>
        <w:commentReference w:id="419"/>
      </w:r>
      <w:r w:rsidRPr="00453FEB">
        <w:rPr>
          <w:rFonts w:ascii="Times New Roman" w:hAnsi="Times New Roman" w:cs="Times New Roman"/>
        </w:rPr>
        <w:t>, judges must be able to intervene if there is undisputed evidence of corruption.</w:t>
      </w:r>
      <w:bookmarkStart w:id="426" w:name="_Ref64463327"/>
      <w:r w:rsidRPr="00453FEB">
        <w:rPr>
          <w:rStyle w:val="FootnoteReference"/>
          <w:rFonts w:ascii="Times New Roman" w:hAnsi="Times New Roman" w:cs="Times New Roman"/>
        </w:rPr>
        <w:footnoteReference w:id="140"/>
      </w:r>
      <w:bookmarkEnd w:id="426"/>
      <w:r w:rsidRPr="00453FEB">
        <w:rPr>
          <w:rFonts w:ascii="Times New Roman" w:hAnsi="Times New Roman" w:cs="Times New Roman"/>
        </w:rPr>
        <w:t xml:space="preserve">  Judges should not, however, be </w:t>
      </w:r>
      <w:commentRangeStart w:id="432"/>
      <w:r w:rsidRPr="00453FEB">
        <w:rPr>
          <w:rFonts w:ascii="Times New Roman" w:hAnsi="Times New Roman" w:cs="Times New Roman"/>
        </w:rPr>
        <w:t>impowered</w:t>
      </w:r>
      <w:commentRangeEnd w:id="432"/>
      <w:r>
        <w:rPr>
          <w:rStyle w:val="CommentReference"/>
        </w:rPr>
        <w:commentReference w:id="432"/>
      </w:r>
      <w:r w:rsidRPr="00453FEB">
        <w:rPr>
          <w:rFonts w:ascii="Times New Roman" w:hAnsi="Times New Roman" w:cs="Times New Roman"/>
        </w:rPr>
        <w:t xml:space="preserve"> to intervene in instances of “</w:t>
      </w:r>
      <w:commentRangeStart w:id="433"/>
      <w:r w:rsidRPr="00453FEB">
        <w:rPr>
          <w:rFonts w:ascii="Times New Roman" w:hAnsi="Times New Roman" w:cs="Times New Roman"/>
        </w:rPr>
        <w:t>scandalous behavior</w:t>
      </w:r>
      <w:commentRangeEnd w:id="433"/>
      <w:r>
        <w:rPr>
          <w:rStyle w:val="CommentReference"/>
        </w:rPr>
        <w:commentReference w:id="433"/>
      </w:r>
      <w:r w:rsidRPr="00453FEB">
        <w:rPr>
          <w:rFonts w:ascii="Times New Roman" w:hAnsi="Times New Roman" w:cs="Times New Roman"/>
        </w:rPr>
        <w:t xml:space="preserve">,” as any ability to do so might invite inappropriate judicial encroachment into the power of the </w:t>
      </w:r>
      <w:ins w:id="434" w:author="Marie MacCune" w:date="2021-05-03T21:22:00Z">
        <w:r w:rsidRPr="00813A7F">
          <w:rPr>
            <w:rFonts w:ascii="Times New Roman" w:hAnsi="Times New Roman" w:cs="Times New Roman"/>
            <w:highlight w:val="yellow"/>
            <w:rPrChange w:id="435" w:author="Marie MacCune" w:date="2021-05-09T14:49:00Z">
              <w:rPr>
                <w:rFonts w:ascii="Times New Roman" w:hAnsi="Times New Roman" w:cs="Times New Roman"/>
              </w:rPr>
            </w:rPrChange>
          </w:rPr>
          <w:t>e</w:t>
        </w:r>
      </w:ins>
      <w:del w:id="436" w:author="Marie MacCune" w:date="2021-05-03T21:22:00Z">
        <w:r w:rsidRPr="00813A7F" w:rsidDel="001061AA">
          <w:rPr>
            <w:rFonts w:ascii="Times New Roman" w:hAnsi="Times New Roman" w:cs="Times New Roman"/>
            <w:highlight w:val="yellow"/>
            <w:rPrChange w:id="437" w:author="Marie MacCune" w:date="2021-05-09T14:49:00Z">
              <w:rPr>
                <w:rFonts w:ascii="Times New Roman" w:hAnsi="Times New Roman" w:cs="Times New Roman"/>
              </w:rPr>
            </w:rPrChange>
          </w:rPr>
          <w:delText>E</w:delText>
        </w:r>
      </w:del>
      <w:r w:rsidRPr="00813A7F">
        <w:rPr>
          <w:rFonts w:ascii="Times New Roman" w:hAnsi="Times New Roman" w:cs="Times New Roman"/>
          <w:highlight w:val="yellow"/>
          <w:rPrChange w:id="438" w:author="Marie MacCune" w:date="2021-05-09T14:49:00Z">
            <w:rPr>
              <w:rFonts w:ascii="Times New Roman" w:hAnsi="Times New Roman" w:cs="Times New Roman"/>
            </w:rPr>
          </w:rPrChange>
        </w:rPr>
        <w:t xml:space="preserve">xecutive </w:t>
      </w:r>
      <w:ins w:id="439" w:author="Marie MacCune" w:date="2021-05-03T21:22:00Z">
        <w:r w:rsidRPr="00813A7F">
          <w:rPr>
            <w:rFonts w:ascii="Times New Roman" w:hAnsi="Times New Roman" w:cs="Times New Roman"/>
            <w:highlight w:val="yellow"/>
            <w:rPrChange w:id="440" w:author="Marie MacCune" w:date="2021-05-09T14:49:00Z">
              <w:rPr>
                <w:rFonts w:ascii="Times New Roman" w:hAnsi="Times New Roman" w:cs="Times New Roman"/>
              </w:rPr>
            </w:rPrChange>
          </w:rPr>
          <w:t>b</w:t>
        </w:r>
      </w:ins>
      <w:del w:id="441" w:author="Marie MacCune" w:date="2021-05-03T21:22:00Z">
        <w:r w:rsidRPr="00813A7F" w:rsidDel="001061AA">
          <w:rPr>
            <w:rFonts w:ascii="Times New Roman" w:hAnsi="Times New Roman" w:cs="Times New Roman"/>
            <w:highlight w:val="yellow"/>
            <w:rPrChange w:id="442" w:author="Marie MacCune" w:date="2021-05-09T14:49:00Z">
              <w:rPr>
                <w:rFonts w:ascii="Times New Roman" w:hAnsi="Times New Roman" w:cs="Times New Roman"/>
              </w:rPr>
            </w:rPrChange>
          </w:rPr>
          <w:delText>B</w:delText>
        </w:r>
      </w:del>
      <w:r w:rsidRPr="00813A7F">
        <w:rPr>
          <w:rFonts w:ascii="Times New Roman" w:hAnsi="Times New Roman" w:cs="Times New Roman"/>
          <w:highlight w:val="yellow"/>
          <w:rPrChange w:id="443" w:author="Marie MacCune" w:date="2021-05-09T14:49:00Z">
            <w:rPr>
              <w:rFonts w:ascii="Times New Roman" w:hAnsi="Times New Roman" w:cs="Times New Roman"/>
            </w:rPr>
          </w:rPrChange>
        </w:rPr>
        <w:t>ranch</w:t>
      </w:r>
      <w:r w:rsidRPr="00453FEB">
        <w:rPr>
          <w:rFonts w:ascii="Times New Roman" w:hAnsi="Times New Roman" w:cs="Times New Roman"/>
        </w:rPr>
        <w:t>.</w:t>
      </w:r>
      <w:r w:rsidRPr="00453FEB">
        <w:rPr>
          <w:rStyle w:val="FootnoteReference"/>
          <w:rFonts w:ascii="Times New Roman" w:hAnsi="Times New Roman" w:cs="Times New Roman"/>
        </w:rPr>
        <w:footnoteReference w:id="141"/>
      </w:r>
      <w:r w:rsidRPr="00453FEB">
        <w:rPr>
          <w:rFonts w:ascii="Times New Roman" w:hAnsi="Times New Roman" w:cs="Times New Roman"/>
        </w:rPr>
        <w:t xml:space="preserve">  </w:t>
      </w:r>
    </w:p>
    <w:p w14:paraId="63621948" w14:textId="53C6E77B" w:rsidR="00F13951" w:rsidRPr="00453FEB" w:rsidRDefault="00F13951" w:rsidP="00453FEB">
      <w:pPr>
        <w:spacing w:line="480" w:lineRule="auto"/>
        <w:ind w:firstLine="720"/>
        <w:rPr>
          <w:rFonts w:ascii="Times New Roman" w:hAnsi="Times New Roman" w:cs="Times New Roman"/>
        </w:rPr>
      </w:pPr>
      <w:commentRangeStart w:id="444"/>
      <w:r w:rsidRPr="00453FEB">
        <w:rPr>
          <w:rFonts w:ascii="Times New Roman" w:hAnsi="Times New Roman" w:cs="Times New Roman"/>
        </w:rPr>
        <w:lastRenderedPageBreak/>
        <w:t>As elected representatives, however, the prosecutors should have full autonomy outside of these limited exceptions to decide when to nolle prosequi.</w:t>
      </w:r>
      <w:r w:rsidRPr="00453FEB">
        <w:rPr>
          <w:rStyle w:val="FootnoteReference"/>
          <w:rFonts w:ascii="Times New Roman" w:hAnsi="Times New Roman" w:cs="Times New Roman"/>
        </w:rPr>
        <w:footnoteReference w:id="142"/>
      </w:r>
      <w:r w:rsidRPr="00453FEB">
        <w:rPr>
          <w:rFonts w:ascii="Times New Roman" w:hAnsi="Times New Roman" w:cs="Times New Roman"/>
        </w:rPr>
        <w:t xml:space="preserve">  </w:t>
      </w:r>
      <w:commentRangeEnd w:id="444"/>
      <w:r w:rsidR="00FA7E25">
        <w:rPr>
          <w:rStyle w:val="CommentReference"/>
        </w:rPr>
        <w:commentReference w:id="444"/>
      </w:r>
      <w:r w:rsidRPr="00453FEB">
        <w:rPr>
          <w:rFonts w:ascii="Times New Roman" w:hAnsi="Times New Roman" w:cs="Times New Roman"/>
        </w:rPr>
        <w:t>Allowing prosecutors discretion is consistent with the historical use of the nolle prosequi.</w:t>
      </w:r>
      <w:r w:rsidRPr="00453FEB">
        <w:rPr>
          <w:rStyle w:val="FootnoteReference"/>
          <w:rFonts w:ascii="Times New Roman" w:hAnsi="Times New Roman" w:cs="Times New Roman"/>
        </w:rPr>
        <w:footnoteReference w:id="143"/>
      </w:r>
      <w:r w:rsidRPr="00453FEB">
        <w:rPr>
          <w:rFonts w:ascii="Times New Roman" w:hAnsi="Times New Roman" w:cs="Times New Roman"/>
        </w:rPr>
        <w:t xml:space="preserve">  Broad discretion to nolle prosequi would also be consistent with the amount of prosecutorial discretion allowed during other stages of litigation.</w:t>
      </w:r>
      <w:r w:rsidRPr="00453FEB">
        <w:rPr>
          <w:rStyle w:val="FootnoteReference"/>
          <w:rFonts w:ascii="Times New Roman" w:hAnsi="Times New Roman" w:cs="Times New Roman"/>
        </w:rPr>
        <w:footnoteReference w:id="144"/>
      </w:r>
      <w:r w:rsidRPr="00453FEB">
        <w:rPr>
          <w:rFonts w:ascii="Times New Roman" w:hAnsi="Times New Roman" w:cs="Times New Roman"/>
        </w:rPr>
        <w:t xml:space="preserve">  Many states already give prosecutors this appropriate amount of discretion.</w:t>
      </w:r>
      <w:r w:rsidRPr="00453FEB">
        <w:rPr>
          <w:rStyle w:val="FootnoteReference"/>
          <w:rFonts w:ascii="Times New Roman" w:hAnsi="Times New Roman" w:cs="Times New Roman"/>
        </w:rPr>
        <w:footnoteReference w:id="145"/>
      </w:r>
      <w:r w:rsidRPr="00453FEB">
        <w:rPr>
          <w:rFonts w:ascii="Times New Roman" w:hAnsi="Times New Roman" w:cs="Times New Roman"/>
        </w:rPr>
        <w:t xml:space="preserve">  </w:t>
      </w:r>
    </w:p>
    <w:p w14:paraId="08142459" w14:textId="73907190" w:rsidR="00F13951"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lastRenderedPageBreak/>
        <w:t>The main drawback to allowing prosecutors discretion is the risk of undetected corruption or unconstitutional motives.</w:t>
      </w:r>
      <w:r w:rsidRPr="00453FEB">
        <w:rPr>
          <w:rStyle w:val="FootnoteReference"/>
          <w:rFonts w:ascii="Times New Roman" w:hAnsi="Times New Roman" w:cs="Times New Roman"/>
        </w:rPr>
        <w:footnoteReference w:id="146"/>
      </w:r>
      <w:r w:rsidRPr="00453FEB">
        <w:rPr>
          <w:rFonts w:ascii="Times New Roman" w:hAnsi="Times New Roman" w:cs="Times New Roman"/>
        </w:rPr>
        <w:t xml:space="preserve">  This can easily be avoided if prosecutors are made publicly accountable by being statutorily required to state their reasons on the record.</w:t>
      </w:r>
      <w:r w:rsidRPr="00453FEB">
        <w:rPr>
          <w:rStyle w:val="FootnoteReference"/>
          <w:rFonts w:ascii="Times New Roman" w:hAnsi="Times New Roman" w:cs="Times New Roman"/>
        </w:rPr>
        <w:footnoteReference w:id="147"/>
      </w:r>
      <w:r w:rsidRPr="00453FEB">
        <w:rPr>
          <w:rFonts w:ascii="Times New Roman" w:hAnsi="Times New Roman" w:cs="Times New Roman"/>
        </w:rPr>
        <w:t xml:space="preserve">  Requiring prosecutors to state their reasons empowers citizens to vote based on prosecutorial decisions to nolle prosequi.</w:t>
      </w:r>
      <w:r w:rsidRPr="00453FEB">
        <w:rPr>
          <w:rStyle w:val="FootnoteReference"/>
          <w:rFonts w:ascii="Times New Roman" w:hAnsi="Times New Roman" w:cs="Times New Roman"/>
        </w:rPr>
        <w:footnoteReference w:id="148"/>
      </w:r>
      <w:r w:rsidRPr="00453FEB">
        <w:rPr>
          <w:rFonts w:ascii="Times New Roman" w:hAnsi="Times New Roman" w:cs="Times New Roman"/>
        </w:rPr>
        <w:t xml:space="preserve">  This requirement in no way hinders the prosecution if their motives are constitutional and uncorrupt.</w:t>
      </w:r>
      <w:r w:rsidRPr="00453FEB">
        <w:rPr>
          <w:rStyle w:val="FootnoteReference"/>
          <w:rFonts w:ascii="Times New Roman" w:hAnsi="Times New Roman" w:cs="Times New Roman"/>
        </w:rPr>
        <w:footnoteReference w:id="149"/>
      </w:r>
      <w:r w:rsidRPr="00453FEB">
        <w:rPr>
          <w:rFonts w:ascii="Times New Roman" w:hAnsi="Times New Roman" w:cs="Times New Roman"/>
        </w:rPr>
        <w:t xml:space="preserve">  </w:t>
      </w:r>
    </w:p>
    <w:p w14:paraId="241CE8D1" w14:textId="68FAA203" w:rsidR="00F13951" w:rsidRPr="00453FEB" w:rsidRDefault="00F13951" w:rsidP="00453FEB">
      <w:pPr>
        <w:spacing w:line="480" w:lineRule="auto"/>
        <w:rPr>
          <w:rFonts w:ascii="Times New Roman" w:hAnsi="Times New Roman" w:cs="Times New Roman"/>
          <w:u w:val="single"/>
        </w:rPr>
      </w:pPr>
      <w:r w:rsidRPr="00453FEB">
        <w:rPr>
          <w:rFonts w:ascii="Times New Roman" w:hAnsi="Times New Roman" w:cs="Times New Roman"/>
          <w:u w:val="single"/>
        </w:rPr>
        <w:lastRenderedPageBreak/>
        <w:t>C.  The Importance of Democratic Accountability</w:t>
      </w:r>
    </w:p>
    <w:p w14:paraId="53E6B761" w14:textId="226880E5" w:rsidR="00F13951" w:rsidRPr="00453FEB" w:rsidRDefault="00F13951" w:rsidP="00453FEB">
      <w:pPr>
        <w:spacing w:line="480" w:lineRule="auto"/>
        <w:ind w:firstLine="720"/>
        <w:rPr>
          <w:rFonts w:ascii="Times New Roman" w:hAnsi="Times New Roman" w:cs="Times New Roman"/>
        </w:rPr>
      </w:pPr>
      <w:del w:id="451" w:author="Marie MacCune" w:date="2021-05-03T21:23:00Z">
        <w:r w:rsidRPr="00453FEB" w:rsidDel="0003333F">
          <w:rPr>
            <w:rFonts w:ascii="Times New Roman" w:hAnsi="Times New Roman" w:cs="Times New Roman"/>
          </w:rPr>
          <w:delText>Our</w:delText>
        </w:r>
      </w:del>
      <w:r w:rsidRPr="00453FEB">
        <w:rPr>
          <w:rFonts w:ascii="Times New Roman" w:hAnsi="Times New Roman" w:cs="Times New Roman"/>
        </w:rPr>
        <w:t xml:space="preserve"> </w:t>
      </w:r>
      <w:ins w:id="452" w:author="Marie MacCune" w:date="2021-05-03T21:23:00Z">
        <w:r>
          <w:rPr>
            <w:rFonts w:ascii="Times New Roman" w:hAnsi="Times New Roman" w:cs="Times New Roman"/>
          </w:rPr>
          <w:t xml:space="preserve">American </w:t>
        </w:r>
      </w:ins>
      <w:r w:rsidRPr="00453FEB">
        <w:rPr>
          <w:rFonts w:ascii="Times New Roman" w:hAnsi="Times New Roman" w:cs="Times New Roman"/>
        </w:rPr>
        <w:t>democracy is dependent on elected representatives’ ability to perform the central duties of their office with discretion.</w:t>
      </w:r>
      <w:r w:rsidRPr="00453FEB">
        <w:rPr>
          <w:rStyle w:val="FootnoteReference"/>
          <w:rFonts w:ascii="Times New Roman" w:hAnsi="Times New Roman" w:cs="Times New Roman"/>
        </w:rPr>
        <w:footnoteReference w:id="150"/>
      </w:r>
      <w:r w:rsidRPr="00453FEB">
        <w:rPr>
          <w:rFonts w:ascii="Times New Roman" w:hAnsi="Times New Roman" w:cs="Times New Roman"/>
        </w:rPr>
        <w:t xml:space="preserve">  Although </w:t>
      </w:r>
      <w:del w:id="455" w:author="Marie MacCune" w:date="2021-05-03T21:23:00Z">
        <w:r w:rsidRPr="00453FEB" w:rsidDel="001B43CC">
          <w:rPr>
            <w:rFonts w:ascii="Times New Roman" w:hAnsi="Times New Roman" w:cs="Times New Roman"/>
          </w:rPr>
          <w:delText>it has</w:delText>
        </w:r>
      </w:del>
      <w:r w:rsidRPr="00453FEB">
        <w:rPr>
          <w:rFonts w:ascii="Times New Roman" w:hAnsi="Times New Roman" w:cs="Times New Roman"/>
        </w:rPr>
        <w:t xml:space="preserve"> largely </w:t>
      </w:r>
      <w:del w:id="456" w:author="Marie MacCune" w:date="2021-05-03T21:23:00Z">
        <w:r w:rsidRPr="00453FEB" w:rsidDel="001B43CC">
          <w:rPr>
            <w:rFonts w:ascii="Times New Roman" w:hAnsi="Times New Roman" w:cs="Times New Roman"/>
          </w:rPr>
          <w:delText xml:space="preserve">been </w:delText>
        </w:r>
      </w:del>
      <w:r w:rsidRPr="00453FEB">
        <w:rPr>
          <w:rFonts w:ascii="Times New Roman" w:hAnsi="Times New Roman" w:cs="Times New Roman"/>
        </w:rPr>
        <w:t>behind the scenes</w:t>
      </w:r>
      <w:ins w:id="457" w:author="Marie MacCune" w:date="2021-05-03T21:23:00Z">
        <w:r>
          <w:rPr>
            <w:rFonts w:ascii="Times New Roman" w:hAnsi="Times New Roman" w:cs="Times New Roman"/>
          </w:rPr>
          <w:t xml:space="preserve"> [RB 14.1]</w:t>
        </w:r>
      </w:ins>
      <w:r w:rsidRPr="00453FEB">
        <w:rPr>
          <w:rFonts w:ascii="Times New Roman" w:hAnsi="Times New Roman" w:cs="Times New Roman"/>
        </w:rPr>
        <w:t xml:space="preserve">, prosecutors have been able to use their discretion at various stages of litigation to ensure that laws </w:t>
      </w:r>
      <w:ins w:id="458" w:author="Marie MacCune" w:date="2021-05-03T21:24:00Z">
        <w:r>
          <w:rPr>
            <w:rFonts w:ascii="Times New Roman" w:hAnsi="Times New Roman" w:cs="Times New Roman"/>
          </w:rPr>
          <w:t xml:space="preserve">are [RB 14.1] </w:t>
        </w:r>
      </w:ins>
      <w:r w:rsidRPr="00453FEB">
        <w:rPr>
          <w:rFonts w:ascii="Times New Roman" w:hAnsi="Times New Roman" w:cs="Times New Roman"/>
        </w:rPr>
        <w:t>faithfully executed, not just robotically so.</w:t>
      </w:r>
      <w:r w:rsidRPr="00453FEB">
        <w:rPr>
          <w:rStyle w:val="FootnoteReference"/>
          <w:rFonts w:ascii="Times New Roman" w:hAnsi="Times New Roman" w:cs="Times New Roman"/>
        </w:rPr>
        <w:footnoteReference w:id="151"/>
      </w:r>
      <w:r w:rsidRPr="00453FEB">
        <w:rPr>
          <w:rFonts w:ascii="Times New Roman" w:hAnsi="Times New Roman" w:cs="Times New Roman"/>
        </w:rPr>
        <w:t xml:space="preserve">  Handicapping the </w:t>
      </w:r>
      <w:ins w:id="464" w:author="Marie MacCune" w:date="2021-05-03T21:24:00Z">
        <w:r w:rsidRPr="00BD5005">
          <w:rPr>
            <w:rFonts w:ascii="Times New Roman" w:hAnsi="Times New Roman" w:cs="Times New Roman"/>
            <w:highlight w:val="yellow"/>
            <w:rPrChange w:id="465" w:author="Marie MacCune" w:date="2021-05-03T21:24:00Z">
              <w:rPr>
                <w:rFonts w:ascii="Times New Roman" w:hAnsi="Times New Roman" w:cs="Times New Roman"/>
              </w:rPr>
            </w:rPrChange>
          </w:rPr>
          <w:t>e</w:t>
        </w:r>
      </w:ins>
      <w:del w:id="466" w:author="Marie MacCune" w:date="2021-05-03T21:24:00Z">
        <w:r w:rsidRPr="00BD5005" w:rsidDel="00BD5005">
          <w:rPr>
            <w:rFonts w:ascii="Times New Roman" w:hAnsi="Times New Roman" w:cs="Times New Roman"/>
            <w:highlight w:val="yellow"/>
            <w:rPrChange w:id="467" w:author="Marie MacCune" w:date="2021-05-03T21:24:00Z">
              <w:rPr>
                <w:rFonts w:ascii="Times New Roman" w:hAnsi="Times New Roman" w:cs="Times New Roman"/>
              </w:rPr>
            </w:rPrChange>
          </w:rPr>
          <w:delText>E</w:delText>
        </w:r>
      </w:del>
      <w:r w:rsidRPr="00BD5005">
        <w:rPr>
          <w:rFonts w:ascii="Times New Roman" w:hAnsi="Times New Roman" w:cs="Times New Roman"/>
          <w:highlight w:val="yellow"/>
          <w:rPrChange w:id="468" w:author="Marie MacCune" w:date="2021-05-03T21:24:00Z">
            <w:rPr>
              <w:rFonts w:ascii="Times New Roman" w:hAnsi="Times New Roman" w:cs="Times New Roman"/>
            </w:rPr>
          </w:rPrChange>
        </w:rPr>
        <w:t xml:space="preserve">xecutive </w:t>
      </w:r>
      <w:del w:id="469" w:author="Marie MacCune" w:date="2021-05-03T21:24:00Z">
        <w:r w:rsidRPr="00BD5005" w:rsidDel="00BD5005">
          <w:rPr>
            <w:rFonts w:ascii="Times New Roman" w:hAnsi="Times New Roman" w:cs="Times New Roman"/>
            <w:highlight w:val="yellow"/>
            <w:rPrChange w:id="470" w:author="Marie MacCune" w:date="2021-05-03T21:24:00Z">
              <w:rPr>
                <w:rFonts w:ascii="Times New Roman" w:hAnsi="Times New Roman" w:cs="Times New Roman"/>
              </w:rPr>
            </w:rPrChange>
          </w:rPr>
          <w:delText>B</w:delText>
        </w:r>
      </w:del>
      <w:ins w:id="471" w:author="Marie MacCune" w:date="2021-05-03T21:24:00Z">
        <w:r w:rsidRPr="00BD5005">
          <w:rPr>
            <w:rFonts w:ascii="Times New Roman" w:hAnsi="Times New Roman" w:cs="Times New Roman"/>
            <w:highlight w:val="yellow"/>
            <w:rPrChange w:id="472" w:author="Marie MacCune" w:date="2021-05-03T21:24:00Z">
              <w:rPr>
                <w:rFonts w:ascii="Times New Roman" w:hAnsi="Times New Roman" w:cs="Times New Roman"/>
              </w:rPr>
            </w:rPrChange>
          </w:rPr>
          <w:t>b</w:t>
        </w:r>
      </w:ins>
      <w:r w:rsidRPr="00BD5005">
        <w:rPr>
          <w:rFonts w:ascii="Times New Roman" w:hAnsi="Times New Roman" w:cs="Times New Roman"/>
          <w:highlight w:val="yellow"/>
          <w:rPrChange w:id="473" w:author="Marie MacCune" w:date="2021-05-03T21:24:00Z">
            <w:rPr>
              <w:rFonts w:ascii="Times New Roman" w:hAnsi="Times New Roman" w:cs="Times New Roman"/>
            </w:rPr>
          </w:rPrChange>
        </w:rPr>
        <w:t>ranch</w:t>
      </w:r>
      <w:ins w:id="474" w:author="Marie MacCune" w:date="2021-05-03T21:24:00Z">
        <w:r w:rsidRPr="00BD5005">
          <w:rPr>
            <w:rFonts w:ascii="Times New Roman" w:hAnsi="Times New Roman" w:cs="Times New Roman"/>
            <w:highlight w:val="yellow"/>
            <w:rPrChange w:id="475" w:author="Marie MacCune" w:date="2021-05-03T21:24:00Z">
              <w:rPr>
                <w:rFonts w:ascii="Times New Roman" w:hAnsi="Times New Roman" w:cs="Times New Roman"/>
              </w:rPr>
            </w:rPrChange>
          </w:rPr>
          <w:t>’</w:t>
        </w:r>
      </w:ins>
      <w:del w:id="476" w:author="Marie MacCune" w:date="2021-05-03T21:24:00Z">
        <w:r w:rsidRPr="00BD5005" w:rsidDel="00BD5005">
          <w:rPr>
            <w:rFonts w:ascii="Times New Roman" w:hAnsi="Times New Roman" w:cs="Times New Roman"/>
            <w:highlight w:val="yellow"/>
            <w:rPrChange w:id="477" w:author="Marie MacCune" w:date="2021-05-03T21:24:00Z">
              <w:rPr>
                <w:rFonts w:ascii="Times New Roman" w:hAnsi="Times New Roman" w:cs="Times New Roman"/>
              </w:rPr>
            </w:rPrChange>
          </w:rPr>
          <w:delText>e</w:delText>
        </w:r>
      </w:del>
      <w:r w:rsidRPr="00BD5005">
        <w:rPr>
          <w:rFonts w:ascii="Times New Roman" w:hAnsi="Times New Roman" w:cs="Times New Roman"/>
          <w:highlight w:val="yellow"/>
          <w:rPrChange w:id="478" w:author="Marie MacCune" w:date="2021-05-03T21:24:00Z">
            <w:rPr>
              <w:rFonts w:ascii="Times New Roman" w:hAnsi="Times New Roman" w:cs="Times New Roman"/>
            </w:rPr>
          </w:rPrChange>
        </w:rPr>
        <w:t>s</w:t>
      </w:r>
      <w:ins w:id="479" w:author="Marie MacCune" w:date="2021-05-03T21:24:00Z">
        <w:r>
          <w:rPr>
            <w:rFonts w:ascii="Times New Roman" w:hAnsi="Times New Roman" w:cs="Times New Roman"/>
          </w:rPr>
          <w:t xml:space="preserve"> [BBS 7.4]</w:t>
        </w:r>
      </w:ins>
      <w:r w:rsidRPr="00453FEB">
        <w:rPr>
          <w:rFonts w:ascii="Times New Roman" w:hAnsi="Times New Roman" w:cs="Times New Roman"/>
        </w:rPr>
        <w:t xml:space="preserve"> discretion and allowing the </w:t>
      </w:r>
      <w:ins w:id="480" w:author="Marie MacCune" w:date="2021-05-03T21:25:00Z">
        <w:r w:rsidRPr="00BD5005">
          <w:rPr>
            <w:rFonts w:ascii="Times New Roman" w:hAnsi="Times New Roman" w:cs="Times New Roman"/>
            <w:highlight w:val="yellow"/>
            <w:rPrChange w:id="481" w:author="Marie MacCune" w:date="2021-05-03T21:25:00Z">
              <w:rPr>
                <w:rFonts w:ascii="Times New Roman" w:hAnsi="Times New Roman" w:cs="Times New Roman"/>
              </w:rPr>
            </w:rPrChange>
          </w:rPr>
          <w:t>j</w:t>
        </w:r>
      </w:ins>
      <w:del w:id="482" w:author="Marie MacCune" w:date="2021-05-03T21:25:00Z">
        <w:r w:rsidRPr="00BD5005" w:rsidDel="00BD5005">
          <w:rPr>
            <w:rFonts w:ascii="Times New Roman" w:hAnsi="Times New Roman" w:cs="Times New Roman"/>
            <w:highlight w:val="yellow"/>
            <w:rPrChange w:id="483" w:author="Marie MacCune" w:date="2021-05-03T21:25:00Z">
              <w:rPr>
                <w:rFonts w:ascii="Times New Roman" w:hAnsi="Times New Roman" w:cs="Times New Roman"/>
              </w:rPr>
            </w:rPrChange>
          </w:rPr>
          <w:delText>J</w:delText>
        </w:r>
      </w:del>
      <w:r w:rsidRPr="00BD5005">
        <w:rPr>
          <w:rFonts w:ascii="Times New Roman" w:hAnsi="Times New Roman" w:cs="Times New Roman"/>
          <w:highlight w:val="yellow"/>
          <w:rPrChange w:id="484" w:author="Marie MacCune" w:date="2021-05-03T21:25:00Z">
            <w:rPr>
              <w:rFonts w:ascii="Times New Roman" w:hAnsi="Times New Roman" w:cs="Times New Roman"/>
            </w:rPr>
          </w:rPrChange>
        </w:rPr>
        <w:t xml:space="preserve">udicial </w:t>
      </w:r>
      <w:ins w:id="485" w:author="Marie MacCune" w:date="2021-05-03T21:25:00Z">
        <w:r w:rsidRPr="00BD5005">
          <w:rPr>
            <w:rFonts w:ascii="Times New Roman" w:hAnsi="Times New Roman" w:cs="Times New Roman"/>
            <w:highlight w:val="yellow"/>
            <w:rPrChange w:id="486" w:author="Marie MacCune" w:date="2021-05-03T21:25:00Z">
              <w:rPr>
                <w:rFonts w:ascii="Times New Roman" w:hAnsi="Times New Roman" w:cs="Times New Roman"/>
              </w:rPr>
            </w:rPrChange>
          </w:rPr>
          <w:t>b</w:t>
        </w:r>
      </w:ins>
      <w:del w:id="487" w:author="Marie MacCune" w:date="2021-05-03T21:25:00Z">
        <w:r w:rsidRPr="00BD5005" w:rsidDel="00BD5005">
          <w:rPr>
            <w:rFonts w:ascii="Times New Roman" w:hAnsi="Times New Roman" w:cs="Times New Roman"/>
            <w:highlight w:val="yellow"/>
            <w:rPrChange w:id="488" w:author="Marie MacCune" w:date="2021-05-03T21:25:00Z">
              <w:rPr>
                <w:rFonts w:ascii="Times New Roman" w:hAnsi="Times New Roman" w:cs="Times New Roman"/>
              </w:rPr>
            </w:rPrChange>
          </w:rPr>
          <w:delText>B</w:delText>
        </w:r>
      </w:del>
      <w:r w:rsidRPr="00BD5005">
        <w:rPr>
          <w:rFonts w:ascii="Times New Roman" w:hAnsi="Times New Roman" w:cs="Times New Roman"/>
          <w:highlight w:val="yellow"/>
          <w:rPrChange w:id="489" w:author="Marie MacCune" w:date="2021-05-03T21:25:00Z">
            <w:rPr>
              <w:rFonts w:ascii="Times New Roman" w:hAnsi="Times New Roman" w:cs="Times New Roman"/>
            </w:rPr>
          </w:rPrChange>
        </w:rPr>
        <w:t>ranch</w:t>
      </w:r>
      <w:r w:rsidRPr="00453FEB">
        <w:rPr>
          <w:rFonts w:ascii="Times New Roman" w:hAnsi="Times New Roman" w:cs="Times New Roman"/>
        </w:rPr>
        <w:t xml:space="preserve"> to interfere with the entry of any nolle prosequi outside of constitutional justifications or instances of corruption is </w:t>
      </w:r>
      <w:commentRangeStart w:id="490"/>
      <w:r w:rsidRPr="00453FEB">
        <w:rPr>
          <w:rFonts w:ascii="Times New Roman" w:hAnsi="Times New Roman" w:cs="Times New Roman"/>
        </w:rPr>
        <w:t>a violation of separation of powers and threatens the quintessential balance of power our criminal justice system depends on</w:t>
      </w:r>
      <w:commentRangeEnd w:id="490"/>
      <w:r>
        <w:rPr>
          <w:rStyle w:val="CommentReference"/>
        </w:rPr>
        <w:commentReference w:id="490"/>
      </w:r>
      <w:r w:rsidRPr="00453FEB">
        <w:rPr>
          <w:rFonts w:ascii="Times New Roman" w:hAnsi="Times New Roman" w:cs="Times New Roman"/>
        </w:rPr>
        <w:t>.</w:t>
      </w:r>
      <w:r w:rsidRPr="00453FEB">
        <w:rPr>
          <w:rStyle w:val="FootnoteReference"/>
          <w:rFonts w:ascii="Times New Roman" w:hAnsi="Times New Roman" w:cs="Times New Roman"/>
        </w:rPr>
        <w:footnoteReference w:id="152"/>
      </w:r>
      <w:r w:rsidRPr="00453FEB">
        <w:rPr>
          <w:rFonts w:ascii="Times New Roman" w:hAnsi="Times New Roman" w:cs="Times New Roman"/>
        </w:rPr>
        <w:t xml:space="preserve">  Taking discretion away from locally</w:t>
      </w:r>
      <w:ins w:id="491" w:author="Marie MacCune" w:date="2021-05-03T21:26:00Z">
        <w:r>
          <w:rPr>
            <w:rFonts w:ascii="Times New Roman" w:hAnsi="Times New Roman" w:cs="Times New Roman"/>
          </w:rPr>
          <w:t>-</w:t>
        </w:r>
      </w:ins>
      <w:del w:id="492" w:author="Marie MacCune" w:date="2021-05-03T21:26:00Z">
        <w:r w:rsidRPr="00453FEB" w:rsidDel="00B1714C">
          <w:rPr>
            <w:rFonts w:ascii="Times New Roman" w:hAnsi="Times New Roman" w:cs="Times New Roman"/>
          </w:rPr>
          <w:delText xml:space="preserve"> </w:delText>
        </w:r>
      </w:del>
      <w:r w:rsidRPr="00453FEB">
        <w:rPr>
          <w:rFonts w:ascii="Times New Roman" w:hAnsi="Times New Roman" w:cs="Times New Roman"/>
        </w:rPr>
        <w:t xml:space="preserve">elected </w:t>
      </w:r>
      <w:ins w:id="493" w:author="Marie MacCune" w:date="2021-05-03T21:26:00Z">
        <w:r>
          <w:rPr>
            <w:rFonts w:ascii="Times New Roman" w:hAnsi="Times New Roman" w:cs="Times New Roman"/>
          </w:rPr>
          <w:t xml:space="preserve">[BBS 2.5.1] </w:t>
        </w:r>
      </w:ins>
      <w:r w:rsidRPr="00453FEB">
        <w:rPr>
          <w:rFonts w:ascii="Times New Roman" w:hAnsi="Times New Roman" w:cs="Times New Roman"/>
        </w:rPr>
        <w:t>prosecutors also harms every voter who might wish to see the nolle prosequi used more or less often.</w:t>
      </w:r>
      <w:r w:rsidRPr="00453FEB">
        <w:rPr>
          <w:rStyle w:val="FootnoteReference"/>
          <w:rFonts w:ascii="Times New Roman" w:hAnsi="Times New Roman" w:cs="Times New Roman"/>
        </w:rPr>
        <w:footnoteReference w:id="153"/>
      </w:r>
      <w:r w:rsidRPr="00453FEB">
        <w:rPr>
          <w:rFonts w:ascii="Times New Roman" w:hAnsi="Times New Roman" w:cs="Times New Roman"/>
        </w:rPr>
        <w:t xml:space="preserve">  </w:t>
      </w:r>
    </w:p>
    <w:p w14:paraId="2CAC1BFA" w14:textId="29DFAE0E" w:rsidR="00CF3E56" w:rsidRPr="00453FEB" w:rsidRDefault="00F13951" w:rsidP="00453FEB">
      <w:pPr>
        <w:spacing w:line="480" w:lineRule="auto"/>
        <w:ind w:firstLine="720"/>
        <w:rPr>
          <w:rFonts w:ascii="Times New Roman" w:hAnsi="Times New Roman" w:cs="Times New Roman"/>
        </w:rPr>
      </w:pPr>
      <w:r w:rsidRPr="00453FEB">
        <w:rPr>
          <w:rFonts w:ascii="Times New Roman" w:hAnsi="Times New Roman" w:cs="Times New Roman"/>
        </w:rPr>
        <w:lastRenderedPageBreak/>
        <w:t>Imposing arbitrary judicial limits on prosecutorial discretion to enter a nolle prosequi not only harms the system at large, but individual defendants as well.</w:t>
      </w:r>
      <w:r w:rsidRPr="00453FEB">
        <w:rPr>
          <w:rStyle w:val="FootnoteReference"/>
          <w:rFonts w:ascii="Times New Roman" w:hAnsi="Times New Roman" w:cs="Times New Roman"/>
        </w:rPr>
        <w:footnoteReference w:id="154"/>
      </w:r>
      <w:r w:rsidRPr="00453FEB">
        <w:rPr>
          <w:rFonts w:ascii="Times New Roman" w:hAnsi="Times New Roman" w:cs="Times New Roman"/>
        </w:rPr>
        <w:t xml:space="preserve">  Our country currently faces a mass incarceration crisis which many prosecutors are attempting to fix.</w:t>
      </w:r>
      <w:r w:rsidRPr="00453FEB">
        <w:rPr>
          <w:rStyle w:val="FootnoteReference"/>
          <w:rFonts w:ascii="Times New Roman" w:hAnsi="Times New Roman" w:cs="Times New Roman"/>
        </w:rPr>
        <w:footnoteReference w:id="155"/>
      </w:r>
      <w:r w:rsidRPr="00453FEB">
        <w:rPr>
          <w:rFonts w:ascii="Times New Roman" w:hAnsi="Times New Roman" w:cs="Times New Roman"/>
        </w:rPr>
        <w:t xml:space="preserve">  Taking discretion away from prosecutors will cause many defendants to be charged even if the general populace is against such an action.</w:t>
      </w:r>
      <w:r w:rsidRPr="00453FEB">
        <w:rPr>
          <w:rStyle w:val="FootnoteReference"/>
          <w:rFonts w:ascii="Times New Roman" w:hAnsi="Times New Roman" w:cs="Times New Roman"/>
        </w:rPr>
        <w:footnoteReference w:id="156"/>
      </w:r>
      <w:r w:rsidRPr="00453FEB">
        <w:rPr>
          <w:rFonts w:ascii="Times New Roman" w:hAnsi="Times New Roman" w:cs="Times New Roman"/>
        </w:rPr>
        <w:t xml:space="preserve"> </w:t>
      </w:r>
      <w:commentRangeStart w:id="504"/>
      <w:r w:rsidR="00347A11" w:rsidRPr="00453FEB">
        <w:rPr>
          <w:rFonts w:ascii="Times New Roman" w:hAnsi="Times New Roman" w:cs="Times New Roman"/>
        </w:rPr>
        <w:t xml:space="preserve"> </w:t>
      </w:r>
      <w:commentRangeEnd w:id="504"/>
      <w:r w:rsidR="002B1F47">
        <w:rPr>
          <w:rStyle w:val="CommentReference"/>
        </w:rPr>
        <w:commentReference w:id="504"/>
      </w:r>
    </w:p>
    <w:p w14:paraId="7C4CAD07" w14:textId="14503722" w:rsidR="008B5416" w:rsidRPr="00453FEB" w:rsidRDefault="008B5416" w:rsidP="00453FEB">
      <w:pPr>
        <w:spacing w:line="480" w:lineRule="auto"/>
        <w:rPr>
          <w:rFonts w:ascii="Times New Roman" w:hAnsi="Times New Roman" w:cs="Times New Roman"/>
          <w:u w:val="single"/>
        </w:rPr>
      </w:pPr>
      <w:r w:rsidRPr="00453FEB">
        <w:rPr>
          <w:rFonts w:ascii="Times New Roman" w:hAnsi="Times New Roman" w:cs="Times New Roman"/>
          <w:u w:val="single"/>
        </w:rPr>
        <w:t>IV.  Conclusion</w:t>
      </w:r>
    </w:p>
    <w:p w14:paraId="45A0987A" w14:textId="36215D79" w:rsidR="00675DFD" w:rsidRPr="00453FEB" w:rsidRDefault="005009CF" w:rsidP="00453FEB">
      <w:pPr>
        <w:spacing w:line="480" w:lineRule="auto"/>
        <w:ind w:firstLine="720"/>
        <w:rPr>
          <w:rFonts w:ascii="Times New Roman" w:hAnsi="Times New Roman" w:cs="Times New Roman"/>
        </w:rPr>
      </w:pPr>
      <w:r w:rsidRPr="00453FEB">
        <w:rPr>
          <w:rFonts w:ascii="Times New Roman" w:hAnsi="Times New Roman" w:cs="Times New Roman"/>
        </w:rPr>
        <w:t xml:space="preserve">Local prosecutors are the correct </w:t>
      </w:r>
      <w:r w:rsidR="00675DFD" w:rsidRPr="00453FEB">
        <w:rPr>
          <w:rFonts w:ascii="Times New Roman" w:hAnsi="Times New Roman" w:cs="Times New Roman"/>
        </w:rPr>
        <w:t>wielders</w:t>
      </w:r>
      <w:r w:rsidRPr="00453FEB">
        <w:rPr>
          <w:rFonts w:ascii="Times New Roman" w:hAnsi="Times New Roman" w:cs="Times New Roman"/>
        </w:rPr>
        <w:t xml:space="preserve"> </w:t>
      </w:r>
      <w:r w:rsidR="00675DFD" w:rsidRPr="00453FEB">
        <w:rPr>
          <w:rFonts w:ascii="Times New Roman" w:hAnsi="Times New Roman" w:cs="Times New Roman"/>
        </w:rPr>
        <w:t xml:space="preserve">of </w:t>
      </w:r>
      <w:r w:rsidRPr="00453FEB">
        <w:rPr>
          <w:rFonts w:ascii="Times New Roman" w:hAnsi="Times New Roman" w:cs="Times New Roman"/>
        </w:rPr>
        <w:t xml:space="preserve">the discretion to nolle prosequi </w:t>
      </w:r>
      <w:r w:rsidR="00675DFD" w:rsidRPr="00453FEB">
        <w:rPr>
          <w:rFonts w:ascii="Times New Roman" w:hAnsi="Times New Roman" w:cs="Times New Roman"/>
        </w:rPr>
        <w:t>as elected servants</w:t>
      </w:r>
      <w:r w:rsidRPr="00453FEB">
        <w:rPr>
          <w:rFonts w:ascii="Times New Roman" w:hAnsi="Times New Roman" w:cs="Times New Roman"/>
        </w:rPr>
        <w:t xml:space="preserve">.  The decision </w:t>
      </w:r>
      <w:proofErr w:type="gramStart"/>
      <w:r w:rsidRPr="00453FEB">
        <w:rPr>
          <w:rFonts w:ascii="Times New Roman" w:hAnsi="Times New Roman" w:cs="Times New Roman"/>
        </w:rPr>
        <w:t>whether or not</w:t>
      </w:r>
      <w:proofErr w:type="gramEnd"/>
      <w:r w:rsidRPr="00453FEB">
        <w:rPr>
          <w:rFonts w:ascii="Times New Roman" w:hAnsi="Times New Roman" w:cs="Times New Roman"/>
        </w:rPr>
        <w:t xml:space="preserve"> to prosecute should be made by prosecutors as part of their duty to faithfully execute the laws.  Local prosecutor</w:t>
      </w:r>
      <w:del w:id="505" w:author="Marie MacCune" w:date="2021-05-03T21:29:00Z">
        <w:r w:rsidR="00675DFD" w:rsidRPr="00453FEB" w:rsidDel="002B1F47">
          <w:rPr>
            <w:rFonts w:ascii="Times New Roman" w:hAnsi="Times New Roman" w:cs="Times New Roman"/>
          </w:rPr>
          <w:delText>’</w:delText>
        </w:r>
      </w:del>
      <w:r w:rsidRPr="00453FEB">
        <w:rPr>
          <w:rFonts w:ascii="Times New Roman" w:hAnsi="Times New Roman" w:cs="Times New Roman"/>
        </w:rPr>
        <w:t>s</w:t>
      </w:r>
      <w:ins w:id="506" w:author="Marie MacCune" w:date="2021-05-03T21:29:00Z">
        <w:r w:rsidR="002B1F47">
          <w:rPr>
            <w:rFonts w:ascii="Times New Roman" w:hAnsi="Times New Roman" w:cs="Times New Roman"/>
          </w:rPr>
          <w:t>’ [BBS 7.4]</w:t>
        </w:r>
      </w:ins>
      <w:r w:rsidRPr="00453FEB">
        <w:rPr>
          <w:rFonts w:ascii="Times New Roman" w:hAnsi="Times New Roman" w:cs="Times New Roman"/>
        </w:rPr>
        <w:t xml:space="preserve"> elected </w:t>
      </w:r>
      <w:r w:rsidR="00675DFD" w:rsidRPr="00453FEB">
        <w:rPr>
          <w:rFonts w:ascii="Times New Roman" w:hAnsi="Times New Roman" w:cs="Times New Roman"/>
        </w:rPr>
        <w:t>status makes them</w:t>
      </w:r>
      <w:r w:rsidRPr="00453FEB">
        <w:rPr>
          <w:rFonts w:ascii="Times New Roman" w:hAnsi="Times New Roman" w:cs="Times New Roman"/>
        </w:rPr>
        <w:t xml:space="preserve"> accountable to the public for their decisions, including their decisions to nolle prosequi.</w:t>
      </w:r>
      <w:r w:rsidR="00675DFD" w:rsidRPr="00453FEB">
        <w:rPr>
          <w:rFonts w:ascii="Times New Roman" w:hAnsi="Times New Roman" w:cs="Times New Roman"/>
        </w:rPr>
        <w:t xml:space="preserve">  If the discretion to nolle prosequi is taken away from prosecutors, the power simply transfers to judges.  This leads to a fundamental upheaval of separation of powers in an unacceptable manner.  </w:t>
      </w:r>
    </w:p>
    <w:p w14:paraId="05252016" w14:textId="38F7354A" w:rsidR="008B5416" w:rsidRPr="00453FEB" w:rsidRDefault="00675DFD" w:rsidP="00453FEB">
      <w:pPr>
        <w:spacing w:line="480" w:lineRule="auto"/>
        <w:ind w:firstLine="720"/>
        <w:rPr>
          <w:rFonts w:ascii="Times New Roman" w:hAnsi="Times New Roman" w:cs="Times New Roman"/>
        </w:rPr>
      </w:pPr>
      <w:r w:rsidRPr="00453FEB">
        <w:rPr>
          <w:rFonts w:ascii="Times New Roman" w:hAnsi="Times New Roman" w:cs="Times New Roman"/>
        </w:rPr>
        <w:t xml:space="preserve">To ensure that </w:t>
      </w:r>
      <w:r w:rsidR="00265AA1" w:rsidRPr="00453FEB">
        <w:rPr>
          <w:rFonts w:ascii="Times New Roman" w:hAnsi="Times New Roman" w:cs="Times New Roman"/>
        </w:rPr>
        <w:t>prosecutors</w:t>
      </w:r>
      <w:r w:rsidRPr="00453FEB">
        <w:rPr>
          <w:rFonts w:ascii="Times New Roman" w:hAnsi="Times New Roman" w:cs="Times New Roman"/>
        </w:rPr>
        <w:t xml:space="preserve"> remain accountable for their actions, certain fundamental safeguards must be put in place.  Voters should have the ability to review every reason for every nolle prosequi to make educated decisions when inside the ballot box.</w:t>
      </w:r>
      <w:r w:rsidR="00265AA1" w:rsidRPr="00453FEB">
        <w:rPr>
          <w:rFonts w:ascii="Times New Roman" w:hAnsi="Times New Roman" w:cs="Times New Roman"/>
        </w:rPr>
        <w:t xml:space="preserve">  Additionally, judges should be able to review the reasons for a nolle prosequi to ensure that the prosecutor hasn’t </w:t>
      </w:r>
      <w:r w:rsidR="00265AA1" w:rsidRPr="00453FEB">
        <w:rPr>
          <w:rFonts w:ascii="Times New Roman" w:hAnsi="Times New Roman" w:cs="Times New Roman"/>
        </w:rPr>
        <w:lastRenderedPageBreak/>
        <w:t xml:space="preserve">acted corruptly and to protect the defendant’s constitutional rights.  </w:t>
      </w:r>
      <w:r w:rsidR="00794A3F" w:rsidRPr="00453FEB">
        <w:rPr>
          <w:rFonts w:ascii="Times New Roman" w:hAnsi="Times New Roman" w:cs="Times New Roman"/>
        </w:rPr>
        <w:t xml:space="preserve">In sum, </w:t>
      </w:r>
      <w:r w:rsidR="003F5BB7" w:rsidRPr="00453FEB">
        <w:rPr>
          <w:rFonts w:ascii="Times New Roman" w:hAnsi="Times New Roman" w:cs="Times New Roman"/>
        </w:rPr>
        <w:t xml:space="preserve">although every state is free to balance the separations of powers as they see fit, </w:t>
      </w:r>
      <w:r w:rsidR="00794A3F" w:rsidRPr="00453FEB">
        <w:rPr>
          <w:rFonts w:ascii="Times New Roman" w:hAnsi="Times New Roman" w:cs="Times New Roman"/>
        </w:rPr>
        <w:t>l</w:t>
      </w:r>
      <w:r w:rsidR="00265AA1" w:rsidRPr="00453FEB">
        <w:rPr>
          <w:rFonts w:ascii="Times New Roman" w:hAnsi="Times New Roman" w:cs="Times New Roman"/>
        </w:rPr>
        <w:t>ocal prosecutors</w:t>
      </w:r>
      <w:r w:rsidR="00B55A35" w:rsidRPr="00453FEB">
        <w:rPr>
          <w:rFonts w:ascii="Times New Roman" w:hAnsi="Times New Roman" w:cs="Times New Roman"/>
        </w:rPr>
        <w:t xml:space="preserve"> should </w:t>
      </w:r>
      <w:r w:rsidR="003F5BB7" w:rsidRPr="00453FEB">
        <w:rPr>
          <w:rFonts w:ascii="Times New Roman" w:hAnsi="Times New Roman" w:cs="Times New Roman"/>
        </w:rPr>
        <w:t>be given</w:t>
      </w:r>
      <w:r w:rsidR="00265AA1" w:rsidRPr="00453FEB">
        <w:rPr>
          <w:rFonts w:ascii="Times New Roman" w:hAnsi="Times New Roman" w:cs="Times New Roman"/>
        </w:rPr>
        <w:t xml:space="preserve"> discretion to nolle prosequi</w:t>
      </w:r>
      <w:r w:rsidR="005056D6" w:rsidRPr="00453FEB">
        <w:rPr>
          <w:rFonts w:ascii="Times New Roman" w:hAnsi="Times New Roman" w:cs="Times New Roman"/>
        </w:rPr>
        <w:t xml:space="preserve"> within constitutional limits</w:t>
      </w:r>
      <w:r w:rsidR="00265AA1" w:rsidRPr="00453FEB">
        <w:rPr>
          <w:rFonts w:ascii="Times New Roman" w:hAnsi="Times New Roman" w:cs="Times New Roman"/>
        </w:rPr>
        <w:t xml:space="preserve"> </w:t>
      </w:r>
      <w:r w:rsidR="008B3D58" w:rsidRPr="00453FEB">
        <w:rPr>
          <w:rFonts w:ascii="Times New Roman" w:hAnsi="Times New Roman" w:cs="Times New Roman"/>
        </w:rPr>
        <w:t>while being</w:t>
      </w:r>
      <w:r w:rsidR="00265AA1" w:rsidRPr="00453FEB">
        <w:rPr>
          <w:rFonts w:ascii="Times New Roman" w:hAnsi="Times New Roman" w:cs="Times New Roman"/>
        </w:rPr>
        <w:t xml:space="preserve"> statutorily requir</w:t>
      </w:r>
      <w:r w:rsidR="005056D6" w:rsidRPr="00453FEB">
        <w:rPr>
          <w:rFonts w:ascii="Times New Roman" w:hAnsi="Times New Roman" w:cs="Times New Roman"/>
        </w:rPr>
        <w:t>ed</w:t>
      </w:r>
      <w:r w:rsidR="00265AA1" w:rsidRPr="00453FEB">
        <w:rPr>
          <w:rFonts w:ascii="Times New Roman" w:hAnsi="Times New Roman" w:cs="Times New Roman"/>
        </w:rPr>
        <w:t xml:space="preserve"> to explain their reasoning on the record</w:t>
      </w:r>
      <w:r w:rsidR="005056D6" w:rsidRPr="00453FEB">
        <w:rPr>
          <w:rFonts w:ascii="Times New Roman" w:hAnsi="Times New Roman" w:cs="Times New Roman"/>
        </w:rPr>
        <w:t>.</w:t>
      </w:r>
      <w:r w:rsidR="00265AA1" w:rsidRPr="00453FEB">
        <w:rPr>
          <w:rFonts w:ascii="Times New Roman" w:hAnsi="Times New Roman" w:cs="Times New Roman"/>
        </w:rPr>
        <w:t xml:space="preserve"> </w:t>
      </w:r>
      <w:r w:rsidR="00794A3F" w:rsidRPr="00453FEB">
        <w:rPr>
          <w:rFonts w:ascii="Times New Roman" w:hAnsi="Times New Roman" w:cs="Times New Roman"/>
        </w:rPr>
        <w:t xml:space="preserve"> </w:t>
      </w:r>
      <w:r w:rsidR="005056D6" w:rsidRPr="00453FEB">
        <w:rPr>
          <w:rFonts w:ascii="Times New Roman" w:hAnsi="Times New Roman" w:cs="Times New Roman"/>
        </w:rPr>
        <w:t xml:space="preserve">This approach </w:t>
      </w:r>
      <w:r w:rsidR="00265AA1" w:rsidRPr="00453FEB">
        <w:rPr>
          <w:rFonts w:ascii="Times New Roman" w:hAnsi="Times New Roman" w:cs="Times New Roman"/>
        </w:rPr>
        <w:t>is the correct way to balance the Executive and Judicial powers and protect</w:t>
      </w:r>
      <w:r w:rsidR="008B3D58" w:rsidRPr="00453FEB">
        <w:rPr>
          <w:rFonts w:ascii="Times New Roman" w:hAnsi="Times New Roman" w:cs="Times New Roman"/>
        </w:rPr>
        <w:t>s</w:t>
      </w:r>
      <w:r w:rsidR="00265AA1" w:rsidRPr="00453FEB">
        <w:rPr>
          <w:rFonts w:ascii="Times New Roman" w:hAnsi="Times New Roman" w:cs="Times New Roman"/>
        </w:rPr>
        <w:t xml:space="preserve"> both defendants</w:t>
      </w:r>
      <w:r w:rsidR="00B55A35" w:rsidRPr="00453FEB">
        <w:rPr>
          <w:rFonts w:ascii="Times New Roman" w:hAnsi="Times New Roman" w:cs="Times New Roman"/>
        </w:rPr>
        <w:t>’</w:t>
      </w:r>
      <w:r w:rsidR="00265AA1" w:rsidRPr="00453FEB">
        <w:rPr>
          <w:rFonts w:ascii="Times New Roman" w:hAnsi="Times New Roman" w:cs="Times New Roman"/>
        </w:rPr>
        <w:t xml:space="preserve"> and voters</w:t>
      </w:r>
      <w:r w:rsidR="00B55A35" w:rsidRPr="00453FEB">
        <w:rPr>
          <w:rFonts w:ascii="Times New Roman" w:hAnsi="Times New Roman" w:cs="Times New Roman"/>
        </w:rPr>
        <w:t>’</w:t>
      </w:r>
      <w:r w:rsidR="00265AA1" w:rsidRPr="00453FEB">
        <w:rPr>
          <w:rFonts w:ascii="Times New Roman" w:hAnsi="Times New Roman" w:cs="Times New Roman"/>
        </w:rPr>
        <w:t xml:space="preserve"> </w:t>
      </w:r>
      <w:r w:rsidR="00B55A35" w:rsidRPr="00453FEB">
        <w:rPr>
          <w:rFonts w:ascii="Times New Roman" w:hAnsi="Times New Roman" w:cs="Times New Roman"/>
        </w:rPr>
        <w:t xml:space="preserve">rights and </w:t>
      </w:r>
      <w:r w:rsidR="00265AA1" w:rsidRPr="00453FEB">
        <w:rPr>
          <w:rFonts w:ascii="Times New Roman" w:hAnsi="Times New Roman" w:cs="Times New Roman"/>
        </w:rPr>
        <w:t>interests.</w:t>
      </w:r>
      <w:r w:rsidR="00794A3F" w:rsidRPr="00453FEB">
        <w:rPr>
          <w:rFonts w:ascii="Times New Roman" w:hAnsi="Times New Roman" w:cs="Times New Roman"/>
        </w:rPr>
        <w:t xml:space="preserve">  </w:t>
      </w:r>
    </w:p>
    <w:sectPr w:rsidR="008B5416" w:rsidRPr="00453FEB" w:rsidSect="00453FEB">
      <w:headerReference w:type="default" r:id="rId15"/>
      <w:footerReference w:type="even" r:id="rId16"/>
      <w:footerReference w:type="default" r:id="rId17"/>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Marie MacCune" w:date="2021-05-05T21:11:00Z" w:initials="MOU">
    <w:p w14:paraId="26F5C6D6" w14:textId="2DB77344" w:rsidR="002C7953" w:rsidRDefault="002C7953">
      <w:pPr>
        <w:pStyle w:val="CommentText"/>
      </w:pPr>
      <w:r>
        <w:rPr>
          <w:rStyle w:val="CommentReference"/>
        </w:rPr>
        <w:annotationRef/>
      </w:r>
      <w:r>
        <w:t xml:space="preserve">Verification isn’t part of </w:t>
      </w:r>
      <w:proofErr w:type="gramStart"/>
      <w:r>
        <w:t>PQ</w:t>
      </w:r>
      <w:proofErr w:type="gramEnd"/>
      <w:r>
        <w:t xml:space="preserve"> but these sources seem like an odd choice. A compare cite with a description of MTD and a description of nolle pros would be much cleaner. </w:t>
      </w:r>
    </w:p>
  </w:comment>
  <w:comment w:id="38" w:author="Marie MacCune" w:date="2021-05-03T16:30:00Z" w:initials="MOU">
    <w:p w14:paraId="490A8184" w14:textId="27333D1D" w:rsidR="00F13951" w:rsidRDefault="00F13951">
      <w:pPr>
        <w:pStyle w:val="CommentText"/>
      </w:pPr>
      <w:r>
        <w:rPr>
          <w:rStyle w:val="CommentReference"/>
        </w:rPr>
        <w:annotationRef/>
      </w:r>
      <w:r>
        <w:t>You gotta tell the reader how n</w:t>
      </w:r>
      <w:r w:rsidR="00311EB1">
        <w:t>o</w:t>
      </w:r>
      <w:r>
        <w:t xml:space="preserve">ll pros played a role in this case here in the text. </w:t>
      </w:r>
    </w:p>
  </w:comment>
  <w:comment w:id="40" w:author="Marie MacCune" w:date="2021-05-03T16:35:00Z" w:initials="MOU">
    <w:p w14:paraId="1C4A85C0" w14:textId="5CC91963" w:rsidR="00F13951" w:rsidRDefault="00F13951">
      <w:pPr>
        <w:pStyle w:val="CommentText"/>
      </w:pPr>
      <w:r>
        <w:rPr>
          <w:rStyle w:val="CommentReference"/>
        </w:rPr>
        <w:annotationRef/>
      </w:r>
      <w:r>
        <w:t>This may be the bleeding-heart liberal in me but…why are people so worried about prosecutors dismissing cases without oversight? Why do we want more prosecutions?</w:t>
      </w:r>
    </w:p>
  </w:comment>
  <w:comment w:id="42" w:author="Marie MacCune" w:date="2021-05-05T21:52:00Z" w:initials="MOU">
    <w:p w14:paraId="2E8040A5" w14:textId="73D2C78B" w:rsidR="009C546A" w:rsidRDefault="009C546A">
      <w:pPr>
        <w:pStyle w:val="CommentText"/>
      </w:pPr>
      <w:r>
        <w:rPr>
          <w:rStyle w:val="CommentReference"/>
        </w:rPr>
        <w:annotationRef/>
      </w:r>
      <w:r>
        <w:t xml:space="preserve">Consider pulling </w:t>
      </w:r>
      <w:r w:rsidRPr="009C546A">
        <w:rPr>
          <w:highlight w:val="green"/>
        </w:rPr>
        <w:t>this info</w:t>
      </w:r>
      <w:r>
        <w:t xml:space="preserve"> into the main text in the next subsection. </w:t>
      </w:r>
    </w:p>
  </w:comment>
  <w:comment w:id="58" w:author="Matthew Donald Patalano" w:date="2021-09-17T14:52:00Z" w:initials="MDP">
    <w:p w14:paraId="0DBCB536" w14:textId="3F41B39D" w:rsidR="00ED4934" w:rsidRDefault="00ED4934">
      <w:pPr>
        <w:pStyle w:val="CommentText"/>
      </w:pPr>
      <w:r>
        <w:rPr>
          <w:rStyle w:val="CommentReference"/>
        </w:rPr>
        <w:annotationRef/>
      </w:r>
      <w:r>
        <w:t>Add this, but not here</w:t>
      </w:r>
    </w:p>
  </w:comment>
  <w:comment w:id="62" w:author="Matthew Donald Patalano" w:date="2021-09-17T14:47:00Z" w:initials="MDP">
    <w:p w14:paraId="4828924D" w14:textId="3A45D05C" w:rsidR="00864C75" w:rsidRDefault="00864C75">
      <w:pPr>
        <w:pStyle w:val="CommentText"/>
      </w:pPr>
      <w:r>
        <w:rPr>
          <w:rStyle w:val="CommentReference"/>
        </w:rPr>
        <w:annotationRef/>
      </w:r>
      <w:r>
        <w:t>Come back and make sure this “fits”</w:t>
      </w:r>
    </w:p>
  </w:comment>
  <w:comment w:id="70" w:author="Marie MacCune" w:date="2021-05-09T12:45:00Z" w:initials="MOU">
    <w:p w14:paraId="220EA81D" w14:textId="663A7B6C" w:rsidR="00AA64B6" w:rsidRDefault="00AA64B6">
      <w:pPr>
        <w:pStyle w:val="CommentText"/>
      </w:pPr>
      <w:r>
        <w:rPr>
          <w:rStyle w:val="CommentReference"/>
        </w:rPr>
        <w:annotationRef/>
      </w:r>
      <w:r>
        <w:t xml:space="preserve">This </w:t>
      </w:r>
      <w:r w:rsidRPr="00AA64B6">
        <w:rPr>
          <w:highlight w:val="green"/>
        </w:rPr>
        <w:t>blurb</w:t>
      </w:r>
      <w:r>
        <w:t xml:space="preserve"> is really confusing I think there may be an extra word in there or a typo. </w:t>
      </w:r>
    </w:p>
  </w:comment>
  <w:comment w:id="74" w:author="Marie MacCune" w:date="2021-05-03T16:39:00Z" w:initials="MOU">
    <w:p w14:paraId="6DB13DE5" w14:textId="22BCE7F9" w:rsidR="00F13951" w:rsidRDefault="00F13951">
      <w:pPr>
        <w:pStyle w:val="CommentText"/>
      </w:pPr>
      <w:r>
        <w:rPr>
          <w:rStyle w:val="CommentReference"/>
        </w:rPr>
        <w:annotationRef/>
      </w:r>
      <w:r>
        <w:t>How can you do a n</w:t>
      </w:r>
      <w:r w:rsidR="00394D40">
        <w:t>o</w:t>
      </w:r>
      <w:r>
        <w:t>ll</w:t>
      </w:r>
      <w:r w:rsidR="00394D40">
        <w:t>e</w:t>
      </w:r>
      <w:r>
        <w:t xml:space="preserve"> pros AFTER a case is over?</w:t>
      </w:r>
    </w:p>
  </w:comment>
  <w:comment w:id="91" w:author="Marie MacCune" w:date="2021-05-03T16:40:00Z" w:initials="MOU">
    <w:p w14:paraId="6EEEBB7C" w14:textId="675716AE" w:rsidR="00F13951" w:rsidRDefault="00F13951">
      <w:pPr>
        <w:pStyle w:val="CommentText"/>
      </w:pPr>
      <w:r>
        <w:rPr>
          <w:rStyle w:val="CommentReference"/>
        </w:rPr>
        <w:annotationRef/>
      </w:r>
      <w:r>
        <w:t>NICE</w:t>
      </w:r>
    </w:p>
  </w:comment>
  <w:comment w:id="92" w:author="Marie MacCune" w:date="2021-05-09T13:34:00Z" w:initials="MOU">
    <w:p w14:paraId="4BF479BF" w14:textId="5C61C048" w:rsidR="00EE11E9" w:rsidRDefault="00EE11E9">
      <w:pPr>
        <w:pStyle w:val="CommentText"/>
      </w:pPr>
      <w:r>
        <w:rPr>
          <w:rStyle w:val="CommentReference"/>
        </w:rPr>
        <w:annotationRef/>
      </w:r>
      <w:r>
        <w:t>Consider making this a compare cite instead.</w:t>
      </w:r>
    </w:p>
  </w:comment>
  <w:comment w:id="94" w:author="Marie MacCune" w:date="2021-05-03T21:01:00Z" w:initials="MOU">
    <w:p w14:paraId="2BCBD3EC" w14:textId="7574AA52" w:rsidR="00F13951" w:rsidRDefault="00F13951">
      <w:pPr>
        <w:pStyle w:val="CommentText"/>
      </w:pPr>
      <w:r>
        <w:rPr>
          <w:rStyle w:val="CommentReference"/>
        </w:rPr>
        <w:annotationRef/>
      </w:r>
      <w:r>
        <w:t>Is there any scholarly commentary about why states cho</w:t>
      </w:r>
      <w:r w:rsidR="00CE63BA">
        <w:t>o</w:t>
      </w:r>
      <w:r>
        <w:t>se this approach? Justifications? Driving principles?</w:t>
      </w:r>
    </w:p>
  </w:comment>
  <w:comment w:id="103" w:author="Marie MacCune" w:date="2021-05-09T13:39:00Z" w:initials="MOU">
    <w:p w14:paraId="5906890F" w14:textId="06800732" w:rsidR="007C3B1F" w:rsidRDefault="007C3B1F">
      <w:pPr>
        <w:pStyle w:val="CommentText"/>
      </w:pPr>
      <w:r>
        <w:rPr>
          <w:rStyle w:val="CommentReference"/>
        </w:rPr>
        <w:annotationRef/>
      </w:r>
      <w:r>
        <w:t>Interpreted what?</w:t>
      </w:r>
    </w:p>
  </w:comment>
  <w:comment w:id="146" w:author="Marie MacCune" w:date="2021-05-03T16:42:00Z" w:initials="MOU">
    <w:p w14:paraId="10728785" w14:textId="4511438B" w:rsidR="00F13951" w:rsidRDefault="00F13951">
      <w:pPr>
        <w:pStyle w:val="CommentText"/>
      </w:pPr>
      <w:r>
        <w:rPr>
          <w:rStyle w:val="CommentReference"/>
        </w:rPr>
        <w:annotationRef/>
      </w:r>
      <w:r>
        <w:t>Is it accurate to say “complete discretion” where there is still judicial review available?</w:t>
      </w:r>
    </w:p>
  </w:comment>
  <w:comment w:id="168" w:author="Marie MacCune" w:date="2021-05-03T16:43:00Z" w:initials="MOU">
    <w:p w14:paraId="606B70A6" w14:textId="02E95640" w:rsidR="00F13951" w:rsidRDefault="00F13951">
      <w:pPr>
        <w:pStyle w:val="CommentText"/>
      </w:pPr>
      <w:r>
        <w:rPr>
          <w:rStyle w:val="CommentReference"/>
        </w:rPr>
        <w:annotationRef/>
      </w:r>
      <w:r>
        <w:t xml:space="preserve">Insert state name to contextualize for reader. </w:t>
      </w:r>
    </w:p>
  </w:comment>
  <w:comment w:id="175" w:author="Marie MacCune" w:date="2021-05-03T20:58:00Z" w:initials="MOU">
    <w:p w14:paraId="1A50DE77" w14:textId="450E0A25" w:rsidR="00F13951" w:rsidRDefault="00F13951">
      <w:pPr>
        <w:pStyle w:val="CommentText"/>
      </w:pPr>
      <w:r>
        <w:rPr>
          <w:rStyle w:val="CommentReference"/>
        </w:rPr>
        <w:annotationRef/>
      </w:r>
      <w:r>
        <w:t xml:space="preserve">I think it would be good to be more explicit as to the court’s role here. It’s sort of implied but it’s always better to leave as little to the imagination as possible. </w:t>
      </w:r>
    </w:p>
  </w:comment>
  <w:comment w:id="176" w:author="Marie MacCune" w:date="2021-05-03T21:02:00Z" w:initials="MOU">
    <w:p w14:paraId="3097BAA9" w14:textId="3E75F8E5" w:rsidR="00F13951" w:rsidRDefault="00F13951">
      <w:pPr>
        <w:pStyle w:val="CommentText"/>
      </w:pPr>
      <w:r>
        <w:rPr>
          <w:rStyle w:val="CommentReference"/>
        </w:rPr>
        <w:annotationRef/>
      </w:r>
      <w:r>
        <w:rPr>
          <w:rStyle w:val="CommentReference"/>
        </w:rPr>
        <w:annotationRef/>
      </w:r>
      <w:r>
        <w:t>Is there any scholarly commentary about why states chose this approach? Justifications? Driving principles?</w:t>
      </w:r>
    </w:p>
  </w:comment>
  <w:comment w:id="190" w:author="Marie MacCune" w:date="2021-05-09T14:02:00Z" w:initials="MOU">
    <w:p w14:paraId="3666BF87" w14:textId="02AEF248" w:rsidR="00CE45D5" w:rsidRDefault="00CE45D5">
      <w:pPr>
        <w:pStyle w:val="CommentText"/>
      </w:pPr>
      <w:r>
        <w:rPr>
          <w:rStyle w:val="CommentReference"/>
        </w:rPr>
        <w:annotationRef/>
      </w:r>
      <w:r>
        <w:t>I think it</w:t>
      </w:r>
      <w:r>
        <w:t xml:space="preserve"> makes more sense for all these blurbs to describe when the given state allows a court to withhold consent. </w:t>
      </w:r>
    </w:p>
  </w:comment>
  <w:comment w:id="199" w:author="Marie MacCune" w:date="2021-05-09T14:05:00Z" w:initials="MOU">
    <w:p w14:paraId="16983D6F" w14:textId="25387A05" w:rsidR="000F60CB" w:rsidRDefault="000F60CB">
      <w:pPr>
        <w:pStyle w:val="CommentText"/>
      </w:pPr>
      <w:r>
        <w:rPr>
          <w:rStyle w:val="CommentReference"/>
        </w:rPr>
        <w:annotationRef/>
      </w:r>
      <w:r>
        <w:t xml:space="preserve">This </w:t>
      </w:r>
      <w:r w:rsidRPr="000F60CB">
        <w:rPr>
          <w:highlight w:val="green"/>
        </w:rPr>
        <w:t>blurb</w:t>
      </w:r>
      <w:r>
        <w:t xml:space="preserve"> is confusing. </w:t>
      </w:r>
    </w:p>
  </w:comment>
  <w:comment w:id="208" w:author="Marie MacCune" w:date="2021-05-09T14:09:00Z" w:initials="MOU">
    <w:p w14:paraId="79086675" w14:textId="5AF386A7" w:rsidR="00A800DE" w:rsidRDefault="00A800DE">
      <w:pPr>
        <w:pStyle w:val="CommentText"/>
      </w:pPr>
      <w:r>
        <w:rPr>
          <w:rStyle w:val="CommentReference"/>
        </w:rPr>
        <w:annotationRef/>
      </w:r>
      <w:r>
        <w:t xml:space="preserve">This </w:t>
      </w:r>
      <w:r w:rsidRPr="00FB5E48">
        <w:rPr>
          <w:highlight w:val="green"/>
        </w:rPr>
        <w:t>blurb</w:t>
      </w:r>
      <w:r>
        <w:t xml:space="preserve"> is confusing. Are you missing a word maybe?</w:t>
      </w:r>
    </w:p>
  </w:comment>
  <w:comment w:id="211" w:author="Marie MacCune" w:date="2021-05-03T20:56:00Z" w:initials="MOU">
    <w:p w14:paraId="0FA06CF9" w14:textId="1EA30BD8" w:rsidR="00F13951" w:rsidRDefault="00F13951">
      <w:pPr>
        <w:pStyle w:val="CommentText"/>
      </w:pPr>
      <w:r>
        <w:rPr>
          <w:rStyle w:val="CommentReference"/>
        </w:rPr>
        <w:annotationRef/>
      </w:r>
      <w:r>
        <w:t>How is this different than MI, ND, OH, TN, and WV?</w:t>
      </w:r>
    </w:p>
  </w:comment>
  <w:comment w:id="219" w:author="Marie MacCune" w:date="2021-05-03T21:02:00Z" w:initials="MOU">
    <w:p w14:paraId="4EDA5038" w14:textId="0511512D" w:rsidR="00F13951" w:rsidRDefault="00F13951">
      <w:pPr>
        <w:pStyle w:val="CommentText"/>
      </w:pPr>
      <w:r>
        <w:rPr>
          <w:rStyle w:val="CommentReference"/>
        </w:rPr>
        <w:annotationRef/>
      </w:r>
      <w:r>
        <w:rPr>
          <w:rStyle w:val="CommentReference"/>
        </w:rPr>
        <w:annotationRef/>
      </w:r>
      <w:r>
        <w:t>Is there any scholarly commentary about why states chose this approach? Justifications? Driving principles?</w:t>
      </w:r>
    </w:p>
  </w:comment>
  <w:comment w:id="246" w:author="Marie MacCune" w:date="2021-05-03T21:02:00Z" w:initials="MOU">
    <w:p w14:paraId="7E659AAD" w14:textId="6C4F7331" w:rsidR="00F13951" w:rsidRDefault="00F13951">
      <w:pPr>
        <w:pStyle w:val="CommentText"/>
      </w:pPr>
      <w:r>
        <w:rPr>
          <w:rStyle w:val="CommentReference"/>
        </w:rPr>
        <w:annotationRef/>
      </w:r>
      <w:r>
        <w:t>So this sentence feels entirely unrelated to the rest of this subsection but I really want info related to this topic. This is where you can lay the groundwork for how elected DAs can run on platforms bc n</w:t>
      </w:r>
      <w:r w:rsidR="006E21E7">
        <w:t xml:space="preserve">olle </w:t>
      </w:r>
      <w:r>
        <w:t xml:space="preserve">pros givens them discretionary power etc. </w:t>
      </w:r>
      <w:r w:rsidR="006E21E7">
        <w:t>I would suggest you walk this back from being about mass incarceration and being about elections and how prosecutorial discretion is an expression of voter’s voices (you can highlight mass incarceration as an example where people are starting to really pay attention to and care about DA races).</w:t>
      </w:r>
    </w:p>
  </w:comment>
  <w:comment w:id="254" w:author="Marie MacCune" w:date="2021-05-03T21:05:00Z" w:initials="MOU">
    <w:p w14:paraId="6C376340" w14:textId="17C78BD2" w:rsidR="00F13951" w:rsidRDefault="00F13951">
      <w:pPr>
        <w:pStyle w:val="CommentText"/>
      </w:pPr>
      <w:r>
        <w:rPr>
          <w:rStyle w:val="CommentReference"/>
        </w:rPr>
        <w:annotationRef/>
      </w:r>
      <w:r>
        <w:t xml:space="preserve">Give the reader important context here. Rollins is one of the highest profile progressive </w:t>
      </w:r>
      <w:r w:rsidR="00EE65C6">
        <w:t>DA</w:t>
      </w:r>
      <w:r>
        <w:t xml:space="preserve"> we’ve seen. She ran on a platform of ending mass incarceration etc. </w:t>
      </w:r>
    </w:p>
  </w:comment>
  <w:comment w:id="260" w:author="Marie MacCune" w:date="2021-05-03T21:06:00Z" w:initials="MOU">
    <w:p w14:paraId="5E9C95C1" w14:textId="2C4150EC" w:rsidR="00F13951" w:rsidRDefault="00F13951">
      <w:pPr>
        <w:pStyle w:val="CommentText"/>
      </w:pPr>
      <w:r>
        <w:rPr>
          <w:rStyle w:val="CommentReference"/>
        </w:rPr>
        <w:annotationRef/>
      </w:r>
      <w:r>
        <w:t xml:space="preserve">How does this decision have to do with using </w:t>
      </w:r>
      <w:r w:rsidR="00EE65C6">
        <w:t>no</w:t>
      </w:r>
      <w:r>
        <w:t>lle pros to end mass incarceration? Is that what the opinion was about? Is that even what the n</w:t>
      </w:r>
      <w:r w:rsidR="00EE65C6">
        <w:t>o</w:t>
      </w:r>
      <w:r>
        <w:t>lle pro for this protest was about?</w:t>
      </w:r>
    </w:p>
  </w:comment>
  <w:comment w:id="252" w:author="Marie MacCune" w:date="2021-05-03T21:29:00Z" w:initials="MOU">
    <w:p w14:paraId="62062AED" w14:textId="0E8C2508" w:rsidR="00F13951" w:rsidRDefault="00F13951">
      <w:pPr>
        <w:pStyle w:val="CommentText"/>
      </w:pPr>
      <w:r>
        <w:rPr>
          <w:rStyle w:val="CommentReference"/>
        </w:rPr>
        <w:annotationRef/>
      </w:r>
      <w:r>
        <w:t>This might live better in a FN. Not sure how it connects back to your broader point.</w:t>
      </w:r>
    </w:p>
  </w:comment>
  <w:comment w:id="312" w:author="Marie MacCune" w:date="2021-05-03T21:09:00Z" w:initials="MOU">
    <w:p w14:paraId="6741C156" w14:textId="4D590A94" w:rsidR="00F13951" w:rsidRDefault="00F13951">
      <w:pPr>
        <w:pStyle w:val="CommentText"/>
      </w:pPr>
      <w:r>
        <w:rPr>
          <w:rStyle w:val="CommentReference"/>
        </w:rPr>
        <w:annotationRef/>
      </w:r>
      <w:r>
        <w:t xml:space="preserve">This sentence is great but then you jump right into the negatives. </w:t>
      </w:r>
      <w:r w:rsidR="00B167A3">
        <w:t>Fl</w:t>
      </w:r>
      <w:r>
        <w:t>esh out the how/why autonomy allows them to act as elected reps AND why that’s a good thing before you dive into the cons</w:t>
      </w:r>
      <w:r w:rsidR="00B167A3">
        <w:t>.</w:t>
      </w:r>
    </w:p>
  </w:comment>
  <w:comment w:id="313" w:author="Marie MacCune" w:date="2021-05-03T21:10:00Z" w:initials="MOU">
    <w:p w14:paraId="467159E6" w14:textId="6BC11947" w:rsidR="00F13951" w:rsidRDefault="00F13951">
      <w:pPr>
        <w:pStyle w:val="CommentText"/>
      </w:pPr>
      <w:r>
        <w:rPr>
          <w:rStyle w:val="CommentReference"/>
        </w:rPr>
        <w:annotationRef/>
      </w:r>
      <w:r>
        <w:t>Why? But also, if they have autonomy then can courts investigate at all?</w:t>
      </w:r>
    </w:p>
  </w:comment>
  <w:comment w:id="327" w:author="Marie MacCune" w:date="2021-05-03T21:13:00Z" w:initials="MOU">
    <w:p w14:paraId="61292588" w14:textId="590C097C" w:rsidR="00F13951" w:rsidRDefault="00F13951">
      <w:pPr>
        <w:pStyle w:val="CommentText"/>
      </w:pPr>
      <w:r>
        <w:rPr>
          <w:rStyle w:val="CommentReference"/>
        </w:rPr>
        <w:annotationRef/>
      </w:r>
      <w:r>
        <w:t>Great point!</w:t>
      </w:r>
    </w:p>
  </w:comment>
  <w:comment w:id="364" w:author="Marie MacCune" w:date="2021-05-03T21:14:00Z" w:initials="MOU">
    <w:p w14:paraId="05F4B8E5" w14:textId="1849ED94" w:rsidR="00F13951" w:rsidRDefault="00F13951">
      <w:pPr>
        <w:pStyle w:val="CommentText"/>
      </w:pPr>
      <w:r>
        <w:rPr>
          <w:rStyle w:val="CommentReference"/>
        </w:rPr>
        <w:annotationRef/>
      </w:r>
      <w:r w:rsidR="00955F56">
        <w:t>Y</w:t>
      </w:r>
      <w:r>
        <w:t>ou need a statement here explaining that executive branch is more answerable to the people than judicial branch</w:t>
      </w:r>
      <w:r w:rsidR="00FD02A0">
        <w:t xml:space="preserve"> is</w:t>
      </w:r>
      <w:r>
        <w:t xml:space="preserve">. </w:t>
      </w:r>
    </w:p>
  </w:comment>
  <w:comment w:id="373" w:author="Marie MacCune" w:date="2021-05-03T21:16:00Z" w:initials="MOU">
    <w:p w14:paraId="443DA43A" w14:textId="6D04354B" w:rsidR="00F13951" w:rsidRDefault="00F13951">
      <w:pPr>
        <w:pStyle w:val="CommentText"/>
      </w:pPr>
      <w:r>
        <w:rPr>
          <w:rStyle w:val="CommentReference"/>
        </w:rPr>
        <w:annotationRef/>
      </w:r>
      <w:r>
        <w:t>I’m lost on how nolle pro</w:t>
      </w:r>
      <w:r w:rsidR="00085378">
        <w:t>s</w:t>
      </w:r>
      <w:r>
        <w:t xml:space="preserve"> could harm a defendant? Don’t you always want the charges against you dropped?</w:t>
      </w:r>
    </w:p>
  </w:comment>
  <w:comment w:id="387" w:author="Marie MacCune" w:date="2021-05-09T14:43:00Z" w:initials="MOU">
    <w:p w14:paraId="7CC5291C" w14:textId="5772645F" w:rsidR="00AB3B31" w:rsidRDefault="00AB3B31">
      <w:pPr>
        <w:pStyle w:val="CommentText"/>
      </w:pPr>
      <w:r>
        <w:rPr>
          <w:rStyle w:val="CommentReference"/>
        </w:rPr>
        <w:annotationRef/>
      </w:r>
      <w:r>
        <w:t>What? This reads like word salad</w:t>
      </w:r>
      <w:r w:rsidR="00023AEF">
        <w:t>.</w:t>
      </w:r>
    </w:p>
  </w:comment>
  <w:comment w:id="388" w:author="Marie MacCune" w:date="2021-05-09T14:44:00Z" w:initials="MOU">
    <w:p w14:paraId="382F405C" w14:textId="1492016C" w:rsidR="00D57F7D" w:rsidRDefault="00D57F7D">
      <w:pPr>
        <w:pStyle w:val="CommentText"/>
      </w:pPr>
      <w:r>
        <w:rPr>
          <w:rStyle w:val="CommentReference"/>
        </w:rPr>
        <w:annotationRef/>
      </w:r>
      <w:r>
        <w:t xml:space="preserve">Well that can’t be totally true because at least in those states nolle pros still exists. This reads like a lazy cop out. I know you have at least 3 real </w:t>
      </w:r>
      <w:r w:rsidR="003814AD">
        <w:t>sentences</w:t>
      </w:r>
      <w:r>
        <w:t xml:space="preserve"> worth of things to say to round out this analysis. </w:t>
      </w:r>
    </w:p>
  </w:comment>
  <w:comment w:id="408" w:author="Marie MacCune" w:date="2021-05-09T14:46:00Z" w:initials="MOU">
    <w:p w14:paraId="44D88B13" w14:textId="24786BA4" w:rsidR="0012095C" w:rsidRDefault="0012095C">
      <w:pPr>
        <w:pStyle w:val="CommentText"/>
      </w:pPr>
      <w:r>
        <w:rPr>
          <w:rStyle w:val="CommentReference"/>
        </w:rPr>
        <w:annotationRef/>
      </w:r>
      <w:r>
        <w:t xml:space="preserve">Give the reader an example of what an unconstitutional use would look like. </w:t>
      </w:r>
    </w:p>
  </w:comment>
  <w:comment w:id="409" w:author="Marie MacCune" w:date="2021-05-03T21:20:00Z" w:initials="MOU">
    <w:p w14:paraId="64AFDA87" w14:textId="2CE0839D" w:rsidR="00F13951" w:rsidRDefault="00F13951">
      <w:pPr>
        <w:pStyle w:val="CommentText"/>
      </w:pPr>
      <w:r>
        <w:rPr>
          <w:rStyle w:val="CommentReference"/>
        </w:rPr>
        <w:annotationRef/>
      </w:r>
      <w:r>
        <w:t>Should this be “empowered”?</w:t>
      </w:r>
    </w:p>
  </w:comment>
  <w:comment w:id="419" w:author="Marie MacCune" w:date="2021-05-03T21:21:00Z" w:initials="MOU">
    <w:p w14:paraId="5228B13D" w14:textId="2AF2E9DC" w:rsidR="00F13951" w:rsidRDefault="00F13951">
      <w:pPr>
        <w:pStyle w:val="CommentText"/>
      </w:pPr>
      <w:r>
        <w:rPr>
          <w:rStyle w:val="CommentReference"/>
        </w:rPr>
        <w:annotationRef/>
      </w:r>
      <w:r>
        <w:t>How is this protection of rights?</w:t>
      </w:r>
    </w:p>
  </w:comment>
  <w:comment w:id="432" w:author="Marie MacCune" w:date="2021-05-03T21:21:00Z" w:initials="MOU">
    <w:p w14:paraId="0050ABED" w14:textId="32A85E3C" w:rsidR="00F13951" w:rsidRDefault="00F13951">
      <w:pPr>
        <w:pStyle w:val="CommentText"/>
      </w:pPr>
      <w:r>
        <w:rPr>
          <w:rStyle w:val="CommentReference"/>
        </w:rPr>
        <w:annotationRef/>
      </w:r>
      <w:r>
        <w:t>Empowered?</w:t>
      </w:r>
    </w:p>
  </w:comment>
  <w:comment w:id="433" w:author="Marie MacCune" w:date="2021-05-03T21:22:00Z" w:initials="MOU">
    <w:p w14:paraId="0033FE04" w14:textId="66CF82A2" w:rsidR="00F13951" w:rsidRDefault="00F13951">
      <w:pPr>
        <w:pStyle w:val="CommentText"/>
      </w:pPr>
      <w:r>
        <w:rPr>
          <w:rStyle w:val="CommentReference"/>
        </w:rPr>
        <w:annotationRef/>
      </w:r>
      <w:r>
        <w:t>Need more here. What’s the difference between scandalous behavior or corruption?  Why should th</w:t>
      </w:r>
      <w:r w:rsidR="00BE035F">
        <w:t>e</w:t>
      </w:r>
      <w:r>
        <w:t xml:space="preserve"> standard be different?</w:t>
      </w:r>
    </w:p>
  </w:comment>
  <w:comment w:id="444" w:author="Marie MacCune" w:date="2021-05-09T14:57:00Z" w:initials="MOU">
    <w:p w14:paraId="3829116A" w14:textId="4FB78233" w:rsidR="00FA7E25" w:rsidRDefault="00FA7E25">
      <w:pPr>
        <w:pStyle w:val="CommentText"/>
      </w:pPr>
      <w:r>
        <w:rPr>
          <w:rStyle w:val="CommentReference"/>
        </w:rPr>
        <w:annotationRef/>
      </w:r>
      <w:r>
        <w:t>This could have a lot more development. I would really take some space here  and expand on what you set up in the last section of your History (based on my earlier comments)</w:t>
      </w:r>
      <w:r w:rsidR="0080098C">
        <w:t>. This is the point of your Note (at least according to your title)!!!</w:t>
      </w:r>
    </w:p>
  </w:comment>
  <w:comment w:id="490" w:author="Marie MacCune" w:date="2021-05-03T21:25:00Z" w:initials="MOU">
    <w:p w14:paraId="01A50EF7" w14:textId="488C7636" w:rsidR="00F13951" w:rsidRDefault="00F13951">
      <w:pPr>
        <w:pStyle w:val="CommentText"/>
      </w:pPr>
      <w:r>
        <w:rPr>
          <w:rStyle w:val="CommentReference"/>
        </w:rPr>
        <w:annotationRef/>
      </w:r>
      <w:r>
        <w:t xml:space="preserve">Love this point but you don’t do enough to lay the groundwork for it in the history. Can you maybe add a mini subsection (even just a paragraph or two) that lays out how central this separation of powers is to American government and criminal justice. </w:t>
      </w:r>
    </w:p>
  </w:comment>
  <w:comment w:id="504" w:author="Marie MacCune" w:date="2021-05-03T21:26:00Z" w:initials="MOU">
    <w:p w14:paraId="1E2598D3" w14:textId="485749B9" w:rsidR="002B1F47" w:rsidRDefault="002B1F47">
      <w:pPr>
        <w:pStyle w:val="CommentText"/>
      </w:pPr>
      <w:r>
        <w:rPr>
          <w:rStyle w:val="CommentReference"/>
        </w:rPr>
        <w:annotationRef/>
      </w:r>
      <w:r>
        <w:t>Interesting point but I don’t see any supporting info in your history for this point.  you haven’t established 1) that mass incarceration is a problem; or 2) prosecutorial discretion plays a large role in creating and saving the problem</w:t>
      </w:r>
      <w:r w:rsidR="005C0978">
        <w:t xml:space="preserve">. You can keep these last two sentences in here IF you really fix up that last section in your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5C6D6" w15:done="0"/>
  <w15:commentEx w15:paraId="490A8184" w15:done="0"/>
  <w15:commentEx w15:paraId="1C4A85C0" w15:done="0"/>
  <w15:commentEx w15:paraId="2E8040A5" w15:done="0"/>
  <w15:commentEx w15:paraId="0DBCB536" w15:done="0"/>
  <w15:commentEx w15:paraId="4828924D" w15:done="0"/>
  <w15:commentEx w15:paraId="220EA81D" w15:done="0"/>
  <w15:commentEx w15:paraId="6DB13DE5" w15:done="0"/>
  <w15:commentEx w15:paraId="6EEEBB7C" w15:done="0"/>
  <w15:commentEx w15:paraId="4BF479BF" w15:done="0"/>
  <w15:commentEx w15:paraId="2BCBD3EC" w15:done="0"/>
  <w15:commentEx w15:paraId="5906890F" w15:done="0"/>
  <w15:commentEx w15:paraId="10728785" w15:done="0"/>
  <w15:commentEx w15:paraId="606B70A6" w15:done="0"/>
  <w15:commentEx w15:paraId="1A50DE77" w15:done="0"/>
  <w15:commentEx w15:paraId="3097BAA9" w15:done="0"/>
  <w15:commentEx w15:paraId="3666BF87" w15:done="0"/>
  <w15:commentEx w15:paraId="16983D6F" w15:done="0"/>
  <w15:commentEx w15:paraId="79086675" w15:done="0"/>
  <w15:commentEx w15:paraId="0FA06CF9" w15:done="0"/>
  <w15:commentEx w15:paraId="4EDA5038" w15:done="0"/>
  <w15:commentEx w15:paraId="7E659AAD" w15:done="0"/>
  <w15:commentEx w15:paraId="6C376340" w15:done="0"/>
  <w15:commentEx w15:paraId="5E9C95C1" w15:done="0"/>
  <w15:commentEx w15:paraId="62062AED" w15:done="0"/>
  <w15:commentEx w15:paraId="6741C156" w15:done="0"/>
  <w15:commentEx w15:paraId="467159E6" w15:done="0"/>
  <w15:commentEx w15:paraId="61292588" w15:done="0"/>
  <w15:commentEx w15:paraId="05F4B8E5" w15:done="0"/>
  <w15:commentEx w15:paraId="443DA43A" w15:done="0"/>
  <w15:commentEx w15:paraId="7CC5291C" w15:done="0"/>
  <w15:commentEx w15:paraId="382F405C" w15:done="0"/>
  <w15:commentEx w15:paraId="44D88B13" w15:done="0"/>
  <w15:commentEx w15:paraId="64AFDA87" w15:done="0"/>
  <w15:commentEx w15:paraId="5228B13D" w15:done="0"/>
  <w15:commentEx w15:paraId="0050ABED" w15:done="0"/>
  <w15:commentEx w15:paraId="0033FE04" w15:done="0"/>
  <w15:commentEx w15:paraId="3829116A" w15:done="0"/>
  <w15:commentEx w15:paraId="01A50EF7" w15:done="0"/>
  <w15:commentEx w15:paraId="1E259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D8870" w16cex:dateUtc="2021-05-06T01:11:00Z"/>
  <w16cex:commentExtensible w16cex:durableId="243AA3AD" w16cex:dateUtc="2021-05-03T20:30:00Z"/>
  <w16cex:commentExtensible w16cex:durableId="243AA4DE" w16cex:dateUtc="2021-05-03T20:35:00Z"/>
  <w16cex:commentExtensible w16cex:durableId="243D922A" w16cex:dateUtc="2021-05-06T01:52:00Z"/>
  <w16cex:commentExtensible w16cex:durableId="24EF2A1B" w16cex:dateUtc="2021-09-17T18:52:00Z"/>
  <w16cex:commentExtensible w16cex:durableId="24EF28E4" w16cex:dateUtc="2021-09-17T18:47:00Z"/>
  <w16cex:commentExtensible w16cex:durableId="24425807" w16cex:dateUtc="2021-05-09T16:45:00Z"/>
  <w16cex:commentExtensible w16cex:durableId="243AA5DD" w16cex:dateUtc="2021-05-03T20:39:00Z"/>
  <w16cex:commentExtensible w16cex:durableId="243AA610" w16cex:dateUtc="2021-05-03T20:40:00Z"/>
  <w16cex:commentExtensible w16cex:durableId="2442634A" w16cex:dateUtc="2021-05-09T17:34:00Z"/>
  <w16cex:commentExtensible w16cex:durableId="243AE32D" w16cex:dateUtc="2021-05-04T01:01:00Z"/>
  <w16cex:commentExtensible w16cex:durableId="2442648F" w16cex:dateUtc="2021-05-09T17:39:00Z"/>
  <w16cex:commentExtensible w16cex:durableId="243AA66E" w16cex:dateUtc="2021-05-03T20:42:00Z"/>
  <w16cex:commentExtensible w16cex:durableId="243AA6AA" w16cex:dateUtc="2021-05-03T20:43:00Z"/>
  <w16cex:commentExtensible w16cex:durableId="243AE285" w16cex:dateUtc="2021-05-04T00:58:00Z"/>
  <w16cex:commentExtensible w16cex:durableId="243AE349" w16cex:dateUtc="2021-05-04T01:02:00Z"/>
  <w16cex:commentExtensible w16cex:durableId="244269E6" w16cex:dateUtc="2021-05-09T18:02:00Z"/>
  <w16cex:commentExtensible w16cex:durableId="24426AC6" w16cex:dateUtc="2021-05-09T18:05:00Z"/>
  <w16cex:commentExtensible w16cex:durableId="24426B9B" w16cex:dateUtc="2021-05-09T18:09:00Z"/>
  <w16cex:commentExtensible w16cex:durableId="243AE1E3" w16cex:dateUtc="2021-05-04T00:56:00Z"/>
  <w16cex:commentExtensible w16cex:durableId="243AE354" w16cex:dateUtc="2021-05-04T01:02:00Z"/>
  <w16cex:commentExtensible w16cex:durableId="243AE37B" w16cex:dateUtc="2021-05-04T01:02:00Z"/>
  <w16cex:commentExtensible w16cex:durableId="243AE3FC" w16cex:dateUtc="2021-05-04T01:05:00Z"/>
  <w16cex:commentExtensible w16cex:durableId="243AE449" w16cex:dateUtc="2021-05-04T01:06:00Z"/>
  <w16cex:commentExtensible w16cex:durableId="243AE9D6" w16cex:dateUtc="2021-05-04T01:29:00Z"/>
  <w16cex:commentExtensible w16cex:durableId="243AE518" w16cex:dateUtc="2021-05-04T01:09:00Z"/>
  <w16cex:commentExtensible w16cex:durableId="243AE556" w16cex:dateUtc="2021-05-04T01:10:00Z"/>
  <w16cex:commentExtensible w16cex:durableId="243AE5E0" w16cex:dateUtc="2021-05-04T01:13:00Z"/>
  <w16cex:commentExtensible w16cex:durableId="243AE623" w16cex:dateUtc="2021-05-04T01:14:00Z"/>
  <w16cex:commentExtensible w16cex:durableId="243AE69C" w16cex:dateUtc="2021-05-04T01:16:00Z"/>
  <w16cex:commentExtensible w16cex:durableId="2442739B" w16cex:dateUtc="2021-05-09T18:43:00Z"/>
  <w16cex:commentExtensible w16cex:durableId="244273D6" w16cex:dateUtc="2021-05-09T18:44:00Z"/>
  <w16cex:commentExtensible w16cex:durableId="2442745E" w16cex:dateUtc="2021-05-09T18:46:00Z"/>
  <w16cex:commentExtensible w16cex:durableId="243AE783" w16cex:dateUtc="2021-05-04T01:20:00Z"/>
  <w16cex:commentExtensible w16cex:durableId="243AE7C1" w16cex:dateUtc="2021-05-04T01:21:00Z"/>
  <w16cex:commentExtensible w16cex:durableId="243AE7EB" w16cex:dateUtc="2021-05-04T01:21:00Z"/>
  <w16cex:commentExtensible w16cex:durableId="243AE7FC" w16cex:dateUtc="2021-05-04T01:22:00Z"/>
  <w16cex:commentExtensible w16cex:durableId="244276D3" w16cex:dateUtc="2021-05-09T18:57:00Z"/>
  <w16cex:commentExtensible w16cex:durableId="243AE8C8" w16cex:dateUtc="2021-05-04T01:25:00Z"/>
  <w16cex:commentExtensible w16cex:durableId="243AE911" w16cex:dateUtc="2021-05-04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5C6D6" w16cid:durableId="243D8870"/>
  <w16cid:commentId w16cid:paraId="490A8184" w16cid:durableId="243AA3AD"/>
  <w16cid:commentId w16cid:paraId="1C4A85C0" w16cid:durableId="243AA4DE"/>
  <w16cid:commentId w16cid:paraId="2E8040A5" w16cid:durableId="243D922A"/>
  <w16cid:commentId w16cid:paraId="0DBCB536" w16cid:durableId="24EF2A1B"/>
  <w16cid:commentId w16cid:paraId="4828924D" w16cid:durableId="24EF28E4"/>
  <w16cid:commentId w16cid:paraId="220EA81D" w16cid:durableId="24425807"/>
  <w16cid:commentId w16cid:paraId="6DB13DE5" w16cid:durableId="243AA5DD"/>
  <w16cid:commentId w16cid:paraId="6EEEBB7C" w16cid:durableId="243AA610"/>
  <w16cid:commentId w16cid:paraId="4BF479BF" w16cid:durableId="2442634A"/>
  <w16cid:commentId w16cid:paraId="2BCBD3EC" w16cid:durableId="243AE32D"/>
  <w16cid:commentId w16cid:paraId="5906890F" w16cid:durableId="2442648F"/>
  <w16cid:commentId w16cid:paraId="10728785" w16cid:durableId="243AA66E"/>
  <w16cid:commentId w16cid:paraId="606B70A6" w16cid:durableId="243AA6AA"/>
  <w16cid:commentId w16cid:paraId="1A50DE77" w16cid:durableId="243AE285"/>
  <w16cid:commentId w16cid:paraId="3097BAA9" w16cid:durableId="243AE349"/>
  <w16cid:commentId w16cid:paraId="3666BF87" w16cid:durableId="244269E6"/>
  <w16cid:commentId w16cid:paraId="16983D6F" w16cid:durableId="24426AC6"/>
  <w16cid:commentId w16cid:paraId="79086675" w16cid:durableId="24426B9B"/>
  <w16cid:commentId w16cid:paraId="0FA06CF9" w16cid:durableId="243AE1E3"/>
  <w16cid:commentId w16cid:paraId="4EDA5038" w16cid:durableId="243AE354"/>
  <w16cid:commentId w16cid:paraId="7E659AAD" w16cid:durableId="243AE37B"/>
  <w16cid:commentId w16cid:paraId="6C376340" w16cid:durableId="243AE3FC"/>
  <w16cid:commentId w16cid:paraId="5E9C95C1" w16cid:durableId="243AE449"/>
  <w16cid:commentId w16cid:paraId="62062AED" w16cid:durableId="243AE9D6"/>
  <w16cid:commentId w16cid:paraId="6741C156" w16cid:durableId="243AE518"/>
  <w16cid:commentId w16cid:paraId="467159E6" w16cid:durableId="243AE556"/>
  <w16cid:commentId w16cid:paraId="61292588" w16cid:durableId="243AE5E0"/>
  <w16cid:commentId w16cid:paraId="05F4B8E5" w16cid:durableId="243AE623"/>
  <w16cid:commentId w16cid:paraId="443DA43A" w16cid:durableId="243AE69C"/>
  <w16cid:commentId w16cid:paraId="7CC5291C" w16cid:durableId="2442739B"/>
  <w16cid:commentId w16cid:paraId="382F405C" w16cid:durableId="244273D6"/>
  <w16cid:commentId w16cid:paraId="44D88B13" w16cid:durableId="2442745E"/>
  <w16cid:commentId w16cid:paraId="64AFDA87" w16cid:durableId="243AE783"/>
  <w16cid:commentId w16cid:paraId="5228B13D" w16cid:durableId="243AE7C1"/>
  <w16cid:commentId w16cid:paraId="0050ABED" w16cid:durableId="243AE7EB"/>
  <w16cid:commentId w16cid:paraId="0033FE04" w16cid:durableId="243AE7FC"/>
  <w16cid:commentId w16cid:paraId="3829116A" w16cid:durableId="244276D3"/>
  <w16cid:commentId w16cid:paraId="01A50EF7" w16cid:durableId="243AE8C8"/>
  <w16cid:commentId w16cid:paraId="1E2598D3" w16cid:durableId="243AE9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C460" w14:textId="77777777" w:rsidR="002C4914" w:rsidRDefault="002C4914" w:rsidP="00174526">
      <w:r>
        <w:separator/>
      </w:r>
    </w:p>
  </w:endnote>
  <w:endnote w:type="continuationSeparator" w:id="0">
    <w:p w14:paraId="55043098" w14:textId="77777777" w:rsidR="002C4914" w:rsidRDefault="002C4914" w:rsidP="0017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3BB2" w14:textId="77777777" w:rsidR="00EA0638" w:rsidRDefault="00EA0638" w:rsidP="000469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CB55B8" w14:textId="77777777" w:rsidR="00EA0638" w:rsidRDefault="00EA0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072C" w14:textId="77777777" w:rsidR="00EA0638" w:rsidRPr="00F46C68" w:rsidRDefault="00EA0638" w:rsidP="00046936">
    <w:pPr>
      <w:pStyle w:val="Footer"/>
      <w:framePr w:wrap="around" w:vAnchor="text" w:hAnchor="margin" w:xAlign="center" w:y="1"/>
      <w:rPr>
        <w:rStyle w:val="PageNumber"/>
        <w:rFonts w:ascii="Courier New" w:hAnsi="Courier New" w:cs="Courier New"/>
      </w:rPr>
    </w:pPr>
    <w:r w:rsidRPr="00F46C68">
      <w:rPr>
        <w:rStyle w:val="PageNumber"/>
        <w:rFonts w:ascii="Courier New" w:hAnsi="Courier New" w:cs="Courier New"/>
      </w:rPr>
      <w:fldChar w:fldCharType="begin"/>
    </w:r>
    <w:r w:rsidRPr="00F46C68">
      <w:rPr>
        <w:rStyle w:val="PageNumber"/>
        <w:rFonts w:ascii="Courier New" w:hAnsi="Courier New" w:cs="Courier New"/>
      </w:rPr>
      <w:instrText xml:space="preserve">PAGE  </w:instrText>
    </w:r>
    <w:r w:rsidRPr="00F46C68">
      <w:rPr>
        <w:rStyle w:val="PageNumber"/>
        <w:rFonts w:ascii="Courier New" w:hAnsi="Courier New" w:cs="Courier New"/>
      </w:rPr>
      <w:fldChar w:fldCharType="separate"/>
    </w:r>
    <w:r>
      <w:rPr>
        <w:rStyle w:val="PageNumber"/>
        <w:rFonts w:ascii="Courier New" w:hAnsi="Courier New" w:cs="Courier New"/>
        <w:noProof/>
      </w:rPr>
      <w:t>1</w:t>
    </w:r>
    <w:r w:rsidRPr="00F46C68">
      <w:rPr>
        <w:rStyle w:val="PageNumber"/>
        <w:rFonts w:ascii="Courier New" w:hAnsi="Courier New" w:cs="Courier New"/>
      </w:rPr>
      <w:fldChar w:fldCharType="end"/>
    </w:r>
  </w:p>
  <w:p w14:paraId="11BD78AC" w14:textId="77777777" w:rsidR="00EA0638" w:rsidRDefault="00EA0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081E" w14:textId="77777777" w:rsidR="002C4914" w:rsidRDefault="002C4914" w:rsidP="00174526">
      <w:r>
        <w:separator/>
      </w:r>
    </w:p>
  </w:footnote>
  <w:footnote w:type="continuationSeparator" w:id="0">
    <w:p w14:paraId="21C3CF03" w14:textId="77777777" w:rsidR="002C4914" w:rsidRDefault="002C4914" w:rsidP="00174526">
      <w:r>
        <w:continuationSeparator/>
      </w:r>
    </w:p>
  </w:footnote>
  <w:footnote w:id="1">
    <w:p w14:paraId="1CF3B0B1" w14:textId="2E2221D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smallCaps/>
          <w:color w:val="000000"/>
        </w:rPr>
        <w:t>Crim</w:t>
      </w:r>
      <w:r w:rsidRPr="00DE3123">
        <w:rPr>
          <w:rFonts w:cs="Times New Roman"/>
          <w:smallCaps/>
          <w:color w:val="000000"/>
        </w:rPr>
        <w:t>inal Justice Standards for the Prosecution Function</w:t>
      </w:r>
      <w:r w:rsidRPr="00DE3123">
        <w:rPr>
          <w:rFonts w:cs="Times New Roman"/>
          <w:color w:val="000000"/>
        </w:rPr>
        <w:t xml:space="preserve"> Standard 3-1.2(b) (A</w:t>
      </w:r>
      <w:r w:rsidR="00F41EF3" w:rsidRPr="00DE3123">
        <w:rPr>
          <w:rFonts w:cs="Times New Roman"/>
          <w:smallCaps/>
          <w:color w:val="000000"/>
        </w:rPr>
        <w:t>m</w:t>
      </w:r>
      <w:r w:rsidRPr="00DE3123">
        <w:rPr>
          <w:rFonts w:cs="Times New Roman"/>
          <w:smallCaps/>
          <w:color w:val="000000"/>
        </w:rPr>
        <w:t xml:space="preserve">. Bar </w:t>
      </w:r>
      <w:proofErr w:type="spellStart"/>
      <w:r w:rsidRPr="00DE3123">
        <w:rPr>
          <w:rFonts w:cs="Times New Roman"/>
          <w:smallCaps/>
          <w:color w:val="000000"/>
        </w:rPr>
        <w:t>Ass’n</w:t>
      </w:r>
      <w:proofErr w:type="spellEnd"/>
      <w:r w:rsidRPr="00DE3123">
        <w:rPr>
          <w:rFonts w:cs="Times New Roman"/>
          <w:color w:val="000000"/>
        </w:rPr>
        <w:t xml:space="preserve"> 2017)</w:t>
      </w:r>
      <w:r w:rsidR="00BB0667" w:rsidRPr="00DE3123">
        <w:rPr>
          <w:rFonts w:cs="Times New Roman"/>
          <w:color w:val="000000"/>
        </w:rPr>
        <w:t xml:space="preserve">.   </w:t>
      </w:r>
    </w:p>
  </w:footnote>
  <w:footnote w:id="2">
    <w:p w14:paraId="109C884F" w14:textId="6BF9526E"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Anne R. </w:t>
      </w:r>
      <w:proofErr w:type="spellStart"/>
      <w:r w:rsidRPr="00453FEB">
        <w:rPr>
          <w:rFonts w:cs="Times New Roman"/>
        </w:rPr>
        <w:t>Traum</w:t>
      </w:r>
      <w:proofErr w:type="spellEnd"/>
      <w:r w:rsidRPr="00453FEB">
        <w:rPr>
          <w:rFonts w:cs="Times New Roman"/>
        </w:rPr>
        <w:t xml:space="preserve">, </w:t>
      </w:r>
      <w:r w:rsidRPr="00453FEB">
        <w:rPr>
          <w:rFonts w:cs="Times New Roman"/>
          <w:i/>
          <w:iCs/>
        </w:rPr>
        <w:t>Mass Incarceration at Sentencing</w:t>
      </w:r>
      <w:r w:rsidRPr="00453FEB">
        <w:rPr>
          <w:rFonts w:cs="Times New Roman"/>
        </w:rPr>
        <w:t xml:space="preserve">, </w:t>
      </w:r>
      <w:r w:rsidRPr="00453FEB">
        <w:rPr>
          <w:rFonts w:cs="Times New Roman"/>
          <w:smallCaps/>
        </w:rPr>
        <w:t>64 Hastings L.J. 423, 425</w:t>
      </w:r>
      <w:r w:rsidRPr="00453FEB">
        <w:rPr>
          <w:rFonts w:cs="Times New Roman"/>
        </w:rPr>
        <w:t xml:space="preserve"> (2013) (defining mass incarceration </w:t>
      </w:r>
      <w:r w:rsidR="004F5F53">
        <w:rPr>
          <w:rFonts w:cs="Times New Roman"/>
        </w:rPr>
        <w:t xml:space="preserve">to mean </w:t>
      </w:r>
      <w:r w:rsidRPr="00453FEB">
        <w:rPr>
          <w:rFonts w:cs="Times New Roman"/>
        </w:rPr>
        <w:t xml:space="preserve">America’s exceedingly high incarceration rates concentrated within disadvantaged communities); Allan Smith, </w:t>
      </w:r>
      <w:r w:rsidRPr="00453FEB">
        <w:rPr>
          <w:rFonts w:cs="Times New Roman"/>
          <w:i/>
          <w:iCs/>
        </w:rPr>
        <w:t xml:space="preserve">Progressive DAs Are Shaking up the Criminal Justice System. Pro-police Groups Aren't Happy, </w:t>
      </w:r>
      <w:r w:rsidR="00623804">
        <w:rPr>
          <w:rFonts w:cs="Times New Roman"/>
          <w:smallCaps/>
        </w:rPr>
        <w:t xml:space="preserve">NBC </w:t>
      </w:r>
      <w:r w:rsidRPr="001951CF">
        <w:rPr>
          <w:rFonts w:cs="Times New Roman"/>
          <w:smallCaps/>
        </w:rPr>
        <w:t>News</w:t>
      </w:r>
      <w:r w:rsidRPr="00453FEB">
        <w:rPr>
          <w:rFonts w:cs="Times New Roman"/>
        </w:rPr>
        <w:t xml:space="preserve">, (August 19, 2019), </w:t>
      </w:r>
      <w:proofErr w:type="gramStart"/>
      <w:r w:rsidRPr="00453FEB">
        <w:rPr>
          <w:rFonts w:cs="Times New Roman"/>
        </w:rPr>
        <w:t>https://www.nbcnews.com/politics/justice-department/these-reform-prosecutors-are-shaking-system-pro-police-groups-aren-n1033286 ,</w:t>
      </w:r>
      <w:proofErr w:type="gramEnd"/>
      <w:r w:rsidRPr="00453FEB">
        <w:rPr>
          <w:rFonts w:cs="Times New Roman"/>
        </w:rPr>
        <w:t xml:space="preserve"> [https://perma.cc/ZC2Y-RHTA] (describing new wave of progressive district attorneys).  These progressive district attorneys are attempting to upend a system they believe has contributed to the rise in prison populations.  </w:t>
      </w:r>
      <w:r w:rsidRPr="00453FEB">
        <w:rPr>
          <w:rFonts w:cs="Times New Roman"/>
          <w:i/>
          <w:iCs/>
        </w:rPr>
        <w:t>See id.</w:t>
      </w:r>
      <w:r w:rsidRPr="00453FEB">
        <w:rPr>
          <w:rFonts w:cs="Times New Roman"/>
        </w:rPr>
        <w:t xml:space="preserve"> (</w:t>
      </w:r>
      <w:proofErr w:type="gramStart"/>
      <w:r w:rsidRPr="00453FEB">
        <w:rPr>
          <w:rFonts w:cs="Times New Roman"/>
        </w:rPr>
        <w:t>outlining</w:t>
      </w:r>
      <w:proofErr w:type="gramEnd"/>
      <w:r w:rsidRPr="00453FEB">
        <w:rPr>
          <w:rFonts w:cs="Times New Roman"/>
        </w:rPr>
        <w:t xml:space="preserve"> shared platform of progressive district attorneys).  </w:t>
      </w:r>
    </w:p>
  </w:footnote>
  <w:footnote w:id="3">
    <w:p w14:paraId="55FA451F" w14:textId="76F24B7B"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generally </w:t>
      </w:r>
      <w:r w:rsidRPr="00453FEB">
        <w:rPr>
          <w:rFonts w:cs="Times New Roman"/>
        </w:rPr>
        <w:t xml:space="preserve">Maria Cramer and John R. </w:t>
      </w:r>
      <w:proofErr w:type="spellStart"/>
      <w:r w:rsidRPr="00453FEB">
        <w:rPr>
          <w:rFonts w:cs="Times New Roman"/>
        </w:rPr>
        <w:t>Ellement</w:t>
      </w:r>
      <w:proofErr w:type="spellEnd"/>
      <w:r w:rsidRPr="00453FEB">
        <w:rPr>
          <w:rFonts w:cs="Times New Roman"/>
        </w:rPr>
        <w:t xml:space="preserve">; </w:t>
      </w:r>
      <w:r w:rsidRPr="00453FEB">
        <w:rPr>
          <w:rFonts w:cs="Times New Roman"/>
          <w:i/>
          <w:iCs/>
        </w:rPr>
        <w:t>DA Rollins Handed a Win in Straight Pride Parade Feud with Boston Judge</w:t>
      </w:r>
      <w:r w:rsidRPr="00453FEB">
        <w:rPr>
          <w:rFonts w:cs="Times New Roman"/>
        </w:rPr>
        <w:t>,</w:t>
      </w:r>
      <w:r w:rsidRPr="00453FEB">
        <w:rPr>
          <w:rFonts w:cs="Times New Roman"/>
          <w:i/>
          <w:iCs/>
          <w:smallCaps/>
        </w:rPr>
        <w:t xml:space="preserve"> </w:t>
      </w:r>
      <w:r w:rsidRPr="00453FEB">
        <w:rPr>
          <w:rFonts w:cs="Times New Roman"/>
          <w:smallCaps/>
        </w:rPr>
        <w:t xml:space="preserve">The Boston Globe </w:t>
      </w:r>
      <w:r w:rsidRPr="00453FEB">
        <w:rPr>
          <w:rFonts w:cs="Times New Roman"/>
        </w:rPr>
        <w:t>(September 9,</w:t>
      </w:r>
      <w:r w:rsidR="003A6D37">
        <w:rPr>
          <w:rFonts w:cs="Times New Roman"/>
        </w:rPr>
        <w:t xml:space="preserve"> </w:t>
      </w:r>
      <w:r w:rsidRPr="00453FEB">
        <w:rPr>
          <w:rFonts w:cs="Times New Roman"/>
        </w:rPr>
        <w:t xml:space="preserve">2019), https://www.bostonglobe.com/metro/2019/09/09/sjc-justice-rules-favor-suffolk-district-attorney-rollins-feud-with-boston-municipal-court-judge/mHPnRgxKXT7yaTdJaGhXiO/story.html, [https://perma.cc/5XHZ-LVED] (describing legal battle over progressive prosecutor’s </w:t>
      </w:r>
      <w:r w:rsidR="00421601">
        <w:rPr>
          <w:rFonts w:cs="Times New Roman"/>
        </w:rPr>
        <w:t>frequent</w:t>
      </w:r>
      <w:r w:rsidRPr="00453FEB">
        <w:rPr>
          <w:rFonts w:cs="Times New Roman"/>
        </w:rPr>
        <w:t xml:space="preserve"> and unilateral use of nolle prosequi in Massachusetts); Tom Jackman, </w:t>
      </w:r>
      <w:r w:rsidRPr="00453FEB">
        <w:rPr>
          <w:rFonts w:cs="Times New Roman"/>
          <w:i/>
          <w:iCs/>
        </w:rPr>
        <w:t>Arlington Prosecutor Goes to Va. Supreme Court Against Judges Who Challenge Her New Policies</w:t>
      </w:r>
      <w:r w:rsidRPr="00453FEB">
        <w:rPr>
          <w:rFonts w:cs="Times New Roman"/>
        </w:rPr>
        <w:t xml:space="preserve">, </w:t>
      </w:r>
      <w:r w:rsidRPr="00453FEB">
        <w:rPr>
          <w:rFonts w:cs="Times New Roman"/>
          <w:smallCaps/>
        </w:rPr>
        <w:t>The Wash</w:t>
      </w:r>
      <w:r w:rsidR="00421601">
        <w:rPr>
          <w:rFonts w:cs="Times New Roman"/>
          <w:smallCaps/>
        </w:rPr>
        <w:t>.</w:t>
      </w:r>
      <w:r w:rsidRPr="00453FEB">
        <w:rPr>
          <w:rFonts w:cs="Times New Roman"/>
          <w:smallCaps/>
        </w:rPr>
        <w:t xml:space="preserve"> Post</w:t>
      </w:r>
      <w:r w:rsidRPr="00453FEB">
        <w:rPr>
          <w:rFonts w:cs="Times New Roman"/>
        </w:rPr>
        <w:t xml:space="preserve">, (August 28, 2020), https://www.washingtonpost.com/dc-md-va/2020/08/28/arlington-prosecutor-goes-va-supreme-court-against-judges-who-challenge-her-new-policies/, [https://perma.cc/8RTZ-WGHS] (outlining Virginia progressive prosecutor’s arguments for strengthening autonomy of nolle prosequi usage).  </w:t>
      </w:r>
    </w:p>
  </w:footnote>
  <w:footnote w:id="4">
    <w:p w14:paraId="2D629985" w14:textId="484694C9"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Nolle Prosequi, </w:t>
      </w:r>
      <w:r w:rsidRPr="00421601">
        <w:rPr>
          <w:rFonts w:cs="Times New Roman"/>
          <w:smallCaps/>
        </w:rPr>
        <w:t>The Wolters Kluwer Bouvier Law Dictionary Desk Edition</w:t>
      </w:r>
      <w:r w:rsidRPr="00453FEB">
        <w:rPr>
          <w:rFonts w:cs="Times New Roman"/>
          <w:i/>
          <w:iCs/>
        </w:rPr>
        <w:t xml:space="preserve"> </w:t>
      </w:r>
      <w:r w:rsidRPr="00453FEB">
        <w:rPr>
          <w:rFonts w:cs="Times New Roman"/>
        </w:rPr>
        <w:t xml:space="preserve">(2012) [hereinafter </w:t>
      </w:r>
      <w:r w:rsidRPr="00421601">
        <w:rPr>
          <w:rFonts w:cs="Times New Roman"/>
          <w:smallCaps/>
        </w:rPr>
        <w:t>Law Dictionary</w:t>
      </w:r>
      <w:r w:rsidRPr="00453FEB">
        <w:rPr>
          <w:rFonts w:cs="Times New Roman"/>
        </w:rPr>
        <w:t xml:space="preserve">] (defining nolle prosequi).  </w:t>
      </w:r>
    </w:p>
  </w:footnote>
  <w:footnote w:id="5">
    <w:p w14:paraId="1B0A97D3" w14:textId="6D635052"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State v. Ericksen, 94 N.M. 128, 131, (1980) (describing “game-playing” prosecutor can engage in without judicial oversight); Graham v. State, 247 P.3d 872, 875 (Wyo. 2011) (accepting prosecutor could convince jury to acquit if denied entry of nolle prosequi).  Many states have taken the complete discretion to nolle prosequi away from prosecutors and require judges to confirm that non-prosecution is in the interest of justice.  </w:t>
      </w:r>
      <w:r w:rsidRPr="00453FEB">
        <w:rPr>
          <w:rFonts w:cs="Times New Roman"/>
          <w:i/>
          <w:iCs/>
        </w:rPr>
        <w:t>See</w:t>
      </w:r>
      <w:r w:rsidRPr="00453FEB">
        <w:rPr>
          <w:rFonts w:cs="Times New Roman"/>
        </w:rPr>
        <w:t xml:space="preserve"> Darryl K. Brown, </w:t>
      </w:r>
      <w:r w:rsidRPr="00453FEB">
        <w:rPr>
          <w:rFonts w:cs="Times New Roman"/>
          <w:i/>
          <w:iCs/>
        </w:rPr>
        <w:t>Criminal Enforcement Redundancy:  Oversight of Decisions Not to Prosecute</w:t>
      </w:r>
      <w:r w:rsidRPr="00453FEB">
        <w:rPr>
          <w:rFonts w:cs="Times New Roman"/>
        </w:rPr>
        <w:t xml:space="preserve">, 103 </w:t>
      </w:r>
      <w:r w:rsidRPr="00453FEB">
        <w:rPr>
          <w:rFonts w:cs="Times New Roman"/>
          <w:smallCaps/>
        </w:rPr>
        <w:t>Minn. L. Rev</w:t>
      </w:r>
      <w:r w:rsidRPr="00453FEB">
        <w:rPr>
          <w:rFonts w:cs="Times New Roman"/>
        </w:rPr>
        <w:t>. 843, 882 (2018) (outlining replacements of common</w:t>
      </w:r>
      <w:r w:rsidR="003A6D37">
        <w:rPr>
          <w:rFonts w:cs="Times New Roman"/>
        </w:rPr>
        <w:t>-</w:t>
      </w:r>
      <w:r w:rsidRPr="00453FEB">
        <w:rPr>
          <w:rFonts w:cs="Times New Roman"/>
        </w:rPr>
        <w:t>law rule giving prosecutors complete discretion).  Despite this additional tool, many of these courts, including Mississippi, Ohio, Tennessee, and West Virginia</w:t>
      </w:r>
      <w:r w:rsidR="009B1C57">
        <w:rPr>
          <w:rFonts w:cs="Times New Roman"/>
        </w:rPr>
        <w:t xml:space="preserve">, </w:t>
      </w:r>
      <w:r w:rsidRPr="00453FEB">
        <w:rPr>
          <w:rFonts w:cs="Times New Roman"/>
        </w:rPr>
        <w:t xml:space="preserve">refuse to interfere with prosecutorial discretion unless specific circumstances are met.  </w:t>
      </w:r>
      <w:r w:rsidRPr="00453FEB">
        <w:rPr>
          <w:rFonts w:cs="Times New Roman"/>
          <w:i/>
          <w:iCs/>
        </w:rPr>
        <w:t>See id.</w:t>
      </w:r>
      <w:r w:rsidRPr="00453FEB">
        <w:rPr>
          <w:rFonts w:cs="Times New Roman"/>
        </w:rPr>
        <w:t xml:space="preserve"> (</w:t>
      </w:r>
      <w:proofErr w:type="gramStart"/>
      <w:r w:rsidRPr="00453FEB">
        <w:rPr>
          <w:rFonts w:cs="Times New Roman"/>
        </w:rPr>
        <w:t>arguing</w:t>
      </w:r>
      <w:proofErr w:type="gramEnd"/>
      <w:r w:rsidRPr="00453FEB">
        <w:rPr>
          <w:rFonts w:cs="Times New Roman"/>
        </w:rPr>
        <w:t xml:space="preserve"> courts do not engage in meaningful review of prosecutorial discretion); State v. Adams </w:t>
      </w:r>
      <w:proofErr w:type="spellStart"/>
      <w:r w:rsidRPr="00453FEB">
        <w:rPr>
          <w:rFonts w:cs="Times New Roman"/>
        </w:rPr>
        <w:t>Cnty</w:t>
      </w:r>
      <w:proofErr w:type="spellEnd"/>
      <w:r w:rsidRPr="00453FEB">
        <w:rPr>
          <w:rFonts w:cs="Times New Roman"/>
        </w:rPr>
        <w:t xml:space="preserve">. Circuit Court, 735 So. 2d 201, 205 (Miss. 1999) (explaining aggravation not valid reason for denying consent to nolle prosequi); State v. Bayer, 2015-Ohio-4138, ¶ 32 (Ct. App. 2015) (proscribing court’s denial dependent on abuse or public interest); State v. Harris, 33 S.W.3d 767, 770-71 (Tenn. 2000) (highlighting court’s power to deny used only when public interest is at stake); State </w:t>
      </w:r>
      <w:r w:rsidRPr="00453FEB">
        <w:rPr>
          <w:rFonts w:cs="Times New Roman"/>
          <w:i/>
          <w:iCs/>
        </w:rPr>
        <w:t>ex rel.</w:t>
      </w:r>
      <w:r w:rsidRPr="00453FEB">
        <w:rPr>
          <w:rFonts w:cs="Times New Roman"/>
        </w:rPr>
        <w:t xml:space="preserve"> Skinner v. Dostert, 278 S.E.2d 624, 631 (W. Va. 1981) (granting court power to deny nolle prosequi where prosecutor’s actions arbitrary or capricious).  </w:t>
      </w:r>
    </w:p>
  </w:footnote>
  <w:footnote w:id="6">
    <w:p w14:paraId="24FB3964" w14:textId="6602305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N.C. Gen. Stat.</w:t>
      </w:r>
      <w:r w:rsidRPr="00453FEB">
        <w:rPr>
          <w:rFonts w:cs="Times New Roman"/>
        </w:rPr>
        <w:t xml:space="preserve"> § 15A-931 (1997) (giving prosecutor’s discretion to dismiss charges if they state and explain their decision on record); State v. </w:t>
      </w:r>
      <w:proofErr w:type="spellStart"/>
      <w:r w:rsidRPr="00453FEB">
        <w:rPr>
          <w:rFonts w:cs="Times New Roman"/>
        </w:rPr>
        <w:t>Sonneland</w:t>
      </w:r>
      <w:proofErr w:type="spellEnd"/>
      <w:r w:rsidRPr="00453FEB">
        <w:rPr>
          <w:rFonts w:cs="Times New Roman"/>
        </w:rPr>
        <w:t xml:space="preserve">, 494 P.2d 469, 471 (Wash. 1972) (articulating legislature’s intent when abolishing nolle prosequi); </w:t>
      </w:r>
      <w:r w:rsidRPr="00453FEB">
        <w:rPr>
          <w:rFonts w:cs="Times New Roman"/>
          <w:i/>
          <w:iCs/>
        </w:rPr>
        <w:t>Bayer</w:t>
      </w:r>
      <w:r w:rsidRPr="00453FEB">
        <w:rPr>
          <w:rFonts w:cs="Times New Roman"/>
        </w:rPr>
        <w:t xml:space="preserve">, 2015-Ohio-4138 at ¶ 32 (allowing oversight of dismissal only for abuse of discretion and protection of public interest); </w:t>
      </w:r>
      <w:r w:rsidRPr="00453FEB">
        <w:rPr>
          <w:rFonts w:cs="Times New Roman"/>
          <w:i/>
          <w:iCs/>
        </w:rPr>
        <w:t xml:space="preserve">see also </w:t>
      </w:r>
      <w:r w:rsidRPr="00453FEB">
        <w:rPr>
          <w:rFonts w:cs="Times New Roman"/>
        </w:rPr>
        <w:t xml:space="preserve">Carolyn B. Ramsey, </w:t>
      </w:r>
      <w:r w:rsidRPr="00453FEB">
        <w:rPr>
          <w:rFonts w:cs="Times New Roman"/>
          <w:i/>
          <w:iCs/>
        </w:rPr>
        <w:t>The Discretionary Power of “Public” Prosecutors in Historical Perspective</w:t>
      </w:r>
      <w:r w:rsidRPr="00453FEB">
        <w:rPr>
          <w:rFonts w:cs="Times New Roman"/>
        </w:rPr>
        <w:t xml:space="preserve">, 39 </w:t>
      </w:r>
      <w:r w:rsidRPr="00453FEB">
        <w:rPr>
          <w:rFonts w:cs="Times New Roman"/>
          <w:smallCaps/>
        </w:rPr>
        <w:t>Am. Crim. L. Rev</w:t>
      </w:r>
      <w:r w:rsidRPr="00453FEB">
        <w:rPr>
          <w:rFonts w:cs="Times New Roman"/>
        </w:rPr>
        <w:t xml:space="preserve">. 1309, 1316 (2002) (outlining modern debate over prosecutorial discretion).  </w:t>
      </w:r>
      <w:r w:rsidRPr="00453FEB">
        <w:rPr>
          <w:rFonts w:cs="Times New Roman"/>
          <w:i/>
          <w:iCs/>
        </w:rPr>
        <w:t xml:space="preserve">But see </w:t>
      </w:r>
      <w:r w:rsidRPr="00453FEB">
        <w:rPr>
          <w:rFonts w:cs="Times New Roman"/>
        </w:rPr>
        <w:t>Brown,</w:t>
      </w:r>
      <w:r w:rsidRPr="00453FEB">
        <w:rPr>
          <w:rFonts w:cs="Times New Roman"/>
          <w:i/>
          <w:iCs/>
        </w:rPr>
        <w:t xml:space="preserv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_Ref62378187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w:t>
      </w:r>
      <w:r w:rsidRPr="00453FEB">
        <w:rPr>
          <w:rFonts w:cs="Times New Roman"/>
        </w:rPr>
        <w:fldChar w:fldCharType="end"/>
      </w:r>
      <w:r w:rsidRPr="00453FEB">
        <w:rPr>
          <w:rFonts w:cs="Times New Roman"/>
        </w:rPr>
        <w:t xml:space="preserve">, at 883 (arguing U.S. jurisdictions have uniformly rejected to substantially review decisions to prosecute).  </w:t>
      </w:r>
    </w:p>
  </w:footnote>
  <w:footnote w:id="7">
    <w:p w14:paraId="2F676929" w14:textId="6B11B22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State v. Sandoval, 788 N.W.2d 172, 187 (Neb. 2010) (affirming only constitutional constraints limit nolle prosequi power); </w:t>
      </w:r>
      <w:bookmarkStart w:id="8" w:name="_Hlk59362870"/>
      <w:r w:rsidRPr="00453FEB">
        <w:rPr>
          <w:rFonts w:cs="Times New Roman"/>
        </w:rPr>
        <w:t xml:space="preserve">State v. Hanson, 295 S.E.2d 297, 302 (Ga. 1982) </w:t>
      </w:r>
      <w:bookmarkEnd w:id="8"/>
      <w:r w:rsidRPr="00453FEB">
        <w:rPr>
          <w:rFonts w:cs="Times New Roman"/>
        </w:rPr>
        <w:t>(declaring prosecutor’s function in criminal justice system demands they have power to nolle prosequi); Brown,</w:t>
      </w:r>
      <w:r w:rsidRPr="00453FEB">
        <w:rPr>
          <w:rFonts w:cs="Times New Roman"/>
          <w:i/>
          <w:iCs/>
        </w:rPr>
        <w:t xml:space="preserv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_Ref62378187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w:t>
      </w:r>
      <w:r w:rsidRPr="00453FEB">
        <w:rPr>
          <w:rFonts w:cs="Times New Roman"/>
        </w:rPr>
        <w:fldChar w:fldCharType="end"/>
      </w:r>
      <w:r w:rsidRPr="00453FEB">
        <w:rPr>
          <w:rFonts w:cs="Times New Roman"/>
        </w:rPr>
        <w:t xml:space="preserve">, at 881-82 (arguing lack of judicial oversight with limited exceptions); </w:t>
      </w:r>
      <w:r w:rsidRPr="00453FEB">
        <w:rPr>
          <w:rFonts w:cs="Times New Roman"/>
          <w:i/>
          <w:iCs/>
        </w:rPr>
        <w:t xml:space="preserve">see also </w:t>
      </w:r>
      <w:r w:rsidRPr="00453FEB">
        <w:rPr>
          <w:rFonts w:cs="Times New Roman"/>
        </w:rPr>
        <w:t xml:space="preserve">Rebecca Krauss, Article, </w:t>
      </w:r>
      <w:r w:rsidRPr="00453FEB">
        <w:rPr>
          <w:rFonts w:cs="Times New Roman"/>
          <w:i/>
          <w:iCs/>
        </w:rPr>
        <w:t>The Theory of Prosecutorial Discretion in Federal Law:  Origins and Development</w:t>
      </w:r>
      <w:r w:rsidRPr="00453FEB">
        <w:rPr>
          <w:rFonts w:cs="Times New Roman"/>
        </w:rPr>
        <w:t xml:space="preserve">, </w:t>
      </w:r>
      <w:r w:rsidRPr="00453FEB">
        <w:rPr>
          <w:rFonts w:cs="Times New Roman"/>
          <w:smallCaps/>
        </w:rPr>
        <w:t>6 Seton Hall Cir. Rev.</w:t>
      </w:r>
      <w:r w:rsidRPr="00453FEB">
        <w:rPr>
          <w:rFonts w:cs="Times New Roman"/>
        </w:rPr>
        <w:t xml:space="preserve"> 1, 2 (2009) (stating discretion central to federal system and judiciary abstains due to separation of powers).  </w:t>
      </w:r>
    </w:p>
  </w:footnote>
  <w:footnote w:id="8">
    <w:p w14:paraId="7960889D" w14:textId="514BBE4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District of Columbia v. </w:t>
      </w:r>
      <w:proofErr w:type="spellStart"/>
      <w:r w:rsidRPr="00453FEB">
        <w:rPr>
          <w:rFonts w:cs="Times New Roman"/>
        </w:rPr>
        <w:t>Weams</w:t>
      </w:r>
      <w:proofErr w:type="spellEnd"/>
      <w:r w:rsidRPr="00453FEB">
        <w:rPr>
          <w:rFonts w:cs="Times New Roman"/>
        </w:rPr>
        <w:t>, 208 A.2d 617, 618 (D.C. 1965) (granting judicial oversight when prosecutor</w:t>
      </w:r>
      <w:r w:rsidR="00FC140F">
        <w:rPr>
          <w:rFonts w:cs="Times New Roman"/>
        </w:rPr>
        <w:t>’s</w:t>
      </w:r>
      <w:r w:rsidRPr="00453FEB">
        <w:rPr>
          <w:rFonts w:cs="Times New Roman"/>
        </w:rPr>
        <w:t xml:space="preserve"> acts scandalous, corrupt, or capricious and vexatiously repetitious);</w:t>
      </w:r>
      <w:r w:rsidRPr="00453FEB">
        <w:rPr>
          <w:rFonts w:cs="Times New Roman"/>
          <w:i/>
          <w:iCs/>
        </w:rPr>
        <w:t xml:space="preserve"> </w:t>
      </w:r>
      <w:r w:rsidRPr="00453FEB">
        <w:rPr>
          <w:rFonts w:cs="Times New Roman"/>
        </w:rPr>
        <w:t xml:space="preserve">State v. Charles, 190 S.E. 466, 469 (S.C. 1937) (justifying refusal of nolle prosequi in cases of evil and corruption); </w:t>
      </w:r>
      <w:r w:rsidRPr="00453FEB">
        <w:rPr>
          <w:rFonts w:cs="Times New Roman"/>
          <w:i/>
          <w:iCs/>
        </w:rPr>
        <w:t>see also</w:t>
      </w:r>
      <w:r w:rsidRPr="00453FEB">
        <w:rPr>
          <w:rFonts w:cs="Times New Roman"/>
        </w:rPr>
        <w:t xml:space="preserve"> John E. Foster, Note, </w:t>
      </w:r>
      <w:r w:rsidRPr="00453FEB">
        <w:rPr>
          <w:rFonts w:cs="Times New Roman"/>
          <w:i/>
          <w:iCs/>
        </w:rPr>
        <w:t>Charges to be Declined:  Legal Challenges and Policy Debates Surrounding Non-Prosecution Initiatives in Massachusetts</w:t>
      </w:r>
      <w:r w:rsidRPr="00453FEB">
        <w:rPr>
          <w:rFonts w:cs="Times New Roman"/>
        </w:rPr>
        <w:t xml:space="preserve">, 60 </w:t>
      </w:r>
      <w:r w:rsidRPr="00453FEB">
        <w:rPr>
          <w:rFonts w:cs="Times New Roman"/>
          <w:smallCaps/>
        </w:rPr>
        <w:t>B.C. L. Rev.</w:t>
      </w:r>
      <w:r w:rsidRPr="00453FEB">
        <w:rPr>
          <w:rFonts w:cs="Times New Roman"/>
        </w:rPr>
        <w:t xml:space="preserve"> 2511, 2541 (2019) (arguing state law would not support judicial oversight of non-prosecution without showing of corruption); Ramsey,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_Ref62378411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6</w:t>
      </w:r>
      <w:r w:rsidRPr="00453FEB">
        <w:rPr>
          <w:rFonts w:cs="Times New Roman"/>
        </w:rPr>
        <w:fldChar w:fldCharType="end"/>
      </w:r>
      <w:r w:rsidRPr="00453FEB">
        <w:rPr>
          <w:rFonts w:cs="Times New Roman"/>
        </w:rPr>
        <w:t xml:space="preserve">, at 1316 (describing critical opinion of many individuals regarding invisibility and unprincipled nature of prosecutorial decisions).  </w:t>
      </w:r>
    </w:p>
  </w:footnote>
  <w:footnote w:id="9">
    <w:p w14:paraId="7877FB62" w14:textId="2992C7F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Okla. Stat. Tit.</w:t>
      </w:r>
      <w:r w:rsidRPr="00453FEB">
        <w:rPr>
          <w:rFonts w:cs="Times New Roman"/>
        </w:rPr>
        <w:t xml:space="preserve"> 22, § 816 (1910) (abolishing entry of nolle prosequi); </w:t>
      </w:r>
      <w:r w:rsidRPr="00453FEB">
        <w:rPr>
          <w:rFonts w:cs="Times New Roman"/>
          <w:smallCaps/>
        </w:rPr>
        <w:t>Idaho Code</w:t>
      </w:r>
      <w:r w:rsidRPr="00453FEB">
        <w:rPr>
          <w:rFonts w:cs="Times New Roman"/>
        </w:rPr>
        <w:t xml:space="preserve"> § 19-3505 (1864) (discontinuing nolle prosequi); </w:t>
      </w:r>
      <w:r w:rsidRPr="00453FEB">
        <w:rPr>
          <w:rFonts w:cs="Times New Roman"/>
          <w:smallCaps/>
        </w:rPr>
        <w:t>Cal Pen Code</w:t>
      </w:r>
      <w:r w:rsidRPr="00453FEB">
        <w:rPr>
          <w:rFonts w:cs="Times New Roman"/>
        </w:rPr>
        <w:t xml:space="preserve"> § 1386 (1872) (invalidating nolle prosequi); ORS § 135.757 (eliminating nolle prosequi); People v. </w:t>
      </w:r>
      <w:proofErr w:type="spellStart"/>
      <w:r w:rsidRPr="00453FEB">
        <w:rPr>
          <w:rFonts w:cs="Times New Roman"/>
        </w:rPr>
        <w:t>Extale</w:t>
      </w:r>
      <w:proofErr w:type="spellEnd"/>
      <w:r w:rsidRPr="00453FEB">
        <w:rPr>
          <w:rFonts w:cs="Times New Roman"/>
        </w:rPr>
        <w:t>, 967 N.E.2d 179, 181 (N.Y. 2012) (</w:t>
      </w:r>
      <w:r w:rsidR="001E1460">
        <w:rPr>
          <w:rFonts w:cs="Times New Roman"/>
        </w:rPr>
        <w:t>confirming</w:t>
      </w:r>
      <w:r w:rsidRPr="001E1460">
        <w:rPr>
          <w:rFonts w:cs="Times New Roman"/>
        </w:rPr>
        <w:t xml:space="preserve"> abolishment of nolle prosequi continues</w:t>
      </w:r>
      <w:r w:rsidRPr="00453FEB">
        <w:rPr>
          <w:rFonts w:cs="Times New Roman"/>
        </w:rPr>
        <w:t xml:space="preserve">); </w:t>
      </w:r>
      <w:proofErr w:type="spellStart"/>
      <w:r w:rsidRPr="00453FEB">
        <w:rPr>
          <w:rFonts w:cs="Times New Roman"/>
        </w:rPr>
        <w:t>Bessey</w:t>
      </w:r>
      <w:proofErr w:type="spellEnd"/>
      <w:r w:rsidRPr="00453FEB">
        <w:rPr>
          <w:rFonts w:cs="Times New Roman"/>
        </w:rPr>
        <w:t xml:space="preserve"> v. State, 297 A.2d 373, 376 (Me. 1972) (suggesting statutory dismissal replaced common law procedure of nolle prosequi); </w:t>
      </w:r>
      <w:proofErr w:type="spellStart"/>
      <w:r w:rsidRPr="00453FEB">
        <w:rPr>
          <w:rFonts w:cs="Times New Roman"/>
          <w:i/>
          <w:iCs/>
        </w:rPr>
        <w:t>Sonneland</w:t>
      </w:r>
      <w:proofErr w:type="spellEnd"/>
      <w:r w:rsidRPr="00453FEB">
        <w:rPr>
          <w:rFonts w:cs="Times New Roman"/>
        </w:rPr>
        <w:t xml:space="preserve">, 494 P.2d at 471 (affirming legislative intent to grant trial court alone power to dismiss criminal charges).  </w:t>
      </w:r>
    </w:p>
  </w:footnote>
  <w:footnote w:id="10">
    <w:p w14:paraId="1920896F" w14:textId="4D96C6F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Utah Code Ann.</w:t>
      </w:r>
      <w:r w:rsidRPr="00453FEB">
        <w:rPr>
          <w:rFonts w:cs="Times New Roman"/>
        </w:rPr>
        <w:t xml:space="preserve"> § 17-18a-605 (1953) (announcing nolle prosequi requires consent of court); Smith v. State, 70 S.W.3d 848, 854 (Tex. Crim. App. 2002) (affirming dismissal power rests in </w:t>
      </w:r>
      <w:r w:rsidR="00DB642D" w:rsidRPr="001E1460">
        <w:rPr>
          <w:rFonts w:cs="Times New Roman"/>
        </w:rPr>
        <w:t>s</w:t>
      </w:r>
      <w:r w:rsidRPr="001E1460">
        <w:rPr>
          <w:rFonts w:cs="Times New Roman"/>
        </w:rPr>
        <w:t>tate’</w:t>
      </w:r>
      <w:r w:rsidRPr="00453FEB">
        <w:rPr>
          <w:rFonts w:cs="Times New Roman"/>
        </w:rPr>
        <w:t>s attorney, but court’s consent required);</w:t>
      </w:r>
      <w:r w:rsidRPr="00453FEB">
        <w:rPr>
          <w:rFonts w:cs="Times New Roman"/>
          <w:i/>
          <w:iCs/>
        </w:rPr>
        <w:t xml:space="preserve"> </w:t>
      </w:r>
      <w:r w:rsidR="00DB642D">
        <w:rPr>
          <w:rFonts w:cs="Times New Roman"/>
          <w:i/>
          <w:iCs/>
        </w:rPr>
        <w:t xml:space="preserve">see </w:t>
      </w:r>
      <w:r w:rsidR="00DB642D" w:rsidRPr="00DB642D">
        <w:rPr>
          <w:rFonts w:cs="Times New Roman"/>
          <w:i/>
          <w:iCs/>
        </w:rPr>
        <w:t>also</w:t>
      </w:r>
      <w:r w:rsidR="00DB642D">
        <w:rPr>
          <w:rFonts w:cs="Times New Roman"/>
        </w:rPr>
        <w:t xml:space="preserve"> </w:t>
      </w:r>
      <w:r w:rsidRPr="00DB642D">
        <w:rPr>
          <w:rFonts w:cs="Times New Roman"/>
        </w:rPr>
        <w:t>Brown</w:t>
      </w:r>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_Ref62378187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w:t>
      </w:r>
      <w:r w:rsidRPr="00453FEB">
        <w:rPr>
          <w:rFonts w:cs="Times New Roman"/>
        </w:rPr>
        <w:fldChar w:fldCharType="end"/>
      </w:r>
      <w:r w:rsidRPr="00453FEB">
        <w:rPr>
          <w:rFonts w:cs="Times New Roman"/>
        </w:rPr>
        <w:t xml:space="preserve">, at 882 (recognizing many states have statutes requiring judges to confirm non-prosecution in interest of justice); </w:t>
      </w:r>
      <w:r w:rsidRPr="001E1460">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F3080B">
        <w:rPr>
          <w:rFonts w:cs="Times New Roman"/>
        </w:rPr>
        <w:t xml:space="preserve">, at </w:t>
      </w:r>
      <w:r w:rsidR="00F3080B">
        <w:rPr>
          <w:rFonts w:cs="Times New Roman"/>
          <w:i/>
          <w:iCs/>
        </w:rPr>
        <w:t>Leave of Court</w:t>
      </w:r>
      <w:r w:rsidRPr="00453FEB">
        <w:rPr>
          <w:rFonts w:cs="Times New Roman"/>
        </w:rPr>
        <w:t xml:space="preserve"> (defining leave of court).  </w:t>
      </w:r>
    </w:p>
  </w:footnote>
  <w:footnote w:id="11">
    <w:p w14:paraId="74F182C3" w14:textId="2AB3321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State </w:t>
      </w:r>
      <w:r w:rsidRPr="00453FEB">
        <w:rPr>
          <w:rFonts w:cs="Times New Roman"/>
          <w:i/>
          <w:iCs/>
        </w:rPr>
        <w:t>ex rel</w:t>
      </w:r>
      <w:r w:rsidRPr="00453FEB">
        <w:rPr>
          <w:rFonts w:cs="Times New Roman"/>
        </w:rPr>
        <w:t xml:space="preserve">. </w:t>
      </w:r>
      <w:proofErr w:type="spellStart"/>
      <w:r w:rsidRPr="00453FEB">
        <w:rPr>
          <w:rFonts w:cs="Times New Roman"/>
        </w:rPr>
        <w:t>Koppy</w:t>
      </w:r>
      <w:proofErr w:type="spellEnd"/>
      <w:r w:rsidRPr="00453FEB">
        <w:rPr>
          <w:rFonts w:cs="Times New Roman"/>
        </w:rPr>
        <w:t xml:space="preserve"> v. Graff, 484 N.W.2d 855, 858 (N.D. 1992) (allowing case discontinuation unless entered in bad faith, contrary to public interest, or to intentionally harass).  </w:t>
      </w:r>
    </w:p>
  </w:footnote>
  <w:footnote w:id="12">
    <w:p w14:paraId="0BF505E4" w14:textId="743A296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gramStart"/>
      <w:r w:rsidRPr="00453FEB">
        <w:rPr>
          <w:rFonts w:cs="Times New Roman"/>
          <w:i/>
          <w:iCs/>
        </w:rPr>
        <w:t>infra</w:t>
      </w:r>
      <w:r w:rsidRPr="00453FEB">
        <w:rPr>
          <w:rFonts w:cs="Times New Roman"/>
        </w:rPr>
        <w:t xml:space="preserve"> Part II</w:t>
      </w:r>
      <w:proofErr w:type="gramEnd"/>
      <w:r w:rsidR="001951CF">
        <w:rPr>
          <w:rFonts w:cs="Times New Roman"/>
        </w:rPr>
        <w:t xml:space="preserve">. </w:t>
      </w:r>
      <w:r w:rsidRPr="00453FEB">
        <w:rPr>
          <w:rFonts w:cs="Times New Roman"/>
        </w:rPr>
        <w:t xml:space="preserve"> </w:t>
      </w:r>
    </w:p>
  </w:footnote>
  <w:footnote w:id="13">
    <w:p w14:paraId="7F02F036" w14:textId="59FFD89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gramStart"/>
      <w:r w:rsidRPr="00453FEB">
        <w:rPr>
          <w:rFonts w:cs="Times New Roman"/>
          <w:i/>
          <w:iCs/>
        </w:rPr>
        <w:t>infra</w:t>
      </w:r>
      <w:r w:rsidRPr="00453FEB">
        <w:rPr>
          <w:rFonts w:cs="Times New Roman"/>
        </w:rPr>
        <w:t xml:space="preserve"> Part II</w:t>
      </w:r>
      <w:proofErr w:type="gramEnd"/>
      <w:r w:rsidRPr="00453FEB">
        <w:rPr>
          <w:rFonts w:cs="Times New Roman"/>
        </w:rPr>
        <w:t xml:space="preserve"> (</w:t>
      </w:r>
      <w:r w:rsidR="00432696">
        <w:rPr>
          <w:rFonts w:cs="Times New Roman"/>
        </w:rPr>
        <w:t>providing overview of state approaches to nolle prosequi</w:t>
      </w:r>
      <w:r w:rsidRPr="00453FEB">
        <w:rPr>
          <w:rFonts w:cs="Times New Roman"/>
        </w:rPr>
        <w:t xml:space="preserve">).  </w:t>
      </w:r>
    </w:p>
  </w:footnote>
  <w:footnote w:id="14">
    <w:p w14:paraId="3D3ECBBF" w14:textId="47248BAB"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gramStart"/>
      <w:r w:rsidRPr="00453FEB">
        <w:rPr>
          <w:rFonts w:cs="Times New Roman"/>
          <w:i/>
          <w:iCs/>
        </w:rPr>
        <w:t>infra</w:t>
      </w:r>
      <w:r w:rsidRPr="00453FEB">
        <w:rPr>
          <w:rFonts w:cs="Times New Roman"/>
        </w:rPr>
        <w:t xml:space="preserve"> Part III</w:t>
      </w:r>
      <w:proofErr w:type="gramEnd"/>
      <w:r w:rsidR="00432696">
        <w:rPr>
          <w:rFonts w:cs="Times New Roman"/>
        </w:rPr>
        <w:t>.</w:t>
      </w:r>
      <w:r w:rsidRPr="00453FEB">
        <w:rPr>
          <w:rFonts w:cs="Times New Roman"/>
        </w:rPr>
        <w:t xml:space="preserve">  </w:t>
      </w:r>
    </w:p>
  </w:footnote>
  <w:footnote w:id="15">
    <w:p w14:paraId="3B4D31C2" w14:textId="1CFD6B6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gramStart"/>
      <w:r w:rsidRPr="00453FEB">
        <w:rPr>
          <w:rFonts w:cs="Times New Roman"/>
          <w:i/>
          <w:iCs/>
        </w:rPr>
        <w:t>infra</w:t>
      </w:r>
      <w:r w:rsidRPr="00453FEB">
        <w:rPr>
          <w:rFonts w:cs="Times New Roman"/>
        </w:rPr>
        <w:t xml:space="preserve"> Part IV</w:t>
      </w:r>
      <w:proofErr w:type="gramEnd"/>
      <w:r w:rsidRPr="00453FEB">
        <w:rPr>
          <w:rFonts w:cs="Times New Roman"/>
        </w:rPr>
        <w:t xml:space="preserve"> (arguing benefits of extremely limited judicial oversight).  </w:t>
      </w:r>
    </w:p>
  </w:footnote>
  <w:footnote w:id="16">
    <w:p w14:paraId="4FDB96A6" w14:textId="63C2B2A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8D7D53">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EC3D48">
        <w:rPr>
          <w:rFonts w:cs="Times New Roman"/>
        </w:rPr>
        <w:t>, at</w:t>
      </w:r>
      <w:r w:rsidRPr="00453FEB">
        <w:rPr>
          <w:rFonts w:cs="Times New Roman"/>
        </w:rPr>
        <w:t xml:space="preserve"> </w:t>
      </w:r>
      <w:r w:rsidR="00EC3D48" w:rsidRPr="00453FEB">
        <w:rPr>
          <w:rFonts w:cs="Times New Roman"/>
          <w:i/>
          <w:iCs/>
        </w:rPr>
        <w:t>Prosecutor (Prosecutor</w:t>
      </w:r>
      <w:r w:rsidR="00B174F3">
        <w:rPr>
          <w:rFonts w:cs="Times New Roman"/>
          <w:i/>
          <w:iCs/>
        </w:rPr>
        <w:t>)</w:t>
      </w:r>
      <w:r w:rsidR="00B174F3">
        <w:rPr>
          <w:rFonts w:cs="Times New Roman"/>
        </w:rPr>
        <w:t xml:space="preserve"> </w:t>
      </w:r>
      <w:r w:rsidR="008D7D53">
        <w:rPr>
          <w:rFonts w:cs="Times New Roman"/>
        </w:rPr>
        <w:t>(</w:t>
      </w:r>
      <w:r w:rsidRPr="00453FEB">
        <w:rPr>
          <w:rFonts w:cs="Times New Roman"/>
        </w:rPr>
        <w:t>defining prosecutor’s responsibilities)</w:t>
      </w:r>
      <w:r w:rsidR="00ED1C5E">
        <w:rPr>
          <w:rFonts w:cs="Times New Roman"/>
        </w:rPr>
        <w:t xml:space="preserve">; H. Richard </w:t>
      </w:r>
      <w:proofErr w:type="spellStart"/>
      <w:r w:rsidR="00ED1C5E">
        <w:rPr>
          <w:rFonts w:cs="Times New Roman"/>
        </w:rPr>
        <w:t>Uviller</w:t>
      </w:r>
      <w:proofErr w:type="spellEnd"/>
      <w:r w:rsidR="00ED1C5E">
        <w:rPr>
          <w:rFonts w:cs="Times New Roman"/>
        </w:rPr>
        <w:t xml:space="preserve">, </w:t>
      </w:r>
      <w:r w:rsidR="00ED1C5E" w:rsidRPr="00ED1C5E">
        <w:rPr>
          <w:rFonts w:cs="Times New Roman"/>
          <w:i/>
          <w:iCs/>
        </w:rPr>
        <w:t xml:space="preserve">The Neutral Prosecutor: </w:t>
      </w:r>
      <w:r w:rsidR="004542D2">
        <w:rPr>
          <w:rFonts w:cs="Times New Roman"/>
          <w:i/>
          <w:iCs/>
        </w:rPr>
        <w:t xml:space="preserve"> </w:t>
      </w:r>
      <w:r w:rsidR="00ED1C5E" w:rsidRPr="00ED1C5E">
        <w:rPr>
          <w:rFonts w:cs="Times New Roman"/>
          <w:i/>
          <w:iCs/>
        </w:rPr>
        <w:t>The Obligation of Dispassion in a Passionate Pursuit</w:t>
      </w:r>
      <w:r w:rsidR="00ED1C5E">
        <w:rPr>
          <w:rFonts w:cs="Times New Roman"/>
        </w:rPr>
        <w:t xml:space="preserve">, 68 </w:t>
      </w:r>
      <w:r w:rsidR="00ED1C5E" w:rsidRPr="00ED1C5E">
        <w:rPr>
          <w:rFonts w:cs="Times New Roman"/>
          <w:smallCaps/>
        </w:rPr>
        <w:t>Fordham L. Rev.</w:t>
      </w:r>
      <w:r w:rsidR="00ED1C5E">
        <w:rPr>
          <w:rFonts w:cs="Times New Roman"/>
        </w:rPr>
        <w:t xml:space="preserve"> 1695, 1697 (2000) (outlining </w:t>
      </w:r>
      <w:r w:rsidR="004542D2">
        <w:rPr>
          <w:rFonts w:cs="Times New Roman"/>
        </w:rPr>
        <w:t>prosecutors’</w:t>
      </w:r>
      <w:r w:rsidR="00ED1C5E">
        <w:rPr>
          <w:rFonts w:cs="Times New Roman"/>
        </w:rPr>
        <w:t xml:space="preserve"> ability to exercise executive authority)</w:t>
      </w:r>
      <w:r w:rsidRPr="00453FEB">
        <w:rPr>
          <w:rFonts w:cs="Times New Roman"/>
        </w:rPr>
        <w:t xml:space="preserve">.  </w:t>
      </w:r>
    </w:p>
  </w:footnote>
  <w:footnote w:id="17">
    <w:p w14:paraId="362F446F" w14:textId="63BD175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id </w:t>
      </w:r>
      <w:r w:rsidRPr="00453FEB">
        <w:rPr>
          <w:rFonts w:cs="Times New Roman"/>
        </w:rPr>
        <w:t xml:space="preserve">(expanding on prosecutor’s obligations); </w:t>
      </w:r>
      <w:r w:rsidRPr="00453FEB">
        <w:rPr>
          <w:rFonts w:cs="Times New Roman"/>
          <w:i/>
          <w:iCs/>
        </w:rPr>
        <w:t xml:space="preserve">Guide </w:t>
      </w:r>
      <w:proofErr w:type="gramStart"/>
      <w:r w:rsidRPr="00453FEB">
        <w:rPr>
          <w:rFonts w:cs="Times New Roman"/>
          <w:i/>
          <w:iCs/>
        </w:rPr>
        <w:t>For</w:t>
      </w:r>
      <w:proofErr w:type="gramEnd"/>
      <w:r w:rsidRPr="00453FEB">
        <w:rPr>
          <w:rFonts w:cs="Times New Roman"/>
          <w:i/>
          <w:iCs/>
        </w:rPr>
        <w:t xml:space="preserve"> Users:  II Preliminary Proceedings,</w:t>
      </w:r>
      <w:r w:rsidRPr="00453FEB">
        <w:rPr>
          <w:rFonts w:cs="Times New Roman"/>
          <w:smallCaps/>
        </w:rPr>
        <w:t xml:space="preserve"> 48 Geo. L.J. Ann. Rev. Crim. Proc. 279</w:t>
      </w:r>
      <w:r w:rsidRPr="00453FEB">
        <w:rPr>
          <w:rFonts w:cs="Times New Roman"/>
        </w:rPr>
        <w:t xml:space="preserve">, 279-281 (2019) (detailing prosecutorial discretion to charge wide </w:t>
      </w:r>
      <w:r w:rsidR="004542D2">
        <w:rPr>
          <w:rFonts w:cs="Times New Roman"/>
        </w:rPr>
        <w:t>if</w:t>
      </w:r>
      <w:r w:rsidRPr="00453FEB">
        <w:rPr>
          <w:rFonts w:cs="Times New Roman"/>
        </w:rPr>
        <w:t xml:space="preserve"> probable cause</w:t>
      </w:r>
      <w:r w:rsidR="00DB7D96">
        <w:rPr>
          <w:rFonts w:cs="Times New Roman"/>
        </w:rPr>
        <w:t xml:space="preserve"> </w:t>
      </w:r>
      <w:r w:rsidR="00AA3707">
        <w:rPr>
          <w:rFonts w:cs="Times New Roman"/>
        </w:rPr>
        <w:t>exists</w:t>
      </w:r>
      <w:r w:rsidR="004542D2">
        <w:rPr>
          <w:rFonts w:cs="Times New Roman"/>
        </w:rPr>
        <w:t>)</w:t>
      </w:r>
      <w:r w:rsidRPr="00453FEB">
        <w:rPr>
          <w:rFonts w:cs="Times New Roman"/>
        </w:rPr>
        <w:t xml:space="preserve">.  </w:t>
      </w:r>
    </w:p>
  </w:footnote>
  <w:footnote w:id="18">
    <w:p w14:paraId="4E611FE7" w14:textId="5F186B1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42D2">
        <w:rPr>
          <w:rFonts w:cs="Times New Roman"/>
          <w:smallCaps/>
        </w:rPr>
        <w:t xml:space="preserve"> Law </w:t>
      </w:r>
      <w:proofErr w:type="gramStart"/>
      <w:r w:rsidRPr="004542D2">
        <w:rPr>
          <w:rFonts w:cs="Times New Roman"/>
          <w:smallCaps/>
        </w:rPr>
        <w:t>Dictionary</w:t>
      </w:r>
      <w:r w:rsidR="00357A80">
        <w:rPr>
          <w:rFonts w:cs="Times New Roman"/>
        </w:rPr>
        <w:t xml:space="preserve"> </w:t>
      </w:r>
      <w:r w:rsidRPr="00453FEB">
        <w:rPr>
          <w:rFonts w:cs="Times New Roman"/>
        </w:rPr>
        <w:t>,</w:t>
      </w:r>
      <w:proofErr w:type="gramEnd"/>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357A80">
        <w:rPr>
          <w:rFonts w:cs="Times New Roman"/>
        </w:rPr>
        <w:t>, at</w:t>
      </w:r>
      <w:r w:rsidRPr="00453FEB">
        <w:rPr>
          <w:rFonts w:cs="Times New Roman"/>
        </w:rPr>
        <w:t xml:space="preserve"> </w:t>
      </w:r>
      <w:r w:rsidR="00357A80" w:rsidRPr="00453FEB">
        <w:rPr>
          <w:rFonts w:cs="Times New Roman"/>
          <w:i/>
          <w:iCs/>
        </w:rPr>
        <w:t>Prosecutor (Prosecutor)</w:t>
      </w:r>
      <w:r w:rsidR="00357A80" w:rsidRPr="00453FEB">
        <w:rPr>
          <w:rFonts w:cs="Times New Roman"/>
        </w:rPr>
        <w:t xml:space="preserve"> </w:t>
      </w:r>
      <w:r w:rsidRPr="00453FEB">
        <w:rPr>
          <w:rFonts w:cs="Times New Roman"/>
        </w:rPr>
        <w:t xml:space="preserve">(defining prosecutor’s responsibilities).  </w:t>
      </w:r>
    </w:p>
  </w:footnote>
  <w:footnote w:id="19">
    <w:p w14:paraId="7F11C8FD" w14:textId="7BDAEEB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Berger v. United States, 295 U.S. 78, 88 (1935) (describing duties of </w:t>
      </w:r>
      <w:r w:rsidR="00E3385D">
        <w:rPr>
          <w:rFonts w:cs="Times New Roman"/>
        </w:rPr>
        <w:t>U.S.</w:t>
      </w:r>
      <w:r w:rsidRPr="00453FEB">
        <w:rPr>
          <w:rFonts w:cs="Times New Roman"/>
        </w:rPr>
        <w:t xml:space="preserve"> </w:t>
      </w:r>
      <w:r w:rsidR="00E3385D" w:rsidRPr="004542D2">
        <w:rPr>
          <w:rFonts w:cs="Times New Roman"/>
        </w:rPr>
        <w:t>a</w:t>
      </w:r>
      <w:r w:rsidRPr="00516DBE">
        <w:rPr>
          <w:rFonts w:cs="Times New Roman"/>
        </w:rPr>
        <w:t>ttorney</w:t>
      </w:r>
      <w:r w:rsidRPr="004542D2">
        <w:rPr>
          <w:rFonts w:cs="Times New Roman"/>
        </w:rPr>
        <w:t>).</w:t>
      </w:r>
      <w:r w:rsidRPr="00453FEB">
        <w:rPr>
          <w:rFonts w:cs="Times New Roman"/>
        </w:rPr>
        <w:t xml:space="preserve">  </w:t>
      </w:r>
    </w:p>
  </w:footnote>
  <w:footnote w:id="20">
    <w:p w14:paraId="4C3DECFD" w14:textId="331AA6A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U.S. Const.</w:t>
      </w:r>
      <w:r w:rsidRPr="00453FEB">
        <w:rPr>
          <w:rFonts w:cs="Times New Roman"/>
        </w:rPr>
        <w:t xml:space="preserve"> art. II, § 3 (outlining and defining outer limits </w:t>
      </w:r>
      <w:r w:rsidRPr="00516DBE">
        <w:rPr>
          <w:rFonts w:cs="Times New Roman"/>
        </w:rPr>
        <w:t xml:space="preserve">of </w:t>
      </w:r>
      <w:r w:rsidR="008331AA" w:rsidRPr="00516DBE">
        <w:rPr>
          <w:rFonts w:cs="Times New Roman"/>
        </w:rPr>
        <w:t>e</w:t>
      </w:r>
      <w:r w:rsidRPr="00516DBE">
        <w:rPr>
          <w:rFonts w:cs="Times New Roman"/>
        </w:rPr>
        <w:t>xecutive power an</w:t>
      </w:r>
      <w:r w:rsidRPr="00453FEB">
        <w:rPr>
          <w:rFonts w:cs="Times New Roman"/>
        </w:rPr>
        <w:t xml:space="preserve">d responsibilities).  </w:t>
      </w:r>
    </w:p>
  </w:footnote>
  <w:footnote w:id="21">
    <w:p w14:paraId="47211581" w14:textId="422186E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1 Stat. 73</w:t>
      </w:r>
      <w:r w:rsidRPr="00453FEB">
        <w:rPr>
          <w:rFonts w:cs="Times New Roman"/>
        </w:rPr>
        <w:t xml:space="preserve"> (1789) (creating the role </w:t>
      </w:r>
      <w:r w:rsidRPr="00516DBE">
        <w:rPr>
          <w:rFonts w:cs="Times New Roman"/>
        </w:rPr>
        <w:t xml:space="preserve">of </w:t>
      </w:r>
      <w:r w:rsidR="00516DBE" w:rsidRPr="00516DBE">
        <w:rPr>
          <w:rFonts w:cs="Times New Roman"/>
        </w:rPr>
        <w:t>a</w:t>
      </w:r>
      <w:r w:rsidRPr="00516DBE">
        <w:rPr>
          <w:rFonts w:cs="Times New Roman"/>
        </w:rPr>
        <w:t>ttorney</w:t>
      </w:r>
      <w:r w:rsidR="00535165" w:rsidRPr="00516DBE">
        <w:rPr>
          <w:rFonts w:cs="Times New Roman"/>
        </w:rPr>
        <w:t xml:space="preserve"> </w:t>
      </w:r>
      <w:r w:rsidR="00516DBE" w:rsidRPr="00516DBE">
        <w:rPr>
          <w:rFonts w:cs="Times New Roman"/>
        </w:rPr>
        <w:t>g</w:t>
      </w:r>
      <w:r w:rsidRPr="00516DBE">
        <w:rPr>
          <w:rFonts w:cs="Times New Roman"/>
        </w:rPr>
        <w:t>eneral)</w:t>
      </w:r>
      <w:r w:rsidRPr="00453FEB">
        <w:rPr>
          <w:rFonts w:cs="Times New Roman"/>
          <w:i/>
          <w:iCs/>
        </w:rPr>
        <w:t>.</w:t>
      </w:r>
      <w:r w:rsidRPr="00453FEB">
        <w:rPr>
          <w:rFonts w:cs="Times New Roman"/>
        </w:rPr>
        <w:t xml:space="preserve">  This position was appointed by </w:t>
      </w:r>
      <w:r w:rsidRPr="00516DBE">
        <w:rPr>
          <w:rFonts w:cs="Times New Roman"/>
        </w:rPr>
        <w:t xml:space="preserve">the </w:t>
      </w:r>
      <w:r w:rsidR="00516DBE" w:rsidRPr="00516DBE">
        <w:rPr>
          <w:rFonts w:cs="Times New Roman"/>
        </w:rPr>
        <w:t>p</w:t>
      </w:r>
      <w:r w:rsidRPr="00516DBE">
        <w:rPr>
          <w:rFonts w:cs="Times New Roman"/>
        </w:rPr>
        <w:t>resident.</w:t>
      </w:r>
      <w:r w:rsidRPr="00453FEB">
        <w:rPr>
          <w:rFonts w:cs="Times New Roman"/>
        </w:rPr>
        <w:t xml:space="preserve">  </w:t>
      </w:r>
      <w:r w:rsidR="00516DBE" w:rsidRPr="00E56E55">
        <w:rPr>
          <w:rFonts w:cs="Times New Roman"/>
          <w:i/>
          <w:iCs/>
        </w:rPr>
        <w:t>See id</w:t>
      </w:r>
      <w:r w:rsidR="00516DBE" w:rsidRPr="00E56E55">
        <w:rPr>
          <w:rFonts w:cs="Times New Roman"/>
        </w:rPr>
        <w:t xml:space="preserve">.  </w:t>
      </w:r>
    </w:p>
  </w:footnote>
  <w:footnote w:id="22">
    <w:p w14:paraId="7358D79A" w14:textId="4710AE39"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Arthur H. Garrison, </w:t>
      </w:r>
      <w:r w:rsidRPr="00453FEB">
        <w:rPr>
          <w:rFonts w:cs="Times New Roman"/>
          <w:i/>
          <w:iCs/>
        </w:rPr>
        <w:t xml:space="preserve">The Opinions by the Attorney </w:t>
      </w:r>
      <w:proofErr w:type="gramStart"/>
      <w:r w:rsidRPr="00453FEB">
        <w:rPr>
          <w:rFonts w:cs="Times New Roman"/>
          <w:i/>
          <w:iCs/>
        </w:rPr>
        <w:t>General</w:t>
      </w:r>
      <w:proofErr w:type="gramEnd"/>
      <w:r w:rsidRPr="00453FEB">
        <w:rPr>
          <w:rFonts w:cs="Times New Roman"/>
          <w:i/>
          <w:iCs/>
        </w:rPr>
        <w:t xml:space="preserve"> and the Office of Legal Counsel:  How and Why They Are Significant</w:t>
      </w:r>
      <w:r w:rsidRPr="00453FEB">
        <w:rPr>
          <w:rFonts w:cs="Times New Roman"/>
        </w:rPr>
        <w:t xml:space="preserve">, 76 </w:t>
      </w:r>
      <w:r w:rsidRPr="00453FEB">
        <w:rPr>
          <w:rFonts w:cs="Times New Roman"/>
          <w:smallCaps/>
        </w:rPr>
        <w:t>Alb</w:t>
      </w:r>
      <w:r w:rsidR="00C94847">
        <w:rPr>
          <w:rFonts w:cs="Times New Roman"/>
          <w:smallCaps/>
        </w:rPr>
        <w:t>.</w:t>
      </w:r>
      <w:r w:rsidRPr="00453FEB">
        <w:rPr>
          <w:rFonts w:cs="Times New Roman"/>
          <w:smallCaps/>
        </w:rPr>
        <w:t xml:space="preserve"> L. Rev.</w:t>
      </w:r>
      <w:r w:rsidRPr="00453FEB">
        <w:rPr>
          <w:rFonts w:cs="Times New Roman"/>
        </w:rPr>
        <w:t xml:space="preserve"> 217, 225-26 (2012) (contextualizing historic origins </w:t>
      </w:r>
      <w:r w:rsidRPr="00E56E55">
        <w:rPr>
          <w:rFonts w:cs="Times New Roman"/>
        </w:rPr>
        <w:t xml:space="preserve">of </w:t>
      </w:r>
      <w:r w:rsidR="00E56E55" w:rsidRPr="00E56E55">
        <w:rPr>
          <w:rFonts w:cs="Times New Roman"/>
        </w:rPr>
        <w:t>a</w:t>
      </w:r>
      <w:r w:rsidRPr="00E56E55">
        <w:rPr>
          <w:rFonts w:cs="Times New Roman"/>
        </w:rPr>
        <w:t xml:space="preserve">ttorney </w:t>
      </w:r>
      <w:r w:rsidR="00E56E55" w:rsidRPr="00E56E55">
        <w:rPr>
          <w:rFonts w:cs="Times New Roman"/>
        </w:rPr>
        <w:t>g</w:t>
      </w:r>
      <w:r w:rsidRPr="00E56E55">
        <w:rPr>
          <w:rFonts w:cs="Times New Roman"/>
        </w:rPr>
        <w:t>eneral and outlining</w:t>
      </w:r>
      <w:r w:rsidRPr="00453FEB">
        <w:rPr>
          <w:rFonts w:cs="Times New Roman"/>
        </w:rPr>
        <w:t xml:space="preserve"> original responsibilities).</w:t>
      </w:r>
      <w:r w:rsidRPr="00453FEB">
        <w:rPr>
          <w:rFonts w:cs="Times New Roman"/>
          <w:i/>
          <w:iCs/>
        </w:rPr>
        <w:t xml:space="preserve">  </w:t>
      </w:r>
    </w:p>
  </w:footnote>
  <w:footnote w:id="23">
    <w:p w14:paraId="2D6F9DD4" w14:textId="5B4028D8" w:rsidR="00F13951" w:rsidRPr="00E56E55" w:rsidRDefault="00F13951" w:rsidP="00453FEB">
      <w:pPr>
        <w:pStyle w:val="FootnoteText"/>
        <w:spacing w:line="480" w:lineRule="auto"/>
        <w:rPr>
          <w:rFonts w:cs="Times New Roman"/>
        </w:rPr>
      </w:pPr>
      <w:r w:rsidRPr="00E56E55">
        <w:rPr>
          <w:rStyle w:val="FootnoteReference"/>
          <w:rFonts w:cs="Times New Roman"/>
        </w:rPr>
        <w:footnoteRef/>
      </w:r>
      <w:r w:rsidRPr="00E56E55">
        <w:rPr>
          <w:rFonts w:cs="Times New Roman"/>
        </w:rPr>
        <w:t xml:space="preserve"> </w:t>
      </w:r>
      <w:r w:rsidRPr="00E56E55">
        <w:rPr>
          <w:rFonts w:cs="Times New Roman"/>
          <w:i/>
          <w:iCs/>
        </w:rPr>
        <w:t>See</w:t>
      </w:r>
      <w:r w:rsidRPr="00E56E55">
        <w:rPr>
          <w:rFonts w:cs="Times New Roman"/>
        </w:rPr>
        <w:t xml:space="preserve"> Susan Low Bloch, </w:t>
      </w:r>
      <w:r w:rsidRPr="00E56E55">
        <w:rPr>
          <w:rFonts w:cs="Times New Roman"/>
          <w:i/>
          <w:iCs/>
        </w:rPr>
        <w:t>The Early Role of the Attorney General in Our Constitutional Scheme:  In the Beginning There was Pragmatism</w:t>
      </w:r>
      <w:r w:rsidRPr="00E56E55">
        <w:rPr>
          <w:rFonts w:cs="Times New Roman"/>
        </w:rPr>
        <w:t xml:space="preserve">, </w:t>
      </w:r>
      <w:r w:rsidRPr="00E56E55">
        <w:rPr>
          <w:rFonts w:cs="Times New Roman"/>
          <w:smallCaps/>
        </w:rPr>
        <w:t>1989 Duke L.J. 561, 567</w:t>
      </w:r>
      <w:r w:rsidRPr="00E56E55">
        <w:rPr>
          <w:rFonts w:cs="Times New Roman"/>
        </w:rPr>
        <w:t xml:space="preserve"> (1989) (discussing </w:t>
      </w:r>
      <w:r w:rsidR="00E56E55">
        <w:rPr>
          <w:rFonts w:cs="Times New Roman"/>
        </w:rPr>
        <w:t>a</w:t>
      </w:r>
      <w:r w:rsidRPr="00E56E55">
        <w:rPr>
          <w:rFonts w:cs="Times New Roman"/>
        </w:rPr>
        <w:t xml:space="preserve">ttorney </w:t>
      </w:r>
      <w:r w:rsidR="00E56E55" w:rsidRPr="00E56E55">
        <w:rPr>
          <w:rFonts w:cs="Times New Roman"/>
        </w:rPr>
        <w:t>g</w:t>
      </w:r>
      <w:r w:rsidRPr="00E56E55">
        <w:rPr>
          <w:rFonts w:cs="Times New Roman"/>
        </w:rPr>
        <w:t>eneral</w:t>
      </w:r>
      <w:r w:rsidR="00E56E55">
        <w:rPr>
          <w:rFonts w:cs="Times New Roman"/>
        </w:rPr>
        <w:t>’s role as</w:t>
      </w:r>
      <w:r w:rsidRPr="00E56E55">
        <w:rPr>
          <w:rFonts w:cs="Times New Roman"/>
        </w:rPr>
        <w:t xml:space="preserve"> representative in cases before Supreme Court)</w:t>
      </w:r>
      <w:r w:rsidRPr="00E56E55">
        <w:rPr>
          <w:rFonts w:cs="Times New Roman"/>
          <w:i/>
          <w:iCs/>
        </w:rPr>
        <w:t xml:space="preserve">.  </w:t>
      </w:r>
    </w:p>
  </w:footnote>
  <w:footnote w:id="24">
    <w:p w14:paraId="65DC8F73" w14:textId="20AE9588" w:rsidR="00F13951" w:rsidRPr="00453FEB" w:rsidRDefault="00F13951" w:rsidP="00453FEB">
      <w:pPr>
        <w:pStyle w:val="FootnoteText"/>
        <w:spacing w:line="480" w:lineRule="auto"/>
        <w:rPr>
          <w:rFonts w:cs="Times New Roman"/>
        </w:rPr>
      </w:pPr>
      <w:r w:rsidRPr="00E56E55">
        <w:rPr>
          <w:rStyle w:val="FootnoteReference"/>
          <w:rFonts w:cs="Times New Roman"/>
        </w:rPr>
        <w:footnoteRef/>
      </w:r>
      <w:r w:rsidRPr="00E56E55">
        <w:rPr>
          <w:rFonts w:cs="Times New Roman"/>
        </w:rPr>
        <w:t xml:space="preserve"> </w:t>
      </w:r>
      <w:r w:rsidRPr="00E56E55">
        <w:rPr>
          <w:rFonts w:cs="Times New Roman"/>
          <w:i/>
          <w:iCs/>
        </w:rPr>
        <w:t>See</w:t>
      </w:r>
      <w:r w:rsidRPr="00E56E55">
        <w:rPr>
          <w:rFonts w:cs="Times New Roman"/>
        </w:rPr>
        <w:t xml:space="preserve"> </w:t>
      </w:r>
      <w:r w:rsidRPr="00E56E55">
        <w:rPr>
          <w:rFonts w:cs="Times New Roman"/>
          <w:i/>
          <w:iCs/>
        </w:rPr>
        <w:t>id.</w:t>
      </w:r>
      <w:r w:rsidRPr="00E56E55">
        <w:rPr>
          <w:rFonts w:cs="Times New Roman"/>
        </w:rPr>
        <w:t xml:space="preserve"> (</w:t>
      </w:r>
      <w:proofErr w:type="gramStart"/>
      <w:r w:rsidRPr="00E56E55">
        <w:rPr>
          <w:rFonts w:cs="Times New Roman"/>
        </w:rPr>
        <w:t>detailing</w:t>
      </w:r>
      <w:proofErr w:type="gramEnd"/>
      <w:r w:rsidRPr="00E56E55">
        <w:rPr>
          <w:rFonts w:cs="Times New Roman"/>
        </w:rPr>
        <w:t xml:space="preserve"> relationship between </w:t>
      </w:r>
      <w:r w:rsidR="00E56E55" w:rsidRPr="00E56E55">
        <w:rPr>
          <w:rFonts w:cs="Times New Roman"/>
        </w:rPr>
        <w:t>a</w:t>
      </w:r>
      <w:r w:rsidRPr="00E56E55">
        <w:rPr>
          <w:rFonts w:cs="Times New Roman"/>
        </w:rPr>
        <w:t xml:space="preserve">ttorney </w:t>
      </w:r>
      <w:r w:rsidR="00E56E55" w:rsidRPr="00E56E55">
        <w:rPr>
          <w:rFonts w:cs="Times New Roman"/>
        </w:rPr>
        <w:t>g</w:t>
      </w:r>
      <w:r w:rsidRPr="00E56E55">
        <w:rPr>
          <w:rFonts w:cs="Times New Roman"/>
        </w:rPr>
        <w:t>eneral and district</w:t>
      </w:r>
      <w:r w:rsidRPr="00453FEB">
        <w:rPr>
          <w:rFonts w:cs="Times New Roman"/>
        </w:rPr>
        <w:t xml:space="preserve"> attorneys)</w:t>
      </w:r>
      <w:r w:rsidRPr="00453FEB">
        <w:rPr>
          <w:rFonts w:cs="Times New Roman"/>
          <w:i/>
          <w:iCs/>
        </w:rPr>
        <w:t xml:space="preserve">.  </w:t>
      </w:r>
    </w:p>
  </w:footnote>
  <w:footnote w:id="25">
    <w:p w14:paraId="094F01DE" w14:textId="0177709E"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w:t>
      </w:r>
      <w:proofErr w:type="gramStart"/>
      <w:r w:rsidRPr="00453FEB">
        <w:rPr>
          <w:rFonts w:cs="Times New Roman"/>
        </w:rPr>
        <w:t>analyzing</w:t>
      </w:r>
      <w:proofErr w:type="gramEnd"/>
      <w:r w:rsidRPr="00453FEB">
        <w:rPr>
          <w:rFonts w:cs="Times New Roman"/>
        </w:rPr>
        <w:t xml:space="preserve"> autonomy of district attorneys)</w:t>
      </w:r>
      <w:r w:rsidRPr="00453FEB">
        <w:rPr>
          <w:rFonts w:cs="Times New Roman"/>
          <w:i/>
          <w:iCs/>
        </w:rPr>
        <w:t xml:space="preserve">.  </w:t>
      </w:r>
    </w:p>
  </w:footnote>
  <w:footnote w:id="26">
    <w:p w14:paraId="1F9B588D" w14:textId="23DFA51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w:t>
      </w:r>
      <w:proofErr w:type="gramStart"/>
      <w:r w:rsidRPr="004F03F9">
        <w:rPr>
          <w:rFonts w:cs="Times New Roman"/>
        </w:rPr>
        <w:t>confirming</w:t>
      </w:r>
      <w:proofErr w:type="gramEnd"/>
      <w:r w:rsidRPr="004F03F9">
        <w:rPr>
          <w:rFonts w:cs="Times New Roman"/>
        </w:rPr>
        <w:t xml:space="preserve"> </w:t>
      </w:r>
      <w:r w:rsidR="004F03F9">
        <w:rPr>
          <w:rFonts w:cs="Times New Roman"/>
        </w:rPr>
        <w:t>a</w:t>
      </w:r>
      <w:r w:rsidRPr="004F03F9">
        <w:rPr>
          <w:rFonts w:cs="Times New Roman"/>
        </w:rPr>
        <w:t xml:space="preserve">ttorney </w:t>
      </w:r>
      <w:r w:rsidR="004F03F9">
        <w:rPr>
          <w:rFonts w:cs="Times New Roman"/>
        </w:rPr>
        <w:t>g</w:t>
      </w:r>
      <w:r w:rsidRPr="004F03F9">
        <w:rPr>
          <w:rFonts w:cs="Times New Roman"/>
        </w:rPr>
        <w:t>enerals</w:t>
      </w:r>
      <w:r w:rsidRPr="00453FEB">
        <w:rPr>
          <w:rFonts w:cs="Times New Roman"/>
        </w:rPr>
        <w:t xml:space="preserve"> given control over local cases through congressional act)</w:t>
      </w:r>
      <w:r w:rsidRPr="00453FEB">
        <w:rPr>
          <w:rFonts w:cs="Times New Roman"/>
          <w:i/>
          <w:iCs/>
        </w:rPr>
        <w:t xml:space="preserve">.  </w:t>
      </w:r>
    </w:p>
  </w:footnote>
  <w:footnote w:id="27">
    <w:p w14:paraId="7C1FF905" w14:textId="72B4FC8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16 Stat. 162</w:t>
      </w:r>
      <w:r w:rsidRPr="00453FEB">
        <w:rPr>
          <w:rFonts w:cs="Times New Roman"/>
        </w:rPr>
        <w:t xml:space="preserve"> (1870) (creating Department of Justice and anointing </w:t>
      </w:r>
      <w:r w:rsidR="004F03F9" w:rsidRPr="004F03F9">
        <w:rPr>
          <w:rFonts w:cs="Times New Roman"/>
        </w:rPr>
        <w:t>a</w:t>
      </w:r>
      <w:r w:rsidRPr="004F03F9">
        <w:rPr>
          <w:rFonts w:cs="Times New Roman"/>
        </w:rPr>
        <w:t xml:space="preserve">ttorney </w:t>
      </w:r>
      <w:r w:rsidR="004F03F9" w:rsidRPr="004F03F9">
        <w:rPr>
          <w:rFonts w:cs="Times New Roman"/>
        </w:rPr>
        <w:t>g</w:t>
      </w:r>
      <w:r w:rsidRPr="004F03F9">
        <w:rPr>
          <w:rFonts w:cs="Times New Roman"/>
        </w:rPr>
        <w:t>eneral</w:t>
      </w:r>
      <w:r w:rsidRPr="00453FEB">
        <w:rPr>
          <w:rFonts w:cs="Times New Roman"/>
        </w:rPr>
        <w:t xml:space="preserve"> head).</w:t>
      </w:r>
      <w:r w:rsidRPr="00453FEB">
        <w:rPr>
          <w:rFonts w:cs="Times New Roman"/>
          <w:i/>
          <w:iCs/>
        </w:rPr>
        <w:t xml:space="preserve">  </w:t>
      </w:r>
    </w:p>
  </w:footnote>
  <w:footnote w:id="28">
    <w:p w14:paraId="2ADBA4AD" w14:textId="4153415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e.g.</w:t>
      </w:r>
      <w:r w:rsidRPr="00453FEB">
        <w:rPr>
          <w:rFonts w:cs="Times New Roman"/>
        </w:rPr>
        <w:t xml:space="preserve">, </w:t>
      </w:r>
      <w:r w:rsidRPr="00453FEB">
        <w:rPr>
          <w:rFonts w:cs="Times New Roman"/>
          <w:smallCaps/>
        </w:rPr>
        <w:t>Ala. Const.</w:t>
      </w:r>
      <w:r w:rsidRPr="00453FEB">
        <w:rPr>
          <w:rFonts w:cs="Times New Roman"/>
        </w:rPr>
        <w:t xml:space="preserve"> art. V, § 120 (giving governor responsibility to faithfully execute laws); </w:t>
      </w:r>
      <w:r w:rsidRPr="00453FEB">
        <w:rPr>
          <w:rFonts w:cs="Times New Roman"/>
          <w:smallCaps/>
        </w:rPr>
        <w:t>N.C. Const.</w:t>
      </w:r>
      <w:r w:rsidRPr="00453FEB">
        <w:rPr>
          <w:rFonts w:cs="Times New Roman"/>
        </w:rPr>
        <w:t xml:space="preserve"> art. III, § 5 (stating execution of laws within governor’s responsibility); </w:t>
      </w:r>
      <w:r w:rsidRPr="00453FEB">
        <w:rPr>
          <w:rFonts w:cs="Times New Roman"/>
          <w:smallCaps/>
        </w:rPr>
        <w:t>W. Va. Const.</w:t>
      </w:r>
      <w:r w:rsidRPr="00453FEB">
        <w:rPr>
          <w:rFonts w:cs="Times New Roman"/>
        </w:rPr>
        <w:t xml:space="preserve"> art. VII, § 5 (creating constitutional duty for governor to faithfully execute laws); </w:t>
      </w:r>
      <w:r w:rsidRPr="00453FEB">
        <w:rPr>
          <w:rFonts w:cs="Times New Roman"/>
          <w:smallCaps/>
        </w:rPr>
        <w:t>Ariz. Const.</w:t>
      </w:r>
      <w:r w:rsidRPr="00453FEB">
        <w:rPr>
          <w:rFonts w:cs="Times New Roman"/>
        </w:rPr>
        <w:t xml:space="preserve"> art. V, § 4 (outlining governor’s constitutional obligation to faithfully execute laws); </w:t>
      </w:r>
      <w:r w:rsidRPr="00453FEB">
        <w:rPr>
          <w:rFonts w:cs="Times New Roman"/>
          <w:smallCaps/>
        </w:rPr>
        <w:t>Fla. Const.</w:t>
      </w:r>
      <w:r w:rsidRPr="00453FEB">
        <w:rPr>
          <w:rFonts w:cs="Times New Roman"/>
        </w:rPr>
        <w:t xml:space="preserve"> art. IV, § 1 (proscribing gubernatorial duty to execute laws); </w:t>
      </w:r>
      <w:r w:rsidRPr="00453FEB">
        <w:rPr>
          <w:rFonts w:cs="Times New Roman"/>
          <w:smallCaps/>
        </w:rPr>
        <w:t>Ky. Const.</w:t>
      </w:r>
      <w:r w:rsidRPr="00453FEB">
        <w:rPr>
          <w:rFonts w:cs="Times New Roman"/>
        </w:rPr>
        <w:t xml:space="preserve"> § 81 (affirming governor’s responsibility to faithfully execute the laws).</w:t>
      </w:r>
      <w:r w:rsidRPr="00453FEB">
        <w:rPr>
          <w:rFonts w:cs="Times New Roman"/>
          <w:i/>
          <w:iCs/>
        </w:rPr>
        <w:t xml:space="preserve">  </w:t>
      </w:r>
    </w:p>
  </w:footnote>
  <w:footnote w:id="29">
    <w:p w14:paraId="4CC7896E" w14:textId="7A212E9E"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Carissa Byrne </w:t>
      </w:r>
      <w:proofErr w:type="spellStart"/>
      <w:r w:rsidRPr="00453FEB">
        <w:rPr>
          <w:rFonts w:cs="Times New Roman"/>
        </w:rPr>
        <w:t>Hessick</w:t>
      </w:r>
      <w:proofErr w:type="spellEnd"/>
      <w:r w:rsidRPr="00453FEB">
        <w:rPr>
          <w:rFonts w:cs="Times New Roman"/>
        </w:rPr>
        <w:t xml:space="preserve"> &amp; Michael Morse, </w:t>
      </w:r>
      <w:r w:rsidRPr="00453FEB">
        <w:rPr>
          <w:rFonts w:cs="Times New Roman"/>
          <w:i/>
          <w:iCs/>
        </w:rPr>
        <w:t>Picking Prosecutors</w:t>
      </w:r>
      <w:r w:rsidRPr="00453FEB">
        <w:rPr>
          <w:rFonts w:cs="Times New Roman"/>
        </w:rPr>
        <w:t xml:space="preserve">, 105 </w:t>
      </w:r>
      <w:r w:rsidRPr="00453FEB">
        <w:rPr>
          <w:rFonts w:cs="Times New Roman"/>
          <w:smallCaps/>
        </w:rPr>
        <w:t>Iowa L. Rev.</w:t>
      </w:r>
      <w:r w:rsidRPr="00453FEB">
        <w:rPr>
          <w:rFonts w:cs="Times New Roman"/>
        </w:rPr>
        <w:t xml:space="preserve"> 1537, 1548 (2020) (delineating differences between local prosecutors </w:t>
      </w:r>
      <w:r w:rsidRPr="004F03F9">
        <w:rPr>
          <w:rFonts w:cs="Times New Roman"/>
        </w:rPr>
        <w:t xml:space="preserve">and </w:t>
      </w:r>
      <w:r w:rsidR="004F03F9">
        <w:rPr>
          <w:rFonts w:cs="Times New Roman"/>
        </w:rPr>
        <w:t>a</w:t>
      </w:r>
      <w:r w:rsidRPr="004F03F9">
        <w:rPr>
          <w:rFonts w:cs="Times New Roman"/>
        </w:rPr>
        <w:t xml:space="preserve">ttorney </w:t>
      </w:r>
      <w:r w:rsidR="004F03F9">
        <w:rPr>
          <w:rFonts w:cs="Times New Roman"/>
        </w:rPr>
        <w:t>g</w:t>
      </w:r>
      <w:r w:rsidRPr="004F03F9">
        <w:rPr>
          <w:rFonts w:cs="Times New Roman"/>
        </w:rPr>
        <w:t>enerals an</w:t>
      </w:r>
      <w:r w:rsidRPr="00453FEB">
        <w:rPr>
          <w:rFonts w:cs="Times New Roman"/>
        </w:rPr>
        <w:t xml:space="preserve">d </w:t>
      </w:r>
      <w:r w:rsidR="005A7597">
        <w:rPr>
          <w:rFonts w:cs="Times New Roman"/>
        </w:rPr>
        <w:t xml:space="preserve">their </w:t>
      </w:r>
      <w:r w:rsidRPr="00453FEB">
        <w:rPr>
          <w:rFonts w:cs="Times New Roman"/>
        </w:rPr>
        <w:t xml:space="preserve">respective responsibilities and powers).  </w:t>
      </w:r>
    </w:p>
  </w:footnote>
  <w:footnote w:id="30">
    <w:p w14:paraId="7D87F37A" w14:textId="2E4FFEC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Rachel E. </w:t>
      </w:r>
      <w:proofErr w:type="spellStart"/>
      <w:r w:rsidRPr="00453FEB">
        <w:rPr>
          <w:rFonts w:cs="Times New Roman"/>
        </w:rPr>
        <w:t>Barkow</w:t>
      </w:r>
      <w:proofErr w:type="spellEnd"/>
      <w:r w:rsidRPr="00453FEB">
        <w:rPr>
          <w:rFonts w:cs="Times New Roman"/>
        </w:rPr>
        <w:t xml:space="preserve">, </w:t>
      </w:r>
      <w:r w:rsidRPr="00453FEB">
        <w:rPr>
          <w:rFonts w:cs="Times New Roman"/>
          <w:i/>
          <w:iCs/>
        </w:rPr>
        <w:t xml:space="preserve">Federalism and Criminal Law:  What the Feds Can Learn </w:t>
      </w:r>
      <w:proofErr w:type="gramStart"/>
      <w:r w:rsidRPr="00453FEB">
        <w:rPr>
          <w:rFonts w:cs="Times New Roman"/>
          <w:i/>
          <w:iCs/>
        </w:rPr>
        <w:t>From</w:t>
      </w:r>
      <w:proofErr w:type="gramEnd"/>
      <w:r w:rsidRPr="00453FEB">
        <w:rPr>
          <w:rFonts w:cs="Times New Roman"/>
          <w:i/>
          <w:iCs/>
        </w:rPr>
        <w:t xml:space="preserve"> the States</w:t>
      </w:r>
      <w:r w:rsidRPr="00453FEB">
        <w:rPr>
          <w:rFonts w:cs="Times New Roman"/>
        </w:rPr>
        <w:t xml:space="preserve">, 109 </w:t>
      </w:r>
      <w:r w:rsidRPr="00453FEB">
        <w:rPr>
          <w:rFonts w:cs="Times New Roman"/>
          <w:smallCaps/>
        </w:rPr>
        <w:t>Mich. L. Rev.</w:t>
      </w:r>
      <w:r w:rsidRPr="00453FEB">
        <w:rPr>
          <w:rFonts w:cs="Times New Roman"/>
        </w:rPr>
        <w:t xml:space="preserve"> 519, 545-50 (2011) (examining outer bounds of various state’s </w:t>
      </w:r>
      <w:r w:rsidR="00ED5C0F">
        <w:rPr>
          <w:rFonts w:cs="Times New Roman"/>
        </w:rPr>
        <w:t>a</w:t>
      </w:r>
      <w:r w:rsidRPr="00ED5C0F">
        <w:rPr>
          <w:rFonts w:cs="Times New Roman"/>
        </w:rPr>
        <w:t xml:space="preserve">ttorney </w:t>
      </w:r>
      <w:r w:rsidR="00ED5C0F">
        <w:rPr>
          <w:rFonts w:cs="Times New Roman"/>
        </w:rPr>
        <w:t>g</w:t>
      </w:r>
      <w:r w:rsidRPr="00ED5C0F">
        <w:rPr>
          <w:rFonts w:cs="Times New Roman"/>
        </w:rPr>
        <w:t>enerals’</w:t>
      </w:r>
      <w:r w:rsidRPr="00453FEB">
        <w:rPr>
          <w:rFonts w:cs="Times New Roman"/>
        </w:rPr>
        <w:t xml:space="preserve"> responsibilities and jurisdiction).  </w:t>
      </w:r>
    </w:p>
  </w:footnote>
  <w:footnote w:id="31">
    <w:p w14:paraId="18356AAB" w14:textId="4DEE095C" w:rsidR="00F13951" w:rsidRPr="00453FEB" w:rsidRDefault="00F13951" w:rsidP="00CB19C8">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spellStart"/>
      <w:r w:rsidRPr="00453FEB">
        <w:rPr>
          <w:rFonts w:cs="Times New Roman"/>
        </w:rPr>
        <w:t>Hessick</w:t>
      </w:r>
      <w:proofErr w:type="spellEnd"/>
      <w:r w:rsidRPr="00453FEB">
        <w:rPr>
          <w:rFonts w:cs="Times New Roman"/>
        </w:rPr>
        <w:t xml:space="preserve"> &amp; Morse,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_Ref62380749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29</w:t>
      </w:r>
      <w:r w:rsidRPr="00453FEB">
        <w:rPr>
          <w:rFonts w:cs="Times New Roman"/>
        </w:rPr>
        <w:fldChar w:fldCharType="end"/>
      </w:r>
      <w:r w:rsidRPr="00453FEB">
        <w:rPr>
          <w:rFonts w:cs="Times New Roman"/>
        </w:rPr>
        <w:t>,</w:t>
      </w:r>
      <w:r w:rsidRPr="00453FEB">
        <w:rPr>
          <w:rFonts w:cs="Times New Roman"/>
          <w:i/>
          <w:iCs/>
        </w:rPr>
        <w:t xml:space="preserve"> </w:t>
      </w:r>
      <w:r w:rsidRPr="00453FEB">
        <w:rPr>
          <w:rFonts w:cs="Times New Roman"/>
        </w:rPr>
        <w:t>at 1548 (discussing local prosecutorial</w:t>
      </w:r>
      <w:r w:rsidR="00AD58E0">
        <w:rPr>
          <w:rFonts w:cs="Times New Roman"/>
        </w:rPr>
        <w:t>-</w:t>
      </w:r>
      <w:r w:rsidRPr="00453FEB">
        <w:rPr>
          <w:rFonts w:cs="Times New Roman"/>
        </w:rPr>
        <w:t xml:space="preserve">election processes in states).  </w:t>
      </w:r>
    </w:p>
  </w:footnote>
  <w:footnote w:id="32">
    <w:p w14:paraId="53C8446F" w14:textId="03AC6C97" w:rsidR="00CB19C8" w:rsidRDefault="00CB19C8" w:rsidP="00CB19C8">
      <w:pPr>
        <w:pStyle w:val="FootnoteText"/>
        <w:spacing w:line="480" w:lineRule="auto"/>
      </w:pPr>
      <w:r>
        <w:rPr>
          <w:rStyle w:val="FootnoteReference"/>
        </w:rPr>
        <w:footnoteRef/>
      </w:r>
      <w:r>
        <w:t xml:space="preserve"> </w:t>
      </w:r>
      <w:r w:rsidRPr="00453FEB">
        <w:rPr>
          <w:rFonts w:cs="Times New Roman"/>
          <w:i/>
          <w:iCs/>
        </w:rPr>
        <w:t>See</w:t>
      </w:r>
      <w:r w:rsidRPr="00453FEB">
        <w:rPr>
          <w:rFonts w:cs="Times New Roman"/>
        </w:rPr>
        <w:t xml:space="preserve"> </w:t>
      </w:r>
      <w:r w:rsidRPr="00ED5C0F">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Pr>
          <w:rFonts w:cs="Times New Roman"/>
        </w:rPr>
        <w:t>, at</w:t>
      </w:r>
      <w:r w:rsidRPr="00453FEB">
        <w:rPr>
          <w:rFonts w:cs="Times New Roman"/>
        </w:rPr>
        <w:t xml:space="preserve"> </w:t>
      </w:r>
      <w:r w:rsidRPr="00453FEB">
        <w:rPr>
          <w:rFonts w:cs="Times New Roman"/>
          <w:i/>
          <w:iCs/>
        </w:rPr>
        <w:t>Prosecutorial Discretion (Prosecutorial Discretion)</w:t>
      </w:r>
      <w:r>
        <w:rPr>
          <w:rFonts w:cs="Times New Roman"/>
        </w:rPr>
        <w:t xml:space="preserve"> </w:t>
      </w:r>
      <w:r w:rsidRPr="00453FEB">
        <w:rPr>
          <w:rFonts w:cs="Times New Roman"/>
        </w:rPr>
        <w:t>(defining prosecutorial discretion)</w:t>
      </w:r>
      <w:r>
        <w:rPr>
          <w:rFonts w:cs="Times New Roman"/>
        </w:rPr>
        <w:t xml:space="preserve">; </w:t>
      </w:r>
      <w:r w:rsidRPr="00453FEB">
        <w:rPr>
          <w:rFonts w:cs="Times New Roman"/>
        </w:rPr>
        <w:t xml:space="preserve">Robert L. Misner, </w:t>
      </w:r>
      <w:r w:rsidRPr="00453FEB">
        <w:rPr>
          <w:rFonts w:cs="Times New Roman"/>
          <w:i/>
          <w:iCs/>
        </w:rPr>
        <w:t>Criminal Law:  Recasting Prosecutorial Discretion</w:t>
      </w:r>
      <w:r w:rsidRPr="00453FEB">
        <w:rPr>
          <w:rFonts w:cs="Times New Roman"/>
        </w:rPr>
        <w:t xml:space="preserve">, </w:t>
      </w:r>
      <w:r w:rsidRPr="00453FEB">
        <w:rPr>
          <w:rFonts w:cs="Times New Roman"/>
          <w:smallCaps/>
        </w:rPr>
        <w:t>86 J. Crim. L. &amp; Criminology 717</w:t>
      </w:r>
      <w:r w:rsidRPr="00453FEB">
        <w:rPr>
          <w:rFonts w:cs="Times New Roman"/>
        </w:rPr>
        <w:t>, 729 (1996) (outlining history of prosecutorial elections).  State prosecutorial discretion began as soon as states started entering the Union after 1850.</w:t>
      </w:r>
      <w:r>
        <w:rPr>
          <w:rFonts w:cs="Times New Roman"/>
        </w:rPr>
        <w:t xml:space="preserve">  </w:t>
      </w:r>
    </w:p>
  </w:footnote>
  <w:footnote w:id="33">
    <w:p w14:paraId="282361B3" w14:textId="212A74A7" w:rsidR="00F13951" w:rsidRPr="00453FEB" w:rsidRDefault="00F13951" w:rsidP="00CB19C8">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00F25EC5">
        <w:rPr>
          <w:rFonts w:cs="Times New Roman"/>
          <w:i/>
          <w:iCs/>
        </w:rPr>
        <w:t xml:space="preserve"> </w:t>
      </w:r>
      <w:r w:rsidR="00F25EC5">
        <w:rPr>
          <w:rFonts w:cs="Times New Roman"/>
        </w:rPr>
        <w:t xml:space="preserve">Misner, </w:t>
      </w:r>
      <w:r w:rsidR="00F25EC5" w:rsidRPr="00F25EC5">
        <w:rPr>
          <w:rFonts w:cs="Times New Roman"/>
          <w:i/>
          <w:iCs/>
        </w:rPr>
        <w:t>supra</w:t>
      </w:r>
      <w:r w:rsidR="00F25EC5">
        <w:rPr>
          <w:rFonts w:cs="Times New Roman"/>
        </w:rPr>
        <w:t xml:space="preserve"> note </w:t>
      </w:r>
      <w:r w:rsidR="00CB19C8">
        <w:rPr>
          <w:rFonts w:cs="Times New Roman"/>
        </w:rPr>
        <w:fldChar w:fldCharType="begin"/>
      </w:r>
      <w:r w:rsidR="00CB19C8">
        <w:rPr>
          <w:rFonts w:cs="Times New Roman"/>
        </w:rPr>
        <w:instrText xml:space="preserve"> NOTEREF _Ref82769883 \h  \* MERGEFORMAT </w:instrText>
      </w:r>
      <w:r w:rsidR="00CB19C8">
        <w:rPr>
          <w:rFonts w:cs="Times New Roman"/>
        </w:rPr>
      </w:r>
      <w:r w:rsidR="00CB19C8">
        <w:rPr>
          <w:rFonts w:cs="Times New Roman"/>
        </w:rPr>
        <w:fldChar w:fldCharType="separate"/>
      </w:r>
      <w:r w:rsidR="00CB19C8">
        <w:rPr>
          <w:rFonts w:cs="Times New Roman"/>
        </w:rPr>
        <w:t>32</w:t>
      </w:r>
      <w:r w:rsidR="00CB19C8">
        <w:rPr>
          <w:rFonts w:cs="Times New Roman"/>
        </w:rPr>
        <w:fldChar w:fldCharType="end"/>
      </w:r>
      <w:r w:rsidR="00CB19C8">
        <w:rPr>
          <w:rFonts w:cs="Times New Roman"/>
        </w:rPr>
        <w:t xml:space="preserve"> </w:t>
      </w:r>
      <w:r w:rsidR="00F25EC5">
        <w:rPr>
          <w:rFonts w:cs="Times New Roman"/>
        </w:rPr>
        <w:t>at 729</w:t>
      </w:r>
      <w:r w:rsidRPr="00453FEB">
        <w:rPr>
          <w:rFonts w:cs="Times New Roman"/>
        </w:rPr>
        <w:t xml:space="preserve"> (addressing increasingly independent nature of public prosecutors).  </w:t>
      </w:r>
    </w:p>
  </w:footnote>
  <w:footnote w:id="34">
    <w:p w14:paraId="7067E7B1" w14:textId="7E0FC8D3" w:rsidR="00F13951" w:rsidRPr="00453FEB" w:rsidRDefault="00F13951" w:rsidP="00CB19C8">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at 730 (analyzing prosecutorial election conditions of forty-eight contiguous states).  </w:t>
      </w:r>
    </w:p>
  </w:footnote>
  <w:footnote w:id="35">
    <w:p w14:paraId="5D305F12" w14:textId="21BC40A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00CB19C8" w:rsidRPr="00CB19C8">
        <w:rPr>
          <w:rFonts w:cs="Times New Roman"/>
          <w:i/>
          <w:iCs/>
        </w:rPr>
        <w:t>id.</w:t>
      </w:r>
      <w:r w:rsidRPr="00453FEB">
        <w:rPr>
          <w:rFonts w:cs="Times New Roman"/>
        </w:rPr>
        <w:t xml:space="preserve"> (</w:t>
      </w:r>
      <w:proofErr w:type="gramStart"/>
      <w:r w:rsidRPr="00453FEB">
        <w:rPr>
          <w:rFonts w:cs="Times New Roman"/>
        </w:rPr>
        <w:t>evaluating</w:t>
      </w:r>
      <w:proofErr w:type="gramEnd"/>
      <w:r w:rsidRPr="00453FEB">
        <w:rPr>
          <w:rFonts w:cs="Times New Roman"/>
        </w:rPr>
        <w:t xml:space="preserve"> crime increase resulting from World War I and national examination of prosecutorial discretion).  At this time, legal scholars and state governments noticed a lack of professionalism from public prosecutors, which led legal experts to question the appropriateness of the prosecutor’s absolute discretion in the exercise of their legal duties.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w:t>
      </w:r>
      <w:r w:rsidR="00CB19C8">
        <w:rPr>
          <w:rFonts w:cs="Times New Roman"/>
        </w:rPr>
        <w:t xml:space="preserve"> </w:t>
      </w:r>
    </w:p>
  </w:footnote>
  <w:footnote w:id="36">
    <w:p w14:paraId="014206EE" w14:textId="7564EE0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at 730-31 (detailing commissions created in various cities and states and highlighting findings).  The commissions were unable to limit the prosecutors’ ability to use their discretion and very few systemic changes were made other than the requirement in </w:t>
      </w:r>
      <w:proofErr w:type="gramStart"/>
      <w:r w:rsidRPr="00453FEB">
        <w:rPr>
          <w:rFonts w:cs="Times New Roman"/>
        </w:rPr>
        <w:t>a majority of</w:t>
      </w:r>
      <w:proofErr w:type="gramEnd"/>
      <w:r w:rsidRPr="00453FEB">
        <w:rPr>
          <w:rFonts w:cs="Times New Roman"/>
        </w:rPr>
        <w:t xml:space="preserve"> states that the prosecutor be a licensed attorney.  </w:t>
      </w:r>
      <w:r w:rsidRPr="00453FEB">
        <w:rPr>
          <w:rFonts w:cs="Times New Roman"/>
          <w:i/>
          <w:iCs/>
        </w:rPr>
        <w:t>See id.</w:t>
      </w:r>
      <w:r w:rsidRPr="00453FEB">
        <w:rPr>
          <w:rFonts w:cs="Times New Roman"/>
        </w:rPr>
        <w:t xml:space="preserve"> at 731 (reviewing lack of systemic changes besides license requirement).  </w:t>
      </w:r>
    </w:p>
  </w:footnote>
  <w:footnote w:id="37">
    <w:p w14:paraId="1C7F27BB" w14:textId="3F6F6F6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F05B08">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4B7A83">
        <w:rPr>
          <w:rFonts w:cs="Times New Roman"/>
        </w:rPr>
        <w:t>, at</w:t>
      </w:r>
      <w:r w:rsidRPr="00453FEB">
        <w:rPr>
          <w:rFonts w:cs="Times New Roman"/>
        </w:rPr>
        <w:t xml:space="preserve"> </w:t>
      </w:r>
      <w:r w:rsidR="004B7A83" w:rsidRPr="00453FEB">
        <w:rPr>
          <w:rFonts w:cs="Times New Roman"/>
          <w:i/>
          <w:iCs/>
        </w:rPr>
        <w:t>Prosecutorial Discretion (Prosecutorial Discretion)</w:t>
      </w:r>
      <w:r w:rsidR="004B7A83">
        <w:rPr>
          <w:rFonts w:cs="Times New Roman"/>
        </w:rPr>
        <w:t xml:space="preserve"> </w:t>
      </w:r>
      <w:r w:rsidRPr="00453FEB">
        <w:rPr>
          <w:rFonts w:cs="Times New Roman"/>
        </w:rPr>
        <w:t xml:space="preserve">(defining prosecutorial discretion).  </w:t>
      </w:r>
    </w:p>
  </w:footnote>
  <w:footnote w:id="38">
    <w:p w14:paraId="67F59AA5" w14:textId="6523FBA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Stephanos </w:t>
      </w:r>
      <w:proofErr w:type="spellStart"/>
      <w:r w:rsidRPr="00453FEB">
        <w:rPr>
          <w:rFonts w:cs="Times New Roman"/>
        </w:rPr>
        <w:t>Bibas</w:t>
      </w:r>
      <w:proofErr w:type="spellEnd"/>
      <w:r w:rsidRPr="00453FEB">
        <w:rPr>
          <w:rFonts w:cs="Times New Roman"/>
        </w:rPr>
        <w:t xml:space="preserve">, </w:t>
      </w:r>
      <w:r w:rsidRPr="00453FEB">
        <w:rPr>
          <w:rFonts w:cs="Times New Roman"/>
          <w:i/>
          <w:iCs/>
        </w:rPr>
        <w:t>The Need for Prosecutorial Discretion</w:t>
      </w:r>
      <w:r w:rsidRPr="00453FEB">
        <w:rPr>
          <w:rFonts w:cs="Times New Roman"/>
        </w:rPr>
        <w:t xml:space="preserve">, 19 </w:t>
      </w:r>
      <w:r w:rsidRPr="00453FEB">
        <w:rPr>
          <w:rFonts w:cs="Times New Roman"/>
          <w:smallCaps/>
        </w:rPr>
        <w:t xml:space="preserve">Temp. Pol. &amp; Civ </w:t>
      </w:r>
      <w:proofErr w:type="spellStart"/>
      <w:r w:rsidRPr="00453FEB">
        <w:rPr>
          <w:rFonts w:cs="Times New Roman"/>
          <w:smallCaps/>
        </w:rPr>
        <w:t>Rts</w:t>
      </w:r>
      <w:proofErr w:type="spellEnd"/>
      <w:r w:rsidRPr="00453FEB">
        <w:rPr>
          <w:rFonts w:cs="Times New Roman"/>
          <w:smallCaps/>
        </w:rPr>
        <w:t>. L. Rev.</w:t>
      </w:r>
      <w:r w:rsidRPr="00453FEB">
        <w:rPr>
          <w:rFonts w:cs="Times New Roman"/>
        </w:rPr>
        <w:t xml:space="preserve"> 369, 373 (2010) (arguing discretionary power troubling because of its hidden nature).  </w:t>
      </w:r>
    </w:p>
  </w:footnote>
  <w:footnote w:id="39">
    <w:p w14:paraId="10AD43DB" w14:textId="42395A19"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Melba Pearson, </w:t>
      </w:r>
      <w:r w:rsidRPr="00453FEB">
        <w:rPr>
          <w:rFonts w:cs="Times New Roman"/>
          <w:i/>
          <w:iCs/>
        </w:rPr>
        <w:t>The Data that Can Make Prosecutors Engines of Criminal Justice Reform</w:t>
      </w:r>
      <w:r w:rsidRPr="00453FEB">
        <w:rPr>
          <w:rFonts w:cs="Times New Roman"/>
        </w:rPr>
        <w:t xml:space="preserve">, </w:t>
      </w:r>
      <w:r w:rsidRPr="00453FEB">
        <w:rPr>
          <w:rFonts w:cs="Times New Roman"/>
          <w:smallCaps/>
        </w:rPr>
        <w:t>Brennan Center For Justice</w:t>
      </w:r>
      <w:r w:rsidRPr="00453FEB">
        <w:rPr>
          <w:rFonts w:cs="Times New Roman"/>
        </w:rPr>
        <w:t xml:space="preserve"> (November 23, 2020) https://www.brennancenter.org/our-work/analysis-opinion/data-can-make-prosecutors-engines-criminal-justice-reform [https://perma.cc/UN6A-ES5M] (describing project launched measuring prosecutors performance); </w:t>
      </w:r>
      <w:r w:rsidRPr="00453FEB">
        <w:rPr>
          <w:rFonts w:cs="Times New Roman"/>
          <w:i/>
          <w:iCs/>
        </w:rPr>
        <w:t>About Us</w:t>
      </w:r>
      <w:r w:rsidRPr="00453FEB">
        <w:rPr>
          <w:rFonts w:cs="Times New Roman"/>
        </w:rPr>
        <w:t xml:space="preserve">, </w:t>
      </w:r>
      <w:r w:rsidRPr="00453FEB">
        <w:rPr>
          <w:rFonts w:cs="Times New Roman"/>
          <w:smallCaps/>
        </w:rPr>
        <w:t>Measures for Justice</w:t>
      </w:r>
      <w:r w:rsidRPr="00453FEB">
        <w:rPr>
          <w:rFonts w:cs="Times New Roman"/>
        </w:rPr>
        <w:t xml:space="preserve">, https://measuresforjustice.org/about, [https://perma.cc/BC8S-UBS7] (articulating central mission of standardizing and improving criminal justice data); Andrea Kupfer Schneider &amp; Cynthia </w:t>
      </w:r>
      <w:proofErr w:type="spellStart"/>
      <w:r w:rsidRPr="00453FEB">
        <w:rPr>
          <w:rFonts w:cs="Times New Roman"/>
        </w:rPr>
        <w:t>Alkon</w:t>
      </w:r>
      <w:proofErr w:type="spellEnd"/>
      <w:r w:rsidRPr="00453FEB">
        <w:rPr>
          <w:rFonts w:cs="Times New Roman"/>
        </w:rPr>
        <w:t>,</w:t>
      </w:r>
      <w:r w:rsidRPr="00453FEB">
        <w:rPr>
          <w:rFonts w:cs="Times New Roman"/>
          <w:i/>
          <w:iCs/>
        </w:rPr>
        <w:t xml:space="preserve"> Bargaining in the Dark:  The Need for Transparency and Data in Plea Bargaining</w:t>
      </w:r>
      <w:r w:rsidRPr="00453FEB">
        <w:rPr>
          <w:rFonts w:cs="Times New Roman"/>
        </w:rPr>
        <w:t xml:space="preserve">, 22 </w:t>
      </w:r>
      <w:r w:rsidRPr="00453FEB">
        <w:rPr>
          <w:rFonts w:cs="Times New Roman"/>
          <w:smallCaps/>
        </w:rPr>
        <w:t>New Crim. L. R.</w:t>
      </w:r>
      <w:r w:rsidRPr="00453FEB">
        <w:rPr>
          <w:rFonts w:cs="Times New Roman"/>
        </w:rPr>
        <w:t xml:space="preserve"> 434, 446 (2019) (describing growing movement to collect more data in regarding U.S. criminal legal system).  </w:t>
      </w:r>
    </w:p>
  </w:footnote>
  <w:footnote w:id="40">
    <w:p w14:paraId="4E11117A" w14:textId="2B3BEE9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Nicole Zayas Fortier, </w:t>
      </w:r>
      <w:r w:rsidRPr="00453FEB">
        <w:rPr>
          <w:rFonts w:cs="Times New Roman"/>
          <w:i/>
          <w:iCs/>
        </w:rPr>
        <w:t>Unlocking the Black Box</w:t>
      </w:r>
      <w:r w:rsidRPr="00453FEB">
        <w:rPr>
          <w:rFonts w:cs="Times New Roman"/>
        </w:rPr>
        <w:t xml:space="preserve">, </w:t>
      </w:r>
      <w:r w:rsidRPr="00453FEB">
        <w:rPr>
          <w:rFonts w:cs="Times New Roman"/>
          <w:smallCaps/>
        </w:rPr>
        <w:t>ACLU Smart Justice</w:t>
      </w:r>
      <w:r w:rsidRPr="00453FEB">
        <w:rPr>
          <w:rFonts w:cs="Times New Roman"/>
        </w:rPr>
        <w:t xml:space="preserve">, https://www.aclu.org/sites/default/files/field_document/aclu_smart_justice_prosecutor_transparency_report.pdf [https://perma.cc/7Y9Z-K5M9] (arguing for implementation of Prosecutorial Transparency Act).  </w:t>
      </w:r>
    </w:p>
  </w:footnote>
  <w:footnote w:id="41">
    <w:p w14:paraId="06B1D714" w14:textId="005E9BD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Leslie C. Griffin, </w:t>
      </w:r>
      <w:r w:rsidRPr="00453FEB">
        <w:rPr>
          <w:rFonts w:cs="Times New Roman"/>
          <w:i/>
          <w:iCs/>
        </w:rPr>
        <w:t>The Prudent Prosecutor</w:t>
      </w:r>
      <w:r w:rsidRPr="00453FEB">
        <w:rPr>
          <w:rFonts w:cs="Times New Roman"/>
        </w:rPr>
        <w:t xml:space="preserve">, </w:t>
      </w:r>
      <w:r w:rsidRPr="00453FEB">
        <w:rPr>
          <w:rFonts w:cs="Times New Roman"/>
          <w:smallCaps/>
        </w:rPr>
        <w:t>14 Geo. J. Legal Ethics</w:t>
      </w:r>
      <w:r w:rsidRPr="00453FEB">
        <w:rPr>
          <w:rFonts w:cs="Times New Roman"/>
        </w:rPr>
        <w:t xml:space="preserve"> 259, 267 (2001) (arguing prosecutorial discretion used during criminal investigations).  </w:t>
      </w:r>
    </w:p>
  </w:footnote>
  <w:footnote w:id="42">
    <w:p w14:paraId="09BFBDCF" w14:textId="7777777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Rory K. Little, </w:t>
      </w:r>
      <w:r w:rsidRPr="00453FEB">
        <w:rPr>
          <w:rFonts w:cs="Times New Roman"/>
          <w:i/>
          <w:iCs/>
        </w:rPr>
        <w:t>Proportionality as an Ethical Precept for Prosecutors in Their Investigative Role</w:t>
      </w:r>
      <w:r w:rsidRPr="00453FEB">
        <w:rPr>
          <w:rFonts w:cs="Times New Roman"/>
        </w:rPr>
        <w:t xml:space="preserve">, 68 </w:t>
      </w:r>
      <w:r w:rsidRPr="00453FEB">
        <w:rPr>
          <w:rFonts w:cs="Times New Roman"/>
          <w:smallCaps/>
        </w:rPr>
        <w:t>Fordham L. Rev.</w:t>
      </w:r>
      <w:r w:rsidRPr="00453FEB">
        <w:rPr>
          <w:rFonts w:cs="Times New Roman"/>
        </w:rPr>
        <w:t xml:space="preserve"> 723, 728-729 (1999) (outlining ethical concerns regarding prosecutor’s discretion during investigation).  </w:t>
      </w:r>
    </w:p>
  </w:footnote>
  <w:footnote w:id="43">
    <w:p w14:paraId="1BE16221" w14:textId="14C9E81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Burns v. Reed, 500 U.S. 478, 486 (1991) (highlighting prosecutor’s duties prior to litigation).  Prosecutors have general immunity from suits when presenting evidence in support of search warrants and when pursuing lines of investigation.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at 492 (holding prosecutor’s support of search warrant and presentation of evidence protected by absolute immunity).  Prosecutors, due to their training and experience, provide an important brake on law enforcement during this phase.  </w:t>
      </w:r>
      <w:r w:rsidRPr="00453FEB">
        <w:rPr>
          <w:rFonts w:cs="Times New Roman"/>
          <w:i/>
          <w:iCs/>
        </w:rPr>
        <w:t>See</w:t>
      </w:r>
      <w:r w:rsidRPr="00453FEB">
        <w:rPr>
          <w:rFonts w:cs="Times New Roman"/>
        </w:rPr>
        <w:t xml:space="preserve"> Little, </w:t>
      </w:r>
      <w:r w:rsidRPr="00453FEB">
        <w:rPr>
          <w:rFonts w:cs="Times New Roman"/>
          <w:i/>
          <w:iCs/>
        </w:rPr>
        <w:t xml:space="preserve">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_Ref61888028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42</w:t>
      </w:r>
      <w:r w:rsidRPr="00453FEB">
        <w:rPr>
          <w:rFonts w:cs="Times New Roman"/>
        </w:rPr>
        <w:fldChar w:fldCharType="end"/>
      </w:r>
      <w:r w:rsidRPr="00453FEB">
        <w:rPr>
          <w:rFonts w:cs="Times New Roman"/>
        </w:rPr>
        <w:t xml:space="preserve">, at 729 (demonstrating “healthy balance” that prosecutors provide during investigation).  </w:t>
      </w:r>
    </w:p>
  </w:footnote>
  <w:footnote w:id="44">
    <w:p w14:paraId="307E3ABF" w14:textId="09489A9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00397C11" w:rsidRPr="00453FEB">
        <w:rPr>
          <w:rFonts w:cs="Times New Roman"/>
        </w:rPr>
        <w:t xml:space="preserve">Little, </w:t>
      </w:r>
      <w:r w:rsidR="00397C11" w:rsidRPr="00453FEB">
        <w:rPr>
          <w:rFonts w:cs="Times New Roman"/>
          <w:i/>
          <w:iCs/>
        </w:rPr>
        <w:t xml:space="preserve">supra </w:t>
      </w:r>
      <w:r w:rsidR="00397C11" w:rsidRPr="00453FEB">
        <w:rPr>
          <w:rFonts w:cs="Times New Roman"/>
        </w:rPr>
        <w:t xml:space="preserve">note </w:t>
      </w:r>
      <w:r w:rsidR="00397C11" w:rsidRPr="00453FEB">
        <w:rPr>
          <w:rFonts w:cs="Times New Roman"/>
        </w:rPr>
        <w:fldChar w:fldCharType="begin"/>
      </w:r>
      <w:r w:rsidR="00397C11" w:rsidRPr="00453FEB">
        <w:rPr>
          <w:rFonts w:cs="Times New Roman"/>
        </w:rPr>
        <w:instrText xml:space="preserve"> NOTEREF _Ref61888028 \h </w:instrText>
      </w:r>
      <w:r w:rsidR="00397C11">
        <w:rPr>
          <w:rFonts w:cs="Times New Roman"/>
        </w:rPr>
        <w:instrText xml:space="preserve"> \* MERGEFORMAT </w:instrText>
      </w:r>
      <w:r w:rsidR="00397C11" w:rsidRPr="00453FEB">
        <w:rPr>
          <w:rFonts w:cs="Times New Roman"/>
        </w:rPr>
      </w:r>
      <w:r w:rsidR="00397C11" w:rsidRPr="00453FEB">
        <w:rPr>
          <w:rFonts w:cs="Times New Roman"/>
        </w:rPr>
        <w:fldChar w:fldCharType="separate"/>
      </w:r>
      <w:r w:rsidR="00397C11" w:rsidRPr="00453FEB">
        <w:rPr>
          <w:rFonts w:cs="Times New Roman"/>
        </w:rPr>
        <w:t>42</w:t>
      </w:r>
      <w:r w:rsidR="00397C11" w:rsidRPr="00453FEB">
        <w:rPr>
          <w:rFonts w:cs="Times New Roman"/>
        </w:rPr>
        <w:fldChar w:fldCharType="end"/>
      </w:r>
      <w:r w:rsidR="00397C11" w:rsidRPr="00453FEB">
        <w:rPr>
          <w:rFonts w:cs="Times New Roman"/>
        </w:rPr>
        <w:t xml:space="preserve">, </w:t>
      </w:r>
      <w:r w:rsidR="00397C11">
        <w:rPr>
          <w:rFonts w:cs="Times New Roman"/>
        </w:rPr>
        <w:t>at 738</w:t>
      </w:r>
      <w:r w:rsidRPr="00453FEB">
        <w:rPr>
          <w:rFonts w:cs="Times New Roman"/>
        </w:rPr>
        <w:t xml:space="preserve"> (noting broad prosecutorial discretion between criminal offense or offender and deciding charges); Young v. United States </w:t>
      </w:r>
      <w:r w:rsidRPr="00453FEB">
        <w:rPr>
          <w:rFonts w:cs="Times New Roman"/>
          <w:i/>
          <w:iCs/>
        </w:rPr>
        <w:t>ex rel</w:t>
      </w:r>
      <w:r w:rsidRPr="00453FEB">
        <w:rPr>
          <w:rFonts w:cs="Times New Roman"/>
        </w:rPr>
        <w:t xml:space="preserve">. Vuitton Et </w:t>
      </w:r>
      <w:proofErr w:type="spellStart"/>
      <w:r w:rsidRPr="00453FEB">
        <w:rPr>
          <w:rFonts w:cs="Times New Roman"/>
        </w:rPr>
        <w:t>Fils</w:t>
      </w:r>
      <w:proofErr w:type="spellEnd"/>
      <w:r w:rsidRPr="00453FEB">
        <w:rPr>
          <w:rFonts w:cs="Times New Roman"/>
        </w:rPr>
        <w:t xml:space="preserve"> S. A., 481 U.S. 787, 807 (1987) (developing prosecutorial discretion to include discretion to conduct investigations in manner they see fit); </w:t>
      </w:r>
      <w:r w:rsidRPr="00397C11">
        <w:rPr>
          <w:rFonts w:cs="Times New Roman"/>
          <w:i/>
          <w:iCs/>
        </w:rPr>
        <w:t>Guide For Users:  II Preliminary Proceedings</w:t>
      </w:r>
      <w:r w:rsidRPr="00453FEB">
        <w:rPr>
          <w:rFonts w:cs="Times New Roman"/>
          <w:i/>
          <w:iCs/>
        </w:rPr>
        <w:t xml:space="preserv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_Ref62295524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17</w:t>
      </w:r>
      <w:r w:rsidRPr="00453FEB">
        <w:rPr>
          <w:rFonts w:cs="Times New Roman"/>
        </w:rPr>
        <w:fldChar w:fldCharType="end"/>
      </w:r>
      <w:r w:rsidRPr="00453FEB">
        <w:rPr>
          <w:rFonts w:cs="Times New Roman"/>
        </w:rPr>
        <w:t xml:space="preserve">, at 281 (confirming prosecutor has authority to decide when to investigate).  </w:t>
      </w:r>
    </w:p>
  </w:footnote>
  <w:footnote w:id="45">
    <w:p w14:paraId="5C1A7C8A" w14:textId="6C27A3B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Griffin, supra note </w:t>
      </w:r>
      <w:r w:rsidRPr="00453FEB">
        <w:rPr>
          <w:rFonts w:cs="Times New Roman"/>
        </w:rPr>
        <w:fldChar w:fldCharType="begin"/>
      </w:r>
      <w:r w:rsidRPr="00453FEB">
        <w:rPr>
          <w:rFonts w:cs="Times New Roman"/>
        </w:rPr>
        <w:instrText xml:space="preserve"> NOTEREF _Ref61888028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42</w:t>
      </w:r>
      <w:r w:rsidRPr="00453FEB">
        <w:rPr>
          <w:rFonts w:cs="Times New Roman"/>
        </w:rPr>
        <w:fldChar w:fldCharType="end"/>
      </w:r>
      <w:r w:rsidR="00900898">
        <w:rPr>
          <w:rFonts w:cs="Times New Roman"/>
        </w:rPr>
        <w:t>,</w:t>
      </w:r>
      <w:r w:rsidRPr="00453FEB">
        <w:rPr>
          <w:rFonts w:cs="Times New Roman"/>
        </w:rPr>
        <w:t xml:space="preserve"> at 267 (outlining how prosecutors may weigh various factors before deciding what charges appropriate).  </w:t>
      </w:r>
    </w:p>
  </w:footnote>
  <w:footnote w:id="46">
    <w:p w14:paraId="0D5C556F" w14:textId="7D209A93" w:rsidR="00F13951" w:rsidRPr="00475392"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spellStart"/>
      <w:r w:rsidRPr="00453FEB">
        <w:rPr>
          <w:rFonts w:cs="Times New Roman"/>
        </w:rPr>
        <w:t>Wayte</w:t>
      </w:r>
      <w:proofErr w:type="spellEnd"/>
      <w:r w:rsidRPr="00453FEB">
        <w:rPr>
          <w:rFonts w:cs="Times New Roman"/>
        </w:rPr>
        <w:t xml:space="preserve"> v. United States, 470 U.S. 598, 607 (1985) (giving prosecutor wide discretion in charging decisions if</w:t>
      </w:r>
      <w:r w:rsidR="00900898">
        <w:rPr>
          <w:rFonts w:cs="Times New Roman"/>
        </w:rPr>
        <w:t xml:space="preserve"> probable cause supports</w:t>
      </w:r>
      <w:r w:rsidRPr="00453FEB">
        <w:rPr>
          <w:rFonts w:cs="Times New Roman"/>
        </w:rPr>
        <w:t xml:space="preserve"> decisions to prosecute); </w:t>
      </w:r>
      <w:proofErr w:type="spellStart"/>
      <w:r w:rsidRPr="00453FEB">
        <w:rPr>
          <w:rFonts w:cs="Times New Roman"/>
        </w:rPr>
        <w:t>Bordenkircher</w:t>
      </w:r>
      <w:proofErr w:type="spellEnd"/>
      <w:r w:rsidRPr="00453FEB">
        <w:rPr>
          <w:rFonts w:cs="Times New Roman"/>
        </w:rPr>
        <w:t xml:space="preserve"> v. Hayes, 434 U.S. 357, 364 (1978) (affirming discretion to charges rests entirely in prosecutor’s discretion); Krauss,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_Hlk51184712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xml:space="preserve">, at 5-6 (explaining full extent of federal prosecutorial discretion); Georgetown University Law Center, </w:t>
      </w:r>
      <w:r w:rsidRPr="00453FEB">
        <w:rPr>
          <w:rFonts w:cs="Times New Roman"/>
          <w:i/>
          <w:iCs/>
        </w:rPr>
        <w:t>Preliminary Proceedings</w:t>
      </w:r>
      <w:r w:rsidRPr="00453FEB">
        <w:rPr>
          <w:rFonts w:cs="Times New Roman"/>
        </w:rPr>
        <w:t xml:space="preserve">, 39 </w:t>
      </w:r>
      <w:r w:rsidRPr="00453FEB">
        <w:rPr>
          <w:rFonts w:cs="Times New Roman"/>
          <w:smallCaps/>
        </w:rPr>
        <w:t>Geo. L.J. Ann. Rev. Crim. Proc.</w:t>
      </w:r>
      <w:r w:rsidRPr="00453FEB">
        <w:rPr>
          <w:rFonts w:cs="Times New Roman"/>
        </w:rPr>
        <w:t xml:space="preserve"> 223, </w:t>
      </w:r>
      <w:r w:rsidRPr="00475392">
        <w:rPr>
          <w:rFonts w:cs="Times New Roman"/>
        </w:rPr>
        <w:t xml:space="preserve">223 (2010) (confirming decision to prosecute within prosecutor’s discretion if probable cause exists).  Although probable cause is a fluid concept based on the </w:t>
      </w:r>
      <w:proofErr w:type="gramStart"/>
      <w:r w:rsidRPr="00475392">
        <w:rPr>
          <w:rFonts w:cs="Times New Roman"/>
        </w:rPr>
        <w:t>particular context</w:t>
      </w:r>
      <w:proofErr w:type="gramEnd"/>
      <w:r w:rsidR="006E2C48" w:rsidRPr="00475392">
        <w:rPr>
          <w:rFonts w:cs="Times New Roman"/>
        </w:rPr>
        <w:t xml:space="preserve"> of a given case</w:t>
      </w:r>
      <w:r w:rsidRPr="00475392">
        <w:rPr>
          <w:rFonts w:cs="Times New Roman"/>
        </w:rPr>
        <w:t xml:space="preserve">, the Supreme Court has defined probable cause </w:t>
      </w:r>
      <w:r w:rsidR="00475392" w:rsidRPr="00475392">
        <w:rPr>
          <w:rFonts w:cs="Times New Roman"/>
        </w:rPr>
        <w:t xml:space="preserve">in other areas of law </w:t>
      </w:r>
      <w:r w:rsidRPr="00475392">
        <w:rPr>
          <w:rFonts w:cs="Times New Roman"/>
        </w:rPr>
        <w:t xml:space="preserve">as evidence supporting reasonable and prudent action.  </w:t>
      </w:r>
      <w:r w:rsidRPr="00475392">
        <w:rPr>
          <w:rFonts w:cs="Times New Roman"/>
          <w:i/>
          <w:iCs/>
        </w:rPr>
        <w:t>See</w:t>
      </w:r>
      <w:r w:rsidRPr="00475392">
        <w:rPr>
          <w:rFonts w:cs="Times New Roman"/>
        </w:rPr>
        <w:t xml:space="preserve"> Illinois v. Gates, 462 U.S. 213, 231-232 (1983) (highlighting ambiguous and fact-dependent nature of probable cause).  </w:t>
      </w:r>
    </w:p>
  </w:footnote>
  <w:footnote w:id="47">
    <w:p w14:paraId="578F47C2" w14:textId="6879CC24" w:rsidR="00475392" w:rsidRPr="00453FEB" w:rsidRDefault="00475392" w:rsidP="00475392">
      <w:pPr>
        <w:pStyle w:val="FootnoteText"/>
        <w:spacing w:line="480" w:lineRule="auto"/>
        <w:rPr>
          <w:rFonts w:cs="Times New Roman"/>
        </w:rPr>
      </w:pPr>
      <w:r w:rsidRPr="00475392">
        <w:rPr>
          <w:rStyle w:val="FootnoteReference"/>
          <w:rFonts w:cs="Times New Roman"/>
        </w:rPr>
        <w:footnoteRef/>
      </w:r>
      <w:r w:rsidRPr="00475392">
        <w:rPr>
          <w:rFonts w:cs="Times New Roman"/>
        </w:rPr>
        <w:t xml:space="preserve"> </w:t>
      </w:r>
      <w:r w:rsidRPr="00475392">
        <w:rPr>
          <w:rFonts w:cs="Times New Roman"/>
          <w:i/>
          <w:iCs/>
        </w:rPr>
        <w:t>See</w:t>
      </w:r>
      <w:r w:rsidRPr="00475392">
        <w:rPr>
          <w:rFonts w:cs="Times New Roman"/>
        </w:rPr>
        <w:t xml:space="preserve"> </w:t>
      </w:r>
      <w:proofErr w:type="spellStart"/>
      <w:r w:rsidRPr="00475392">
        <w:rPr>
          <w:rFonts w:cs="Times New Roman"/>
          <w:i/>
          <w:iCs/>
        </w:rPr>
        <w:t>Wayte</w:t>
      </w:r>
      <w:proofErr w:type="spellEnd"/>
      <w:r w:rsidRPr="00475392">
        <w:rPr>
          <w:rFonts w:cs="Times New Roman"/>
        </w:rPr>
        <w:t>, 470 U.S. at 607 (confirming factor</w:t>
      </w:r>
      <w:r w:rsidRPr="00453FEB">
        <w:rPr>
          <w:rFonts w:cs="Times New Roman"/>
        </w:rPr>
        <w:t xml:space="preserve">s prosecutor weighed).  </w:t>
      </w:r>
    </w:p>
  </w:footnote>
  <w:footnote w:id="48">
    <w:p w14:paraId="64790008" w14:textId="5C243770" w:rsidR="00F13951" w:rsidRPr="00453FEB" w:rsidRDefault="00F13951" w:rsidP="00453FEB">
      <w:pPr>
        <w:pStyle w:val="FootnoteText"/>
        <w:spacing w:line="480" w:lineRule="auto"/>
        <w:rPr>
          <w:rFonts w:cs="Times New Roman"/>
        </w:rPr>
      </w:pPr>
      <w:r w:rsidRPr="00475392">
        <w:rPr>
          <w:rStyle w:val="FootnoteReference"/>
          <w:rFonts w:cs="Times New Roman"/>
        </w:rPr>
        <w:footnoteRef/>
      </w:r>
      <w:r w:rsidRPr="00475392">
        <w:rPr>
          <w:rFonts w:cs="Times New Roman"/>
        </w:rPr>
        <w:t xml:space="preserve"> </w:t>
      </w:r>
      <w:r w:rsidRPr="00475392">
        <w:rPr>
          <w:rFonts w:cs="Times New Roman"/>
          <w:i/>
          <w:iCs/>
        </w:rPr>
        <w:t>See</w:t>
      </w:r>
      <w:r w:rsidRPr="00475392">
        <w:rPr>
          <w:rFonts w:cs="Times New Roman"/>
        </w:rPr>
        <w:t xml:space="preserve"> </w:t>
      </w:r>
      <w:r w:rsidRPr="00453FEB">
        <w:rPr>
          <w:rFonts w:cs="Times New Roman"/>
          <w:i/>
          <w:iCs/>
        </w:rPr>
        <w:t>id.</w:t>
      </w:r>
      <w:r w:rsidRPr="00453FEB">
        <w:rPr>
          <w:rFonts w:cs="Times New Roman"/>
        </w:rPr>
        <w:t xml:space="preserve"> (</w:t>
      </w:r>
      <w:proofErr w:type="gramStart"/>
      <w:r w:rsidRPr="00453FEB">
        <w:rPr>
          <w:rFonts w:cs="Times New Roman"/>
        </w:rPr>
        <w:t>outlining</w:t>
      </w:r>
      <w:proofErr w:type="gramEnd"/>
      <w:r w:rsidRPr="00453FEB">
        <w:rPr>
          <w:rFonts w:cs="Times New Roman"/>
        </w:rPr>
        <w:t xml:space="preserve"> potential factors prosecutors consider and finding courts unable and unwilling to analyze determination).  </w:t>
      </w:r>
    </w:p>
  </w:footnote>
  <w:footnote w:id="49">
    <w:p w14:paraId="47728E68" w14:textId="4CB916B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Griffin,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_Ref61888028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42</w:t>
      </w:r>
      <w:r w:rsidRPr="00453FEB">
        <w:rPr>
          <w:rFonts w:cs="Times New Roman"/>
        </w:rPr>
        <w:fldChar w:fldCharType="end"/>
      </w:r>
      <w:r w:rsidRPr="00453FEB">
        <w:rPr>
          <w:rFonts w:cs="Times New Roman"/>
        </w:rPr>
        <w:t xml:space="preserve">, at 267 (analyzing prosecutor discretion during plea bargaining).  Plea bargaining is a process by which prosecutors negotiate to exchange a defendant’s guilty plea on specific charges for a prosecutor’s recommendation for a reduced sentence.  </w:t>
      </w:r>
      <w:r w:rsidRPr="00453FEB">
        <w:rPr>
          <w:rFonts w:cs="Times New Roman"/>
          <w:i/>
          <w:iCs/>
        </w:rPr>
        <w:t>See</w:t>
      </w:r>
      <w:r w:rsidRPr="00453FEB">
        <w:rPr>
          <w:rFonts w:cs="Times New Roman"/>
        </w:rPr>
        <w:t xml:space="preserve"> </w:t>
      </w:r>
      <w:r w:rsidRPr="00A32682">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DB375E">
        <w:rPr>
          <w:rFonts w:cs="Times New Roman"/>
        </w:rPr>
        <w:t>, at</w:t>
      </w:r>
      <w:r w:rsidRPr="00453FEB">
        <w:rPr>
          <w:rFonts w:cs="Times New Roman"/>
        </w:rPr>
        <w:t xml:space="preserve"> </w:t>
      </w:r>
      <w:r w:rsidR="00DB375E" w:rsidRPr="00453FEB">
        <w:rPr>
          <w:rFonts w:cs="Times New Roman"/>
          <w:i/>
          <w:iCs/>
        </w:rPr>
        <w:t>Plea Bargain (Plea Bargain)</w:t>
      </w:r>
      <w:r w:rsidR="00DC5DEA">
        <w:rPr>
          <w:rFonts w:cs="Times New Roman"/>
        </w:rPr>
        <w:t xml:space="preserve"> </w:t>
      </w:r>
      <w:r w:rsidRPr="00453FEB">
        <w:rPr>
          <w:rFonts w:cs="Times New Roman"/>
        </w:rPr>
        <w:t xml:space="preserve">(defining plea bargain agreement for guilty plea in exchange for reduced sentencing).  </w:t>
      </w:r>
    </w:p>
  </w:footnote>
  <w:footnote w:id="50">
    <w:p w14:paraId="50B8EFBD" w14:textId="7777777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Weatherford v. Bursey, 429 U.S. 545, 561 (1977) (confirming prosecutor has no requirement to plea bargain).  </w:t>
      </w:r>
    </w:p>
  </w:footnote>
  <w:footnote w:id="51">
    <w:p w14:paraId="743BA0CC" w14:textId="27472AE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Rebecca Hollander-</w:t>
      </w:r>
      <w:proofErr w:type="spellStart"/>
      <w:r w:rsidRPr="00453FEB">
        <w:rPr>
          <w:rFonts w:cs="Times New Roman"/>
        </w:rPr>
        <w:t>Blumoff</w:t>
      </w:r>
      <w:proofErr w:type="spellEnd"/>
      <w:r w:rsidRPr="00453FEB">
        <w:rPr>
          <w:rFonts w:cs="Times New Roman"/>
        </w:rPr>
        <w:t xml:space="preserve">, Note, </w:t>
      </w:r>
      <w:proofErr w:type="gramStart"/>
      <w:r w:rsidRPr="00453FEB">
        <w:rPr>
          <w:rFonts w:cs="Times New Roman"/>
          <w:i/>
          <w:iCs/>
        </w:rPr>
        <w:t>Getting</w:t>
      </w:r>
      <w:proofErr w:type="gramEnd"/>
      <w:r w:rsidRPr="00453FEB">
        <w:rPr>
          <w:rFonts w:cs="Times New Roman"/>
          <w:i/>
          <w:iCs/>
        </w:rPr>
        <w:t xml:space="preserve"> to “Guilty”:  Plea Bargaining as Negotiation,</w:t>
      </w:r>
      <w:r w:rsidRPr="00453FEB">
        <w:rPr>
          <w:rFonts w:cs="Times New Roman"/>
        </w:rPr>
        <w:t xml:space="preserve"> 2 </w:t>
      </w:r>
      <w:r w:rsidRPr="00453FEB">
        <w:rPr>
          <w:rFonts w:cs="Times New Roman"/>
          <w:smallCaps/>
        </w:rPr>
        <w:t xml:space="preserve">Harv. </w:t>
      </w:r>
      <w:proofErr w:type="spellStart"/>
      <w:r w:rsidRPr="00453FEB">
        <w:rPr>
          <w:rFonts w:cs="Times New Roman"/>
          <w:smallCaps/>
        </w:rPr>
        <w:t>Negot</w:t>
      </w:r>
      <w:proofErr w:type="spellEnd"/>
      <w:r w:rsidRPr="00453FEB">
        <w:rPr>
          <w:rFonts w:cs="Times New Roman"/>
          <w:smallCaps/>
        </w:rPr>
        <w:t>. L. Rev.</w:t>
      </w:r>
      <w:r w:rsidRPr="00453FEB">
        <w:rPr>
          <w:rFonts w:cs="Times New Roman"/>
        </w:rPr>
        <w:t xml:space="preserve"> 115, 116 (1997) (arguing and describing centrality of negotiation and plea bargaining </w:t>
      </w:r>
      <w:proofErr w:type="gramStart"/>
      <w:r w:rsidRPr="00453FEB">
        <w:rPr>
          <w:rFonts w:cs="Times New Roman"/>
        </w:rPr>
        <w:t xml:space="preserve">in </w:t>
      </w:r>
      <w:r w:rsidR="004516BA">
        <w:rPr>
          <w:rFonts w:cs="Times New Roman"/>
        </w:rPr>
        <w:t xml:space="preserve"> U.S.</w:t>
      </w:r>
      <w:proofErr w:type="gramEnd"/>
      <w:r w:rsidR="00194612">
        <w:rPr>
          <w:rFonts w:cs="Times New Roman"/>
        </w:rPr>
        <w:t xml:space="preserve"> </w:t>
      </w:r>
      <w:r w:rsidRPr="00453FEB">
        <w:rPr>
          <w:rFonts w:cs="Times New Roman"/>
        </w:rPr>
        <w:t xml:space="preserve">criminal justice system).  </w:t>
      </w:r>
    </w:p>
  </w:footnote>
  <w:footnote w:id="52">
    <w:p w14:paraId="327158BE" w14:textId="22619BB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A32682">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A52A09">
        <w:rPr>
          <w:rFonts w:cs="Times New Roman"/>
        </w:rPr>
        <w:t xml:space="preserve">, at </w:t>
      </w:r>
      <w:r w:rsidR="00A52A09" w:rsidRPr="00453FEB">
        <w:rPr>
          <w:rFonts w:cs="Times New Roman"/>
          <w:i/>
          <w:iCs/>
        </w:rPr>
        <w:t>Plea Bargain (Plea Bargain)</w:t>
      </w:r>
      <w:r w:rsidR="00A52A09" w:rsidRPr="00453FEB">
        <w:rPr>
          <w:rFonts w:cs="Times New Roman"/>
        </w:rPr>
        <w:t xml:space="preserve"> </w:t>
      </w:r>
      <w:r w:rsidRPr="00453FEB">
        <w:rPr>
          <w:rFonts w:cs="Times New Roman"/>
        </w:rPr>
        <w:t xml:space="preserve">(confirming court may refuse plea bargain and require case tried).  </w:t>
      </w:r>
    </w:p>
  </w:footnote>
  <w:footnote w:id="53">
    <w:p w14:paraId="180193CA" w14:textId="0DA5B901" w:rsidR="00F13951" w:rsidRPr="00A32682"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Bennett L. Gershman, </w:t>
      </w:r>
      <w:r w:rsidRPr="00453FEB">
        <w:rPr>
          <w:rFonts w:cs="Times New Roman"/>
          <w:i/>
          <w:iCs/>
        </w:rPr>
        <w:t>The Prosecutor’s Duty to Truth</w:t>
      </w:r>
      <w:r w:rsidRPr="00453FEB">
        <w:rPr>
          <w:rFonts w:cs="Times New Roman"/>
        </w:rPr>
        <w:t xml:space="preserve">, 14 </w:t>
      </w:r>
      <w:r w:rsidRPr="00453FEB">
        <w:rPr>
          <w:rFonts w:cs="Times New Roman"/>
          <w:smallCaps/>
        </w:rPr>
        <w:t>Geo. J. Legal Ethics</w:t>
      </w:r>
      <w:r w:rsidRPr="00453FEB">
        <w:rPr>
          <w:rFonts w:cs="Times New Roman"/>
        </w:rPr>
        <w:t xml:space="preserve"> 309, 316-17 (2001) (elucidating prosecutorial duty of truthfulness and obligation not to present false evidence).  The responsibilities of state grand juries vary</w:t>
      </w:r>
      <w:r w:rsidRPr="00245AC4">
        <w:rPr>
          <w:rFonts w:cs="Times New Roman"/>
        </w:rPr>
        <w:t xml:space="preserve">, but often involve assessing the propriety of criminal charges.  </w:t>
      </w:r>
      <w:r w:rsidRPr="00245AC4">
        <w:rPr>
          <w:rFonts w:cs="Times New Roman"/>
          <w:i/>
          <w:iCs/>
        </w:rPr>
        <w:t>See</w:t>
      </w:r>
      <w:r w:rsidRPr="00245AC4">
        <w:rPr>
          <w:rFonts w:cs="Times New Roman"/>
        </w:rPr>
        <w:t xml:space="preserve"> Susan W. Brenner, </w:t>
      </w:r>
      <w:r w:rsidRPr="00245AC4">
        <w:rPr>
          <w:rFonts w:cs="Times New Roman"/>
          <w:i/>
          <w:iCs/>
        </w:rPr>
        <w:t>Faults, Fallacies, and the Future of Our Criminal Justice System:  The Voice of the Community:  A Case for Grand Jury Independence</w:t>
      </w:r>
      <w:r w:rsidRPr="00245AC4">
        <w:rPr>
          <w:rFonts w:cs="Times New Roman"/>
        </w:rPr>
        <w:t>, 3</w:t>
      </w:r>
      <w:r w:rsidRPr="00245AC4">
        <w:rPr>
          <w:rFonts w:cs="Times New Roman"/>
          <w:smallCaps/>
        </w:rPr>
        <w:t xml:space="preserve"> Va. J. Soc. </w:t>
      </w:r>
      <w:proofErr w:type="spellStart"/>
      <w:r w:rsidRPr="00245AC4">
        <w:rPr>
          <w:rFonts w:cs="Times New Roman"/>
          <w:smallCaps/>
        </w:rPr>
        <w:t>Pol'y</w:t>
      </w:r>
      <w:proofErr w:type="spellEnd"/>
      <w:r w:rsidRPr="00245AC4">
        <w:rPr>
          <w:rFonts w:cs="Times New Roman"/>
          <w:smallCaps/>
        </w:rPr>
        <w:t xml:space="preserve"> &amp; l.</w:t>
      </w:r>
      <w:r w:rsidRPr="00245AC4">
        <w:rPr>
          <w:rFonts w:cs="Times New Roman"/>
        </w:rPr>
        <w:t xml:space="preserve"> 67, 97 (1995) (stating variety of approaches states take regarding grand juries</w:t>
      </w:r>
      <w:r w:rsidR="004A476F" w:rsidRPr="00245AC4">
        <w:rPr>
          <w:rFonts w:cs="Times New Roman"/>
        </w:rPr>
        <w:t>’</w:t>
      </w:r>
      <w:r w:rsidRPr="00245AC4">
        <w:rPr>
          <w:rFonts w:cs="Times New Roman"/>
        </w:rPr>
        <w:t xml:space="preserve"> role).  State grand juries have varying degrees of independence from the state </w:t>
      </w:r>
      <w:r w:rsidR="00245AC4" w:rsidRPr="00245AC4">
        <w:rPr>
          <w:rFonts w:cs="Times New Roman"/>
        </w:rPr>
        <w:t>j</w:t>
      </w:r>
      <w:r w:rsidRPr="00245AC4">
        <w:rPr>
          <w:rFonts w:cs="Times New Roman"/>
        </w:rPr>
        <w:t xml:space="preserve">udicial </w:t>
      </w:r>
      <w:r w:rsidR="00245AC4" w:rsidRPr="00245AC4">
        <w:rPr>
          <w:rFonts w:cs="Times New Roman"/>
        </w:rPr>
        <w:t>b</w:t>
      </w:r>
      <w:r w:rsidRPr="00245AC4">
        <w:rPr>
          <w:rFonts w:cs="Times New Roman"/>
        </w:rPr>
        <w:t xml:space="preserve">ranch.  </w:t>
      </w:r>
      <w:r w:rsidRPr="00245AC4">
        <w:rPr>
          <w:rFonts w:cs="Times New Roman"/>
          <w:i/>
          <w:iCs/>
        </w:rPr>
        <w:t>See id.</w:t>
      </w:r>
      <w:r w:rsidRPr="00245AC4">
        <w:rPr>
          <w:rFonts w:cs="Times New Roman"/>
        </w:rPr>
        <w:t xml:space="preserve"> at 67 (explaining relationship between </w:t>
      </w:r>
      <w:r w:rsidR="00245AC4" w:rsidRPr="00245AC4">
        <w:rPr>
          <w:rFonts w:cs="Times New Roman"/>
        </w:rPr>
        <w:t>g</w:t>
      </w:r>
      <w:r w:rsidRPr="00245AC4">
        <w:rPr>
          <w:rFonts w:cs="Times New Roman"/>
        </w:rPr>
        <w:t xml:space="preserve">rand </w:t>
      </w:r>
      <w:r w:rsidR="00245AC4" w:rsidRPr="00245AC4">
        <w:rPr>
          <w:rFonts w:cs="Times New Roman"/>
        </w:rPr>
        <w:t>j</w:t>
      </w:r>
      <w:r w:rsidRPr="00245AC4">
        <w:rPr>
          <w:rFonts w:cs="Times New Roman"/>
        </w:rPr>
        <w:t xml:space="preserve">ury and </w:t>
      </w:r>
      <w:r w:rsidR="00245AC4" w:rsidRPr="00245AC4">
        <w:rPr>
          <w:rFonts w:cs="Times New Roman"/>
        </w:rPr>
        <w:t>j</w:t>
      </w:r>
      <w:r w:rsidRPr="00245AC4">
        <w:rPr>
          <w:rFonts w:cs="Times New Roman"/>
        </w:rPr>
        <w:t xml:space="preserve">udicial </w:t>
      </w:r>
      <w:r w:rsidR="00245AC4" w:rsidRPr="00245AC4">
        <w:rPr>
          <w:rFonts w:cs="Times New Roman"/>
        </w:rPr>
        <w:t>b</w:t>
      </w:r>
      <w:r w:rsidRPr="00245AC4">
        <w:rPr>
          <w:rFonts w:cs="Times New Roman"/>
        </w:rPr>
        <w:t>ranch).</w:t>
      </w:r>
      <w:r w:rsidRPr="00453FEB">
        <w:rPr>
          <w:rFonts w:cs="Times New Roman"/>
        </w:rPr>
        <w:t xml:space="preserve">  The goal of many </w:t>
      </w:r>
      <w:proofErr w:type="gramStart"/>
      <w:r w:rsidRPr="00453FEB">
        <w:rPr>
          <w:rFonts w:cs="Times New Roman"/>
        </w:rPr>
        <w:t>state</w:t>
      </w:r>
      <w:proofErr w:type="gramEnd"/>
      <w:r w:rsidRPr="00453FEB">
        <w:rPr>
          <w:rFonts w:cs="Times New Roman"/>
        </w:rPr>
        <w:t xml:space="preserve"> grand jury systems is to provide criminal defendants additional protection from prosecutors.  </w:t>
      </w:r>
      <w:r w:rsidRPr="00453FEB">
        <w:rPr>
          <w:rFonts w:cs="Times New Roman"/>
          <w:i/>
          <w:iCs/>
        </w:rPr>
        <w:t>See id.</w:t>
      </w:r>
      <w:r w:rsidRPr="00453FEB">
        <w:rPr>
          <w:rFonts w:cs="Times New Roman"/>
        </w:rPr>
        <w:t xml:space="preserve"> at 70-71 (contextualizing historical relationship </w:t>
      </w:r>
      <w:r w:rsidRPr="00245AC4">
        <w:rPr>
          <w:rFonts w:cs="Times New Roman"/>
        </w:rPr>
        <w:t xml:space="preserve">between </w:t>
      </w:r>
      <w:r w:rsidR="00245AC4" w:rsidRPr="00245AC4">
        <w:rPr>
          <w:rFonts w:cs="Times New Roman"/>
        </w:rPr>
        <w:t>g</w:t>
      </w:r>
      <w:r w:rsidRPr="00245AC4">
        <w:rPr>
          <w:rFonts w:cs="Times New Roman"/>
        </w:rPr>
        <w:t xml:space="preserve">rand </w:t>
      </w:r>
      <w:r w:rsidR="00245AC4" w:rsidRPr="00245AC4">
        <w:rPr>
          <w:rFonts w:cs="Times New Roman"/>
        </w:rPr>
        <w:t>j</w:t>
      </w:r>
      <w:r w:rsidRPr="00245AC4">
        <w:rPr>
          <w:rFonts w:cs="Times New Roman"/>
        </w:rPr>
        <w:t>ury</w:t>
      </w:r>
      <w:r w:rsidRPr="00453FEB">
        <w:rPr>
          <w:rFonts w:cs="Times New Roman"/>
        </w:rPr>
        <w:t xml:space="preserve"> and defendant’s right to indictment); </w:t>
      </w:r>
      <w:r w:rsidRPr="00453FEB">
        <w:rPr>
          <w:rFonts w:cs="Times New Roman"/>
          <w:i/>
          <w:iCs/>
        </w:rPr>
        <w:t>see also</w:t>
      </w:r>
      <w:r w:rsidRPr="00453FEB">
        <w:rPr>
          <w:rFonts w:cs="Times New Roman"/>
        </w:rPr>
        <w:t xml:space="preserve"> State v. Winne, 96 A.2d 63, 76 (N.J. 1953) (affirming state constitution requires indictment before </w:t>
      </w:r>
      <w:r w:rsidR="00D65146">
        <w:rPr>
          <w:rFonts w:cs="Times New Roman"/>
        </w:rPr>
        <w:t xml:space="preserve">state holds defendant </w:t>
      </w:r>
      <w:r w:rsidRPr="00453FEB">
        <w:rPr>
          <w:rFonts w:cs="Times New Roman"/>
        </w:rPr>
        <w:t xml:space="preserve">to answer for criminal offense).  Other states have eliminated or reduced the importance of grand juries due to an increasing belief that they are unnecessary because of professional criminal prosecutors.  </w:t>
      </w:r>
      <w:r w:rsidRPr="00453FEB">
        <w:rPr>
          <w:rFonts w:cs="Times New Roman"/>
          <w:i/>
          <w:iCs/>
        </w:rPr>
        <w:t xml:space="preserve">See </w:t>
      </w:r>
      <w:r w:rsidRPr="00453FEB">
        <w:rPr>
          <w:rFonts w:cs="Times New Roman"/>
        </w:rPr>
        <w:t>Brenner,</w:t>
      </w:r>
      <w:r w:rsidRPr="00453FEB">
        <w:rPr>
          <w:rFonts w:cs="Times New Roman"/>
          <w:i/>
          <w:iCs/>
        </w:rPr>
        <w:t xml:space="preserve"> supra </w:t>
      </w:r>
      <w:r w:rsidRPr="00453FEB">
        <w:rPr>
          <w:rFonts w:cs="Times New Roman"/>
        </w:rPr>
        <w:t>(highlighting reasoning for state reduction in grand jury independence and impo</w:t>
      </w:r>
      <w:r w:rsidRPr="00A32682">
        <w:rPr>
          <w:rFonts w:cs="Times New Roman"/>
        </w:rPr>
        <w:t xml:space="preserve">rtance).  </w:t>
      </w:r>
    </w:p>
  </w:footnote>
  <w:footnote w:id="54">
    <w:p w14:paraId="5F83B4FE" w14:textId="592AC471" w:rsidR="00F13951" w:rsidRPr="00453FEB" w:rsidRDefault="00F13951" w:rsidP="00453FEB">
      <w:pPr>
        <w:pStyle w:val="FootnoteText"/>
        <w:spacing w:line="480" w:lineRule="auto"/>
        <w:rPr>
          <w:rFonts w:cs="Times New Roman"/>
        </w:rPr>
      </w:pPr>
      <w:r w:rsidRPr="00A32682">
        <w:rPr>
          <w:rStyle w:val="FootnoteReference"/>
          <w:rFonts w:cs="Times New Roman"/>
        </w:rPr>
        <w:footnoteRef/>
      </w:r>
      <w:r w:rsidRPr="00A32682">
        <w:rPr>
          <w:rFonts w:cs="Times New Roman"/>
        </w:rPr>
        <w:t xml:space="preserve"> </w:t>
      </w:r>
      <w:r w:rsidRPr="00A32682">
        <w:rPr>
          <w:rFonts w:cs="Times New Roman"/>
          <w:i/>
          <w:iCs/>
        </w:rPr>
        <w:t>See</w:t>
      </w:r>
      <w:r w:rsidRPr="00A32682">
        <w:rPr>
          <w:rFonts w:cs="Times New Roman"/>
        </w:rPr>
        <w:t xml:space="preserve"> United States v. Young, 470 U.S. 1, 13 n.10 (1985) (contemplating reversal based on prosecutorial remarks exceeding permissible bounds</w:t>
      </w:r>
      <w:r w:rsidR="00A32682" w:rsidRPr="00A32682">
        <w:rPr>
          <w:rFonts w:cs="Times New Roman"/>
        </w:rPr>
        <w:t xml:space="preserve"> </w:t>
      </w:r>
      <w:r w:rsidR="000B2CFA">
        <w:rPr>
          <w:rFonts w:cs="Times New Roman"/>
        </w:rPr>
        <w:t>as</w:t>
      </w:r>
      <w:r w:rsidR="00A32682" w:rsidRPr="00A32682">
        <w:rPr>
          <w:rFonts w:cs="Times New Roman"/>
        </w:rPr>
        <w:t xml:space="preserve"> acceptable</w:t>
      </w:r>
      <w:r w:rsidRPr="00453FEB">
        <w:rPr>
          <w:rFonts w:cs="Times New Roman"/>
        </w:rPr>
        <w:t>); Berger v. United States, 295 U.S. 78, 88 (1935) (confirming prosecutorial duty to use every legitimate means, but requiring restraint from improper methods);</w:t>
      </w:r>
      <w:r w:rsidRPr="00453FEB">
        <w:rPr>
          <w:rFonts w:cs="Times New Roman"/>
          <w:i/>
          <w:iCs/>
        </w:rPr>
        <w:t xml:space="preserve"> see also</w:t>
      </w:r>
      <w:r w:rsidRPr="00453FEB">
        <w:rPr>
          <w:rFonts w:cs="Times New Roman"/>
        </w:rPr>
        <w:t xml:space="preserve"> Gregory G. </w:t>
      </w:r>
      <w:proofErr w:type="spellStart"/>
      <w:r w:rsidRPr="00453FEB">
        <w:rPr>
          <w:rFonts w:cs="Times New Roman"/>
        </w:rPr>
        <w:t>Sarno</w:t>
      </w:r>
      <w:proofErr w:type="spellEnd"/>
      <w:r w:rsidRPr="00453FEB">
        <w:rPr>
          <w:rFonts w:cs="Times New Roman"/>
        </w:rPr>
        <w:t xml:space="preserve">, </w:t>
      </w:r>
      <w:r w:rsidRPr="00453FEB">
        <w:rPr>
          <w:rFonts w:cs="Times New Roman"/>
          <w:i/>
          <w:iCs/>
        </w:rPr>
        <w:t>Propriety and Prejudicial Effect of Prosecutor’s Argument to Jury Indicating His Belief or Knowledge as to Guilt of Accused – Modern State Cases,</w:t>
      </w:r>
      <w:r w:rsidRPr="00453FEB">
        <w:rPr>
          <w:rFonts w:cs="Times New Roman"/>
        </w:rPr>
        <w:t xml:space="preserve"> 88 </w:t>
      </w:r>
      <w:r w:rsidRPr="00453FEB">
        <w:rPr>
          <w:rFonts w:cs="Times New Roman"/>
          <w:smallCaps/>
        </w:rPr>
        <w:t>A.L.R.</w:t>
      </w:r>
      <w:r w:rsidRPr="00453FEB">
        <w:rPr>
          <w:rFonts w:cs="Times New Roman"/>
        </w:rPr>
        <w:t xml:space="preserve">3d 449, *2a (2020) (discussing limitations only based on improper prosecutorial arguments).  The prosecutor’s available legal arguments are proscribed by the Federal Rules of Criminal Procedure and Evidence or the comparable state court rules.  </w:t>
      </w:r>
      <w:r w:rsidRPr="00453FEB">
        <w:rPr>
          <w:rFonts w:cs="Times New Roman"/>
          <w:i/>
          <w:iCs/>
        </w:rPr>
        <w:t>See</w:t>
      </w:r>
      <w:r w:rsidRPr="00453FEB">
        <w:rPr>
          <w:rFonts w:cs="Times New Roman"/>
        </w:rPr>
        <w:t xml:space="preserve"> </w:t>
      </w:r>
      <w:r w:rsidRPr="00453FEB">
        <w:rPr>
          <w:rFonts w:cs="Times New Roman"/>
          <w:smallCaps/>
        </w:rPr>
        <w:t>Fed. R. Crim. P.</w:t>
      </w:r>
      <w:r w:rsidRPr="00453FEB">
        <w:rPr>
          <w:rFonts w:cs="Times New Roman"/>
        </w:rPr>
        <w:t xml:space="preserve"> 1(a)(1) (announcing rules apply to all criminal proceedings in federal courts</w:t>
      </w:r>
      <w:r w:rsidRPr="00453FEB">
        <w:rPr>
          <w:rFonts w:cs="Times New Roman"/>
          <w:smallCaps/>
        </w:rPr>
        <w:t>); Fed r. Evid. 11</w:t>
      </w:r>
      <w:r w:rsidRPr="00453FEB">
        <w:rPr>
          <w:rFonts w:cs="Times New Roman"/>
        </w:rPr>
        <w:t xml:space="preserve">01 (declaring rules apply to all criminal and civil proceedings in federal courts).  Prosecutors, like all lawyers, are also bound by rules of professional conduct that, in part, govern and guide how </w:t>
      </w:r>
      <w:r w:rsidR="00E97AE1">
        <w:rPr>
          <w:rFonts w:cs="Times New Roman"/>
        </w:rPr>
        <w:t xml:space="preserve">they present </w:t>
      </w:r>
      <w:r w:rsidRPr="00453FEB">
        <w:rPr>
          <w:rFonts w:cs="Times New Roman"/>
        </w:rPr>
        <w:t xml:space="preserve">evidence to courts.  </w:t>
      </w:r>
      <w:r w:rsidRPr="00453FEB">
        <w:rPr>
          <w:rFonts w:cs="Times New Roman"/>
          <w:i/>
          <w:iCs/>
        </w:rPr>
        <w:t>See</w:t>
      </w:r>
      <w:r w:rsidRPr="00453FEB">
        <w:rPr>
          <w:rFonts w:cs="Times New Roman"/>
        </w:rPr>
        <w:t xml:space="preserve"> </w:t>
      </w:r>
      <w:r w:rsidRPr="00453FEB">
        <w:rPr>
          <w:rFonts w:cs="Times New Roman"/>
          <w:smallCaps/>
          <w:color w:val="000000"/>
        </w:rPr>
        <w:t xml:space="preserve">Model Code of </w:t>
      </w:r>
      <w:r w:rsidR="00565DA3">
        <w:rPr>
          <w:rFonts w:cs="Times New Roman"/>
          <w:smallCaps/>
          <w:color w:val="000000"/>
        </w:rPr>
        <w:t>P</w:t>
      </w:r>
      <w:r w:rsidRPr="00453FEB">
        <w:rPr>
          <w:rFonts w:cs="Times New Roman"/>
          <w:smallCaps/>
          <w:color w:val="000000"/>
        </w:rPr>
        <w:t xml:space="preserve">ro. Conduct r. 3.8 (Am. Bar </w:t>
      </w:r>
      <w:proofErr w:type="spellStart"/>
      <w:r w:rsidRPr="00453FEB">
        <w:rPr>
          <w:rFonts w:cs="Times New Roman"/>
          <w:smallCaps/>
          <w:color w:val="000000"/>
        </w:rPr>
        <w:t>Ass’n</w:t>
      </w:r>
      <w:proofErr w:type="spellEnd"/>
      <w:r w:rsidRPr="00453FEB">
        <w:rPr>
          <w:rFonts w:cs="Times New Roman"/>
          <w:smallCaps/>
          <w:color w:val="000000"/>
        </w:rPr>
        <w:t xml:space="preserve"> 2020) (</w:t>
      </w:r>
      <w:r w:rsidRPr="00453FEB">
        <w:rPr>
          <w:rFonts w:cs="Times New Roman"/>
          <w:color w:val="000000"/>
        </w:rPr>
        <w:t>setting ethical standards for presentation of evidence in criminal prosecution</w:t>
      </w:r>
      <w:r w:rsidRPr="00453FEB">
        <w:rPr>
          <w:rFonts w:cs="Times New Roman"/>
          <w:smallCaps/>
          <w:color w:val="000000"/>
        </w:rPr>
        <w:t>).</w:t>
      </w:r>
      <w:r w:rsidRPr="00453FEB">
        <w:rPr>
          <w:rFonts w:cs="Times New Roman"/>
          <w:color w:val="000000"/>
        </w:rPr>
        <w:t xml:space="preserve">  </w:t>
      </w:r>
    </w:p>
  </w:footnote>
  <w:footnote w:id="55">
    <w:p w14:paraId="1C2C7E6F" w14:textId="745EBC10"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Rinaldi v. United States, 434 U.S. 22, 30 (1977) (confirming decision to seek dismissal within prosecutions </w:t>
      </w:r>
      <w:r w:rsidRPr="006019FA">
        <w:rPr>
          <w:rFonts w:cs="Times New Roman"/>
        </w:rPr>
        <w:t>power);</w:t>
      </w:r>
      <w:r w:rsidRPr="006019FA">
        <w:rPr>
          <w:rFonts w:cs="Times New Roman"/>
          <w:i/>
          <w:iCs/>
        </w:rPr>
        <w:t xml:space="preserve"> Guide For Users:  II Preliminary Proceedings, supr</w:t>
      </w:r>
      <w:r w:rsidRPr="00453FEB">
        <w:rPr>
          <w:rFonts w:cs="Times New Roman"/>
          <w:i/>
          <w:iCs/>
        </w:rPr>
        <w:t xml:space="preserve">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_Ref62295524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17</w:t>
      </w:r>
      <w:r w:rsidRPr="00453FEB">
        <w:rPr>
          <w:rFonts w:cs="Times New Roman"/>
        </w:rPr>
        <w:fldChar w:fldCharType="end"/>
      </w:r>
      <w:r w:rsidRPr="00453FEB">
        <w:rPr>
          <w:rFonts w:cs="Times New Roman"/>
        </w:rPr>
        <w:t xml:space="preserve">, at 281-82 (describing prosecutor’s authority to dismiss seek dismissal); </w:t>
      </w:r>
      <w:r w:rsidRPr="00453FEB">
        <w:rPr>
          <w:rFonts w:cs="Times New Roman"/>
          <w:i/>
          <w:iCs/>
        </w:rPr>
        <w:t xml:space="preserve">see e.g. </w:t>
      </w:r>
      <w:r w:rsidRPr="00453FEB">
        <w:rPr>
          <w:rFonts w:cs="Times New Roman"/>
        </w:rPr>
        <w:t>U.S. v. HSBC Bank, N.A. 863 F.3d 125, 141 (2d Cir. 2017) (</w:t>
      </w:r>
      <w:r w:rsidR="001E08A6">
        <w:rPr>
          <w:rFonts w:cs="Times New Roman"/>
        </w:rPr>
        <w:t xml:space="preserve">allowing </w:t>
      </w:r>
      <w:r w:rsidRPr="00453FEB">
        <w:rPr>
          <w:rFonts w:cs="Times New Roman"/>
        </w:rPr>
        <w:t>prosecutor’s motion to dismiss because</w:t>
      </w:r>
      <w:r w:rsidR="005D209D">
        <w:rPr>
          <w:rFonts w:cs="Times New Roman"/>
        </w:rPr>
        <w:t xml:space="preserve"> made in good faith</w:t>
      </w:r>
      <w:r w:rsidRPr="00453FEB">
        <w:rPr>
          <w:rFonts w:cs="Times New Roman"/>
        </w:rPr>
        <w:t xml:space="preserve">).  </w:t>
      </w:r>
    </w:p>
  </w:footnote>
  <w:footnote w:id="56">
    <w:p w14:paraId="4A640583" w14:textId="1675341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6019FA">
        <w:rPr>
          <w:rFonts w:cs="Times New Roman"/>
          <w:smallCaps/>
        </w:rPr>
        <w:t>Law Dictionary</w:t>
      </w:r>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B829BA">
        <w:rPr>
          <w:rFonts w:cs="Times New Roman"/>
        </w:rPr>
        <w:t>, at</w:t>
      </w:r>
      <w:r w:rsidRPr="00453FEB">
        <w:rPr>
          <w:rFonts w:cs="Times New Roman"/>
        </w:rPr>
        <w:t xml:space="preserve"> </w:t>
      </w:r>
      <w:r w:rsidR="00B829BA" w:rsidRPr="00453FEB">
        <w:rPr>
          <w:rFonts w:cs="Times New Roman"/>
          <w:i/>
          <w:iCs/>
        </w:rPr>
        <w:t>Nolle Prosequi</w:t>
      </w:r>
      <w:r w:rsidR="00B829BA" w:rsidRPr="00453FEB">
        <w:rPr>
          <w:rFonts w:cs="Times New Roman"/>
        </w:rPr>
        <w:t xml:space="preserve"> </w:t>
      </w:r>
      <w:r w:rsidRPr="00453FEB">
        <w:rPr>
          <w:rFonts w:cs="Times New Roman"/>
        </w:rPr>
        <w:t xml:space="preserve">(defining nolle prosequi); </w:t>
      </w:r>
      <w:r w:rsidRPr="006019FA">
        <w:rPr>
          <w:rFonts w:cs="Times New Roman"/>
          <w:smallCaps/>
        </w:rPr>
        <w:t>Law Dictionary</w:t>
      </w:r>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0C27B5">
        <w:rPr>
          <w:rFonts w:cs="Times New Roman"/>
        </w:rPr>
        <w:t>, at</w:t>
      </w:r>
      <w:r w:rsidRPr="00453FEB">
        <w:rPr>
          <w:rFonts w:cs="Times New Roman"/>
        </w:rPr>
        <w:t xml:space="preserve"> </w:t>
      </w:r>
      <w:r w:rsidR="000C27B5" w:rsidRPr="00453FEB">
        <w:rPr>
          <w:rFonts w:cs="Times New Roman"/>
          <w:i/>
          <w:iCs/>
        </w:rPr>
        <w:t>Dismissal (Dismiss)</w:t>
      </w:r>
      <w:r w:rsidR="000C27B5" w:rsidRPr="00453FEB">
        <w:rPr>
          <w:rFonts w:cs="Times New Roman"/>
        </w:rPr>
        <w:t xml:space="preserve"> </w:t>
      </w:r>
      <w:r w:rsidRPr="00453FEB">
        <w:rPr>
          <w:rFonts w:cs="Times New Roman"/>
        </w:rPr>
        <w:t xml:space="preserve">(defining dismissal determination by court for case removal without further hearing).  </w:t>
      </w:r>
    </w:p>
  </w:footnote>
  <w:footnote w:id="57">
    <w:p w14:paraId="5886E191" w14:textId="3DF5885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6019FA">
        <w:rPr>
          <w:rFonts w:cs="Times New Roman"/>
          <w:smallCaps/>
        </w:rPr>
        <w:t>F</w:t>
      </w:r>
      <w:r w:rsidR="006B5702" w:rsidRPr="006019FA">
        <w:rPr>
          <w:rFonts w:cs="Times New Roman"/>
          <w:smallCaps/>
        </w:rPr>
        <w:t>ed</w:t>
      </w:r>
      <w:r w:rsidRPr="006019FA">
        <w:rPr>
          <w:rFonts w:cs="Times New Roman"/>
          <w:smallCaps/>
        </w:rPr>
        <w:t>. R. C</w:t>
      </w:r>
      <w:r w:rsidR="006B5702" w:rsidRPr="006019FA">
        <w:rPr>
          <w:rFonts w:cs="Times New Roman"/>
          <w:smallCaps/>
        </w:rPr>
        <w:t>rim</w:t>
      </w:r>
      <w:r w:rsidRPr="00453FEB">
        <w:rPr>
          <w:rFonts w:cs="Times New Roman"/>
        </w:rPr>
        <w:t>. P. 48(a) (requiring leave of court prior to dismissal by prosecutor</w:t>
      </w:r>
      <w:proofErr w:type="gramStart"/>
      <w:r w:rsidRPr="00453FEB">
        <w:rPr>
          <w:rFonts w:cs="Times New Roman"/>
        </w:rPr>
        <w:t>);  Georgetown</w:t>
      </w:r>
      <w:proofErr w:type="gramEnd"/>
      <w:r w:rsidRPr="00453FEB">
        <w:rPr>
          <w:rFonts w:cs="Times New Roman"/>
        </w:rPr>
        <w:t xml:space="preserve"> University Law Center,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_Ref62586399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47</w:t>
      </w:r>
      <w:r w:rsidRPr="00453FEB">
        <w:rPr>
          <w:rFonts w:cs="Times New Roman"/>
        </w:rPr>
        <w:fldChar w:fldCharType="end"/>
      </w:r>
      <w:r w:rsidRPr="00453FEB">
        <w:rPr>
          <w:rFonts w:cs="Times New Roman"/>
        </w:rPr>
        <w:t>, at 225-26 (describing wide latitude</w:t>
      </w:r>
      <w:r w:rsidR="006019FA">
        <w:rPr>
          <w:rFonts w:cs="Times New Roman"/>
        </w:rPr>
        <w:t xml:space="preserve"> ju</w:t>
      </w:r>
      <w:r w:rsidR="006019FA" w:rsidRPr="006019FA">
        <w:rPr>
          <w:rFonts w:cs="Times New Roman"/>
        </w:rPr>
        <w:t>dges</w:t>
      </w:r>
      <w:r w:rsidRPr="006019FA">
        <w:rPr>
          <w:rFonts w:cs="Times New Roman"/>
        </w:rPr>
        <w:t xml:space="preserve"> afforded to public</w:t>
      </w:r>
      <w:r w:rsidRPr="00453FEB">
        <w:rPr>
          <w:rFonts w:cs="Times New Roman"/>
        </w:rPr>
        <w:t xml:space="preserve"> prosecutors).  Leave of court is “[p]</w:t>
      </w:r>
      <w:proofErr w:type="spellStart"/>
      <w:r w:rsidRPr="00453FEB">
        <w:rPr>
          <w:rFonts w:cs="Times New Roman"/>
        </w:rPr>
        <w:t>ermission</w:t>
      </w:r>
      <w:proofErr w:type="spellEnd"/>
      <w:r w:rsidRPr="00453FEB">
        <w:rPr>
          <w:rFonts w:cs="Times New Roman"/>
        </w:rPr>
        <w:t xml:space="preserve"> to do something in an action or hearing before a court that is not allowed by right, custom, or court rules.”  </w:t>
      </w:r>
      <w:r w:rsidRPr="00453FEB">
        <w:rPr>
          <w:rFonts w:cs="Times New Roman"/>
          <w:i/>
          <w:iCs/>
        </w:rPr>
        <w:t>See Leave of Court (Leave of the Court)</w:t>
      </w:r>
      <w:r w:rsidRPr="00453FEB">
        <w:rPr>
          <w:rFonts w:cs="Times New Roman"/>
        </w:rPr>
        <w:t xml:space="preserve">, Law Dictionary,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Pr="00453FEB">
        <w:rPr>
          <w:rFonts w:cs="Times New Roman"/>
        </w:rPr>
        <w:t xml:space="preserve"> (defining Leave of Court).  </w:t>
      </w:r>
    </w:p>
  </w:footnote>
  <w:footnote w:id="58">
    <w:p w14:paraId="0FDC8D69" w14:textId="4E706E4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United States v. Cowan, 524 F.2d 504, 513 (5th Cir. 1975) (limiting judicial disturbance of prosecutorial discretion to situations contrary to manifest public interest); </w:t>
      </w:r>
      <w:r w:rsidRPr="00453FEB">
        <w:rPr>
          <w:rFonts w:cs="Times New Roman"/>
          <w:i/>
          <w:iCs/>
        </w:rPr>
        <w:t>In re</w:t>
      </w:r>
      <w:r w:rsidRPr="00453FEB">
        <w:rPr>
          <w:rFonts w:cs="Times New Roman"/>
        </w:rPr>
        <w:t xml:space="preserve"> United States, 345 F.3d 450, 453 (7th Cir. 2003) (confirming lack of appellate history upholding denial based upon contrary to manifest public interest).  The Court has found that prosecution policies that are well thought out and motivated by careful consideration are not clearly contrary to manifest public interest.  </w:t>
      </w:r>
      <w:r w:rsidRPr="00453FEB">
        <w:rPr>
          <w:rFonts w:cs="Times New Roman"/>
          <w:i/>
          <w:iCs/>
        </w:rPr>
        <w:t>See</w:t>
      </w:r>
      <w:r w:rsidRPr="00453FEB">
        <w:rPr>
          <w:rFonts w:cs="Times New Roman"/>
        </w:rPr>
        <w:t xml:space="preserve"> </w:t>
      </w:r>
      <w:r w:rsidRPr="00453FEB">
        <w:rPr>
          <w:rFonts w:cs="Times New Roman"/>
          <w:i/>
          <w:iCs/>
        </w:rPr>
        <w:t>Rinaldi</w:t>
      </w:r>
      <w:r w:rsidRPr="00453FEB">
        <w:rPr>
          <w:rFonts w:cs="Times New Roman"/>
        </w:rPr>
        <w:t xml:space="preserve">, 434 U.S. at 30 (affirming policy against multiple prosecutions for same act not clearly contrary to manifest public interest).  </w:t>
      </w:r>
    </w:p>
  </w:footnote>
  <w:footnote w:id="59">
    <w:p w14:paraId="7300FA0F" w14:textId="1F4CE97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Brown,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_Ref61511949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w:t>
      </w:r>
      <w:r w:rsidRPr="00453FEB">
        <w:rPr>
          <w:rFonts w:cs="Times New Roman"/>
        </w:rPr>
        <w:fldChar w:fldCharType="end"/>
      </w:r>
      <w:r w:rsidRPr="00453FEB">
        <w:rPr>
          <w:rFonts w:cs="Times New Roman"/>
        </w:rPr>
        <w:t xml:space="preserve">, at 882 (arguing state courts fail to meaningfully review prosecutors’ applications for dismissal).  </w:t>
      </w:r>
    </w:p>
  </w:footnote>
  <w:footnote w:id="60">
    <w:p w14:paraId="13F6344C" w14:textId="4D1C91E5"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8C5884">
        <w:rPr>
          <w:rFonts w:cs="Times New Roman"/>
          <w:smallCaps/>
        </w:rPr>
        <w:t>Law Dictionary</w:t>
      </w:r>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9419D6">
        <w:rPr>
          <w:rFonts w:cs="Times New Roman"/>
        </w:rPr>
        <w:t>, at</w:t>
      </w:r>
      <w:r w:rsidR="008C5884">
        <w:rPr>
          <w:rFonts w:cs="Times New Roman"/>
        </w:rPr>
        <w:t xml:space="preserve"> </w:t>
      </w:r>
      <w:r w:rsidR="009419D6" w:rsidRPr="00453FEB">
        <w:rPr>
          <w:rFonts w:cs="Times New Roman"/>
          <w:i/>
          <w:iCs/>
        </w:rPr>
        <w:t>Nolle Prosequi</w:t>
      </w:r>
      <w:r w:rsidR="009419D6" w:rsidRPr="00453FEB">
        <w:rPr>
          <w:rFonts w:cs="Times New Roman"/>
        </w:rPr>
        <w:t xml:space="preserve"> </w:t>
      </w:r>
      <w:r w:rsidRPr="00453FEB">
        <w:rPr>
          <w:rFonts w:cs="Times New Roman"/>
        </w:rPr>
        <w:t xml:space="preserve">(defining nolle prosequi).  </w:t>
      </w:r>
    </w:p>
  </w:footnote>
  <w:footnote w:id="61">
    <w:p w14:paraId="393070BF" w14:textId="3D6CA94A"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8C5884">
        <w:rPr>
          <w:rFonts w:cs="Times New Roman"/>
          <w:smallCaps/>
        </w:rPr>
        <w:t>Law Dictionary</w:t>
      </w:r>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F70035">
        <w:rPr>
          <w:rFonts w:cs="Times New Roman"/>
        </w:rPr>
        <w:t xml:space="preserve">, </w:t>
      </w:r>
      <w:r w:rsidR="00F70035" w:rsidRPr="00453FEB">
        <w:rPr>
          <w:rFonts w:cs="Times New Roman"/>
          <w:i/>
          <w:iCs/>
        </w:rPr>
        <w:t>Nolle Prosequi</w:t>
      </w:r>
      <w:r w:rsidRPr="00453FEB">
        <w:rPr>
          <w:rFonts w:cs="Times New Roman"/>
          <w:i/>
          <w:iCs/>
        </w:rPr>
        <w:t xml:space="preserve"> </w:t>
      </w:r>
      <w:r w:rsidRPr="00453FEB">
        <w:rPr>
          <w:rFonts w:cs="Times New Roman"/>
        </w:rPr>
        <w:t>(explaining general procedure of nolle prosequi and articulating how case reopen</w:t>
      </w:r>
      <w:r w:rsidR="008F1AD8">
        <w:rPr>
          <w:rFonts w:cs="Times New Roman"/>
        </w:rPr>
        <w:t>s</w:t>
      </w:r>
      <w:r w:rsidRPr="00453FEB">
        <w:rPr>
          <w:rFonts w:cs="Times New Roman"/>
        </w:rPr>
        <w:t>).  An indictment is a formal, written accusation against a person or entity authorized by a gran</w:t>
      </w:r>
      <w:r w:rsidR="003439D6">
        <w:rPr>
          <w:rFonts w:cs="Times New Roman"/>
        </w:rPr>
        <w:t>d</w:t>
      </w:r>
      <w:r w:rsidRPr="00453FEB">
        <w:rPr>
          <w:rFonts w:cs="Times New Roman"/>
        </w:rPr>
        <w:t xml:space="preserve"> jury </w:t>
      </w:r>
      <w:r w:rsidR="005F1D9B">
        <w:rPr>
          <w:rFonts w:cs="Times New Roman"/>
        </w:rPr>
        <w:t>which the state</w:t>
      </w:r>
      <w:r w:rsidRPr="00453FEB">
        <w:rPr>
          <w:rFonts w:cs="Times New Roman"/>
        </w:rPr>
        <w:t xml:space="preserve"> use</w:t>
      </w:r>
      <w:r w:rsidR="005F1D9B">
        <w:rPr>
          <w:rFonts w:cs="Times New Roman"/>
        </w:rPr>
        <w:t>s</w:t>
      </w:r>
      <w:r w:rsidRPr="00453FEB">
        <w:rPr>
          <w:rFonts w:cs="Times New Roman"/>
        </w:rPr>
        <w:t xml:space="preserve"> to open a criminal case.  </w:t>
      </w:r>
      <w:r w:rsidRPr="00453FEB">
        <w:rPr>
          <w:rFonts w:cs="Times New Roman"/>
          <w:i/>
          <w:iCs/>
        </w:rPr>
        <w:t>See</w:t>
      </w:r>
      <w:r w:rsidRPr="00453FEB">
        <w:rPr>
          <w:rFonts w:cs="Times New Roman"/>
        </w:rPr>
        <w:t xml:space="preserve"> </w:t>
      </w:r>
      <w:r w:rsidRPr="008C5884">
        <w:rPr>
          <w:rFonts w:cs="Times New Roman"/>
          <w:smallCaps/>
        </w:rPr>
        <w:t>Law Dictionary</w:t>
      </w:r>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E325B8">
        <w:rPr>
          <w:rFonts w:cs="Times New Roman"/>
        </w:rPr>
        <w:t>, at</w:t>
      </w:r>
      <w:r w:rsidRPr="00453FEB">
        <w:rPr>
          <w:rFonts w:cs="Times New Roman"/>
        </w:rPr>
        <w:t xml:space="preserve"> </w:t>
      </w:r>
      <w:r w:rsidR="00E325B8" w:rsidRPr="00453FEB">
        <w:rPr>
          <w:rFonts w:cs="Times New Roman"/>
          <w:i/>
          <w:iCs/>
        </w:rPr>
        <w:t>Indictment (Indict)</w:t>
      </w:r>
      <w:r w:rsidR="00E325B8">
        <w:rPr>
          <w:rFonts w:cs="Times New Roman"/>
        </w:rPr>
        <w:t xml:space="preserve"> </w:t>
      </w:r>
      <w:r w:rsidRPr="00453FEB">
        <w:rPr>
          <w:rFonts w:cs="Times New Roman"/>
        </w:rPr>
        <w:t xml:space="preserve">(defining Indictment).  </w:t>
      </w:r>
    </w:p>
  </w:footnote>
  <w:footnote w:id="62">
    <w:p w14:paraId="42AE0F82" w14:textId="61BB5A7E"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 xml:space="preserve">Ky. </w:t>
      </w:r>
      <w:proofErr w:type="spellStart"/>
      <w:r w:rsidRPr="00453FEB">
        <w:rPr>
          <w:rFonts w:cs="Times New Roman"/>
          <w:smallCaps/>
        </w:rPr>
        <w:t>RCr</w:t>
      </w:r>
      <w:proofErr w:type="spellEnd"/>
      <w:r w:rsidRPr="00453FEB">
        <w:rPr>
          <w:rFonts w:cs="Times New Roman"/>
          <w:smallCaps/>
        </w:rPr>
        <w:t xml:space="preserve"> Rule</w:t>
      </w:r>
      <w:r w:rsidRPr="00453FEB">
        <w:rPr>
          <w:rFonts w:cs="Times New Roman"/>
        </w:rPr>
        <w:t xml:space="preserve"> 9.64 (allowing prior to swearing of jury or, in non-jury case, prior to swearing of witness); The Confiscation Cases, 74 U.S. 454, 457 (1868) (affirming public prosecutions within prosecutor’s control and nolle prosequi allowed prior to jury empanelment); </w:t>
      </w:r>
      <w:proofErr w:type="spellStart"/>
      <w:r w:rsidRPr="00453FEB">
        <w:rPr>
          <w:rFonts w:cs="Times New Roman"/>
        </w:rPr>
        <w:t>Serfass</w:t>
      </w:r>
      <w:proofErr w:type="spellEnd"/>
      <w:r w:rsidRPr="00453FEB">
        <w:rPr>
          <w:rFonts w:cs="Times New Roman"/>
        </w:rPr>
        <w:t xml:space="preserve"> v. United States, 420 U.S. 377, 388 (1975) (noting when jeopardy attaches to nonjury trial); United States v. Woody, 2 F.2d 262, 262-63 (D. Mont. 1924) (affirming </w:t>
      </w:r>
      <w:r w:rsidR="008E32A4">
        <w:rPr>
          <w:rFonts w:cs="Times New Roman"/>
        </w:rPr>
        <w:t xml:space="preserve">prosecution may enter </w:t>
      </w:r>
      <w:r w:rsidRPr="00453FEB">
        <w:rPr>
          <w:rFonts w:cs="Times New Roman"/>
        </w:rPr>
        <w:t xml:space="preserve">nolle prosequi any time before jury impaneled); State v. </w:t>
      </w:r>
      <w:proofErr w:type="spellStart"/>
      <w:r w:rsidRPr="00453FEB">
        <w:rPr>
          <w:rFonts w:cs="Times New Roman"/>
        </w:rPr>
        <w:t>Franton</w:t>
      </w:r>
      <w:proofErr w:type="spellEnd"/>
      <w:r w:rsidRPr="00453FEB">
        <w:rPr>
          <w:rFonts w:cs="Times New Roman"/>
        </w:rPr>
        <w:t xml:space="preserve">, 319 So. 2d 405, 406 (La. 1975) (giving prosecutor arbitrary control over indictments prior to jury being impaneled); State v. Hanson, 295 S.E.2d 297, 302 (Ga. 1982) (granting prosecutors sole discretion to dismiss cases prior to indictment); State v. Brule, 981 P.2d 782, 787 (N.M. 1999) (affirming power to enter nolle prosequi prior to impaneled jury); Sheriff, Washoe </w:t>
      </w:r>
      <w:proofErr w:type="spellStart"/>
      <w:r w:rsidRPr="00453FEB">
        <w:rPr>
          <w:rFonts w:cs="Times New Roman"/>
        </w:rPr>
        <w:t>Cnty</w:t>
      </w:r>
      <w:proofErr w:type="spellEnd"/>
      <w:r w:rsidRPr="00453FEB">
        <w:rPr>
          <w:rFonts w:cs="Times New Roman"/>
        </w:rPr>
        <w:t xml:space="preserve">. v. Marcus, 995 P.2d 1016, 1020 (2000) (stating prosecutor may unilaterally dismiss charge without prejudice prior to trial); </w:t>
      </w:r>
      <w:r w:rsidRPr="00453FEB">
        <w:rPr>
          <w:rFonts w:cs="Times New Roman"/>
          <w:i/>
          <w:iCs/>
        </w:rPr>
        <w:t>see also</w:t>
      </w:r>
      <w:r w:rsidRPr="00453FEB">
        <w:rPr>
          <w:rFonts w:cs="Times New Roman"/>
        </w:rPr>
        <w:t xml:space="preserve"> Krauss,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_Hlk51184712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xml:space="preserve">, at 27 (2009) (describing history and subsequent judicial interpretation of </w:t>
      </w:r>
      <w:r w:rsidRPr="00453FEB">
        <w:rPr>
          <w:rFonts w:cs="Times New Roman"/>
          <w:i/>
          <w:iCs/>
        </w:rPr>
        <w:t>Confiscation Cases</w:t>
      </w:r>
      <w:r w:rsidRPr="00453FEB">
        <w:rPr>
          <w:rFonts w:cs="Times New Roman"/>
        </w:rPr>
        <w:t>).</w:t>
      </w:r>
      <w:r w:rsidRPr="00453FEB">
        <w:rPr>
          <w:rFonts w:cs="Times New Roman"/>
          <w:smallCaps/>
        </w:rPr>
        <w:t xml:space="preserve">  </w:t>
      </w:r>
    </w:p>
  </w:footnote>
  <w:footnote w:id="63">
    <w:p w14:paraId="2B56D31B" w14:textId="6B0D03AD"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gramStart"/>
      <w:r w:rsidRPr="00453FEB">
        <w:rPr>
          <w:rFonts w:cs="Times New Roman"/>
          <w:i/>
          <w:iCs/>
        </w:rPr>
        <w:t xml:space="preserve">infra </w:t>
      </w:r>
      <w:r w:rsidRPr="00453FEB">
        <w:rPr>
          <w:rFonts w:cs="Times New Roman"/>
        </w:rPr>
        <w:t>Part II</w:t>
      </w:r>
      <w:proofErr w:type="gramEnd"/>
      <w:r w:rsidRPr="00453FEB">
        <w:rPr>
          <w:rFonts w:cs="Times New Roman"/>
        </w:rPr>
        <w:t xml:space="preserve">.C (highlighting differences in jurisdictional approaches to judicial oversight of nolle prosequi).  </w:t>
      </w:r>
    </w:p>
  </w:footnote>
  <w:footnote w:id="64">
    <w:p w14:paraId="588929C4" w14:textId="530D027D" w:rsidR="00F13951" w:rsidRPr="00453FEB" w:rsidRDefault="00F13951" w:rsidP="00453FEB">
      <w:pPr>
        <w:pStyle w:val="FootnoteText"/>
        <w:spacing w:line="480" w:lineRule="auto"/>
        <w:rPr>
          <w:rFonts w:cs="Times New Roman"/>
          <w:sz w:val="22"/>
          <w:szCs w:val="22"/>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N.C. Gen. Stat.</w:t>
      </w:r>
      <w:r w:rsidRPr="00453FEB">
        <w:rPr>
          <w:rFonts w:cs="Times New Roman"/>
        </w:rPr>
        <w:t xml:space="preserve"> § 15A-931 (1997) (announcing prosecutor’s unilateral ability to dismiss charges); State </w:t>
      </w:r>
      <w:r w:rsidRPr="00453FEB">
        <w:rPr>
          <w:rFonts w:cs="Times New Roman"/>
          <w:i/>
          <w:iCs/>
        </w:rPr>
        <w:t>ex rel</w:t>
      </w:r>
      <w:r w:rsidRPr="00453FEB">
        <w:rPr>
          <w:rFonts w:cs="Times New Roman"/>
        </w:rPr>
        <w:t xml:space="preserve">. </w:t>
      </w:r>
      <w:proofErr w:type="spellStart"/>
      <w:r w:rsidRPr="00453FEB">
        <w:rPr>
          <w:rFonts w:cs="Times New Roman"/>
        </w:rPr>
        <w:t>Koppy</w:t>
      </w:r>
      <w:proofErr w:type="spellEnd"/>
      <w:r w:rsidRPr="00453FEB">
        <w:rPr>
          <w:rFonts w:cs="Times New Roman"/>
        </w:rPr>
        <w:t xml:space="preserve"> v. Graff, 484 N.W.2d 855, 857-58 (N.D. 1992) (discussing dismissal form of nolle prosequi with additional requirements); </w:t>
      </w:r>
      <w:r w:rsidRPr="00453FEB">
        <w:rPr>
          <w:rFonts w:cs="Times New Roman"/>
          <w:i/>
          <w:iCs/>
        </w:rPr>
        <w:t>Marcus</w:t>
      </w:r>
      <w:r w:rsidRPr="00453FEB">
        <w:rPr>
          <w:rFonts w:cs="Times New Roman"/>
        </w:rPr>
        <w:t>, 995 P.2d at 1020 (describing nolle prosecutor as</w:t>
      </w:r>
      <w:r w:rsidR="00716F2D">
        <w:rPr>
          <w:rFonts w:cs="Times New Roman"/>
        </w:rPr>
        <w:t xml:space="preserve"> </w:t>
      </w:r>
      <w:r w:rsidRPr="00453FEB">
        <w:rPr>
          <w:rFonts w:cs="Times New Roman"/>
        </w:rPr>
        <w:t xml:space="preserve">power to dismiss charges);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_Ref62670242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58</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_Ref62140155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59</w:t>
      </w:r>
      <w:r w:rsidRPr="00453FEB">
        <w:rPr>
          <w:rFonts w:cs="Times New Roman"/>
        </w:rPr>
        <w:fldChar w:fldCharType="end"/>
      </w:r>
      <w:r w:rsidRPr="00453FEB">
        <w:rPr>
          <w:rFonts w:cs="Times New Roman"/>
        </w:rPr>
        <w:t xml:space="preserve"> (describing when </w:t>
      </w:r>
      <w:r w:rsidR="00371926">
        <w:rPr>
          <w:rFonts w:cs="Times New Roman"/>
        </w:rPr>
        <w:t xml:space="preserve">judge may withhold </w:t>
      </w:r>
      <w:r w:rsidRPr="00453FEB">
        <w:rPr>
          <w:rFonts w:cs="Times New Roman"/>
        </w:rPr>
        <w:t xml:space="preserve">leave of court).  </w:t>
      </w:r>
    </w:p>
  </w:footnote>
  <w:footnote w:id="65">
    <w:p w14:paraId="09420B42" w14:textId="759F4A4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bookmarkStart w:id="31" w:name="_Hlk53232870"/>
      <w:r w:rsidRPr="00453FEB">
        <w:rPr>
          <w:rFonts w:cs="Times New Roman"/>
          <w:i/>
          <w:iCs/>
        </w:rPr>
        <w:t>See</w:t>
      </w:r>
      <w:r w:rsidRPr="00453FEB">
        <w:rPr>
          <w:rFonts w:cs="Times New Roman"/>
        </w:rPr>
        <w:t xml:space="preserve"> Krauss, </w:t>
      </w:r>
      <w:r w:rsidRPr="00453FEB">
        <w:rPr>
          <w:rFonts w:cs="Times New Roman"/>
          <w:i/>
          <w:iCs/>
        </w:rPr>
        <w:t xml:space="preserve">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_Hlk51184712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at 20 (explaining history and origins of nolle prosequi).</w:t>
      </w:r>
      <w:bookmarkEnd w:id="31"/>
      <w:r w:rsidRPr="00453FEB">
        <w:rPr>
          <w:rFonts w:cs="Times New Roman"/>
        </w:rPr>
        <w:t xml:space="preserve">  The nolle prosequi was the only form of prosecutorial discretion at the time because </w:t>
      </w:r>
      <w:r w:rsidR="009214EF">
        <w:rPr>
          <w:rFonts w:cs="Times New Roman"/>
        </w:rPr>
        <w:t xml:space="preserve">private citizens initiated and manages </w:t>
      </w:r>
      <w:r w:rsidRPr="00453FEB">
        <w:rPr>
          <w:rFonts w:cs="Times New Roman"/>
        </w:rPr>
        <w:t xml:space="preserve">most prosecutions in this period.  </w:t>
      </w:r>
      <w:r w:rsidRPr="00453FEB">
        <w:rPr>
          <w:rFonts w:cs="Times New Roman"/>
          <w:i/>
          <w:iCs/>
        </w:rPr>
        <w:t xml:space="preserve">See id. </w:t>
      </w:r>
      <w:r w:rsidRPr="00453FEB">
        <w:rPr>
          <w:rFonts w:cs="Times New Roman"/>
        </w:rPr>
        <w:t>(</w:t>
      </w:r>
      <w:proofErr w:type="gramStart"/>
      <w:r w:rsidRPr="00453FEB">
        <w:rPr>
          <w:rFonts w:cs="Times New Roman"/>
        </w:rPr>
        <w:t>contextualizing</w:t>
      </w:r>
      <w:proofErr w:type="gramEnd"/>
      <w:r w:rsidRPr="00453FEB">
        <w:rPr>
          <w:rFonts w:cs="Times New Roman"/>
        </w:rPr>
        <w:t xml:space="preserve"> historic use of nolle prosequi in England)</w:t>
      </w:r>
      <w:r w:rsidRPr="00453FEB">
        <w:rPr>
          <w:rFonts w:cs="Times New Roman"/>
          <w:i/>
          <w:iCs/>
        </w:rPr>
        <w:t xml:space="preserve">.  </w:t>
      </w:r>
    </w:p>
  </w:footnote>
  <w:footnote w:id="66">
    <w:p w14:paraId="45B68E0F" w14:textId="01CDCC10" w:rsidR="00F13951" w:rsidRPr="00453FEB" w:rsidRDefault="00F13951" w:rsidP="00453FEB">
      <w:pPr>
        <w:pStyle w:val="FootnoteText"/>
        <w:spacing w:line="480" w:lineRule="auto"/>
        <w:rPr>
          <w:rFonts w:cs="Times New Roman"/>
          <w:i/>
          <w:iCs/>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spellStart"/>
      <w:r w:rsidRPr="00453FEB">
        <w:rPr>
          <w:rFonts w:cs="Times New Roman"/>
        </w:rPr>
        <w:t>Saikrishna</w:t>
      </w:r>
      <w:proofErr w:type="spellEnd"/>
      <w:r w:rsidRPr="00453FEB">
        <w:rPr>
          <w:rFonts w:cs="Times New Roman"/>
        </w:rPr>
        <w:t xml:space="preserve"> Prakash, </w:t>
      </w:r>
      <w:r w:rsidRPr="00453FEB">
        <w:rPr>
          <w:rFonts w:cs="Times New Roman"/>
          <w:i/>
          <w:iCs/>
        </w:rPr>
        <w:t>The Chief Prosecutor</w:t>
      </w:r>
      <w:r w:rsidRPr="00453FEB">
        <w:rPr>
          <w:rFonts w:cs="Times New Roman"/>
        </w:rPr>
        <w:t xml:space="preserve">, </w:t>
      </w:r>
      <w:r w:rsidRPr="00453FEB">
        <w:rPr>
          <w:rFonts w:cs="Times New Roman"/>
          <w:smallCaps/>
        </w:rPr>
        <w:t>73 Geo. Wash. L. Rev.</w:t>
      </w:r>
      <w:r w:rsidRPr="00453FEB">
        <w:rPr>
          <w:rFonts w:cs="Times New Roman"/>
        </w:rPr>
        <w:t xml:space="preserve"> 521, 547 (2005) (explaining two ways </w:t>
      </w:r>
      <w:r w:rsidR="00B66FB0">
        <w:rPr>
          <w:rFonts w:cs="Times New Roman"/>
        </w:rPr>
        <w:t>C</w:t>
      </w:r>
      <w:r w:rsidRPr="00453FEB">
        <w:rPr>
          <w:rFonts w:cs="Times New Roman"/>
        </w:rPr>
        <w:t>rown prosecuted offenses).  The English Monarch did not argue cases, but instead either had the public or, if th</w:t>
      </w:r>
      <w:r w:rsidRPr="00966C50">
        <w:rPr>
          <w:rFonts w:cs="Times New Roman"/>
        </w:rPr>
        <w:t xml:space="preserve">e Crown had an explicit interest, the </w:t>
      </w:r>
      <w:r w:rsidR="00966C50" w:rsidRPr="00966C50">
        <w:rPr>
          <w:rFonts w:cs="Times New Roman"/>
        </w:rPr>
        <w:t>a</w:t>
      </w:r>
      <w:r w:rsidRPr="00966C50">
        <w:rPr>
          <w:rFonts w:cs="Times New Roman"/>
        </w:rPr>
        <w:t xml:space="preserve">ttorney </w:t>
      </w:r>
      <w:r w:rsidR="00966C50" w:rsidRPr="00966C50">
        <w:rPr>
          <w:rFonts w:cs="Times New Roman"/>
        </w:rPr>
        <w:t>ge</w:t>
      </w:r>
      <w:r w:rsidRPr="00966C50">
        <w:rPr>
          <w:rFonts w:cs="Times New Roman"/>
        </w:rPr>
        <w:t xml:space="preserve">neral </w:t>
      </w:r>
      <w:proofErr w:type="gramStart"/>
      <w:r w:rsidRPr="00966C50">
        <w:rPr>
          <w:rFonts w:cs="Times New Roman"/>
        </w:rPr>
        <w:t>prosecute</w:t>
      </w:r>
      <w:proofErr w:type="gramEnd"/>
      <w:r w:rsidRPr="00966C50">
        <w:rPr>
          <w:rFonts w:cs="Times New Roman"/>
        </w:rPr>
        <w:t xml:space="preserve"> the cases.  </w:t>
      </w:r>
      <w:r w:rsidRPr="00966C50">
        <w:rPr>
          <w:rFonts w:cs="Times New Roman"/>
          <w:i/>
          <w:iCs/>
        </w:rPr>
        <w:t xml:space="preserve">See id. </w:t>
      </w:r>
      <w:r w:rsidRPr="00966C50">
        <w:rPr>
          <w:rFonts w:cs="Times New Roman"/>
        </w:rPr>
        <w:t xml:space="preserve">at 547-48 (explaining general method of prosecution and role of </w:t>
      </w:r>
      <w:r w:rsidR="00966C50" w:rsidRPr="00966C50">
        <w:rPr>
          <w:rFonts w:cs="Times New Roman"/>
        </w:rPr>
        <w:t>a</w:t>
      </w:r>
      <w:r w:rsidRPr="00966C50">
        <w:rPr>
          <w:rFonts w:cs="Times New Roman"/>
        </w:rPr>
        <w:t xml:space="preserve">ttorney </w:t>
      </w:r>
      <w:r w:rsidR="00966C50" w:rsidRPr="00966C50">
        <w:rPr>
          <w:rFonts w:cs="Times New Roman"/>
        </w:rPr>
        <w:t>g</w:t>
      </w:r>
      <w:r w:rsidRPr="00966C50">
        <w:rPr>
          <w:rFonts w:cs="Times New Roman"/>
        </w:rPr>
        <w:t xml:space="preserve">eneral and </w:t>
      </w:r>
      <w:r w:rsidR="00966C50" w:rsidRPr="00966C50">
        <w:rPr>
          <w:rFonts w:cs="Times New Roman"/>
        </w:rPr>
        <w:t>s</w:t>
      </w:r>
      <w:r w:rsidRPr="00966C50">
        <w:rPr>
          <w:rFonts w:cs="Times New Roman"/>
        </w:rPr>
        <w:t xml:space="preserve">olicitor </w:t>
      </w:r>
      <w:r w:rsidR="00966C50" w:rsidRPr="00966C50">
        <w:rPr>
          <w:rFonts w:cs="Times New Roman"/>
        </w:rPr>
        <w:t>g</w:t>
      </w:r>
      <w:r w:rsidRPr="00966C50">
        <w:rPr>
          <w:rFonts w:cs="Times New Roman"/>
        </w:rPr>
        <w:t>eneral in</w:t>
      </w:r>
      <w:r w:rsidRPr="00453FEB">
        <w:rPr>
          <w:rFonts w:cs="Times New Roman"/>
        </w:rPr>
        <w:t xml:space="preserve"> England).  </w:t>
      </w:r>
    </w:p>
  </w:footnote>
  <w:footnote w:id="67">
    <w:p w14:paraId="0774C04D" w14:textId="38C5C302" w:rsidR="00F13951" w:rsidRPr="00453FEB" w:rsidRDefault="00F13951" w:rsidP="00453FEB">
      <w:pPr>
        <w:pStyle w:val="FootnoteText"/>
        <w:spacing w:line="480" w:lineRule="auto"/>
        <w:rPr>
          <w:rFonts w:cs="Times New Roman"/>
        </w:rPr>
      </w:pPr>
      <w:r w:rsidRPr="00966C50">
        <w:rPr>
          <w:rStyle w:val="FootnoteReference"/>
          <w:rFonts w:cs="Times New Roman"/>
        </w:rPr>
        <w:footnoteRef/>
      </w:r>
      <w:r w:rsidRPr="00966C50">
        <w:rPr>
          <w:rFonts w:cs="Times New Roman"/>
        </w:rPr>
        <w:t xml:space="preserve"> </w:t>
      </w:r>
      <w:r w:rsidRPr="00966C50">
        <w:rPr>
          <w:rFonts w:cs="Times New Roman"/>
          <w:i/>
          <w:iCs/>
        </w:rPr>
        <w:t>See</w:t>
      </w:r>
      <w:r w:rsidRPr="00966C50">
        <w:rPr>
          <w:rFonts w:cs="Times New Roman"/>
        </w:rPr>
        <w:t xml:space="preserve"> Krauss,</w:t>
      </w:r>
      <w:r w:rsidRPr="00966C50">
        <w:rPr>
          <w:rFonts w:cs="Times New Roman"/>
          <w:i/>
          <w:iCs/>
        </w:rPr>
        <w:t xml:space="preserve"> supra </w:t>
      </w:r>
      <w:r w:rsidRPr="00966C50">
        <w:rPr>
          <w:rFonts w:cs="Times New Roman"/>
        </w:rPr>
        <w:t xml:space="preserve">note </w:t>
      </w:r>
      <w:r w:rsidRPr="00966C50">
        <w:rPr>
          <w:rFonts w:cs="Times New Roman"/>
        </w:rPr>
        <w:fldChar w:fldCharType="begin"/>
      </w:r>
      <w:r w:rsidRPr="00966C50">
        <w:rPr>
          <w:rFonts w:cs="Times New Roman"/>
        </w:rPr>
        <w:instrText xml:space="preserve"> NOTEREF _Hlk51184712 \h  \* MERGEFORMAT </w:instrText>
      </w:r>
      <w:r w:rsidRPr="00966C50">
        <w:rPr>
          <w:rFonts w:cs="Times New Roman"/>
        </w:rPr>
      </w:r>
      <w:r w:rsidRPr="00966C50">
        <w:rPr>
          <w:rFonts w:cs="Times New Roman"/>
        </w:rPr>
        <w:fldChar w:fldCharType="separate"/>
      </w:r>
      <w:r w:rsidRPr="00966C50">
        <w:rPr>
          <w:rFonts w:cs="Times New Roman"/>
        </w:rPr>
        <w:t>7</w:t>
      </w:r>
      <w:r w:rsidRPr="00966C50">
        <w:rPr>
          <w:rFonts w:cs="Times New Roman"/>
        </w:rPr>
        <w:fldChar w:fldCharType="end"/>
      </w:r>
      <w:r w:rsidRPr="00966C50">
        <w:rPr>
          <w:rFonts w:cs="Times New Roman"/>
        </w:rPr>
        <w:t xml:space="preserve">, at 20 (expanding on executive origins of nolle prosequi).  The nolle prosequi was exclusively an executive procedure, available only to the </w:t>
      </w:r>
      <w:r w:rsidR="00966C50" w:rsidRPr="00966C50">
        <w:rPr>
          <w:rFonts w:cs="Times New Roman"/>
        </w:rPr>
        <w:t>a</w:t>
      </w:r>
      <w:r w:rsidRPr="00966C50">
        <w:rPr>
          <w:rFonts w:cs="Times New Roman"/>
        </w:rPr>
        <w:t xml:space="preserve">ttorney </w:t>
      </w:r>
      <w:r w:rsidR="00966C50" w:rsidRPr="00966C50">
        <w:rPr>
          <w:rFonts w:cs="Times New Roman"/>
        </w:rPr>
        <w:t>g</w:t>
      </w:r>
      <w:r w:rsidRPr="00966C50">
        <w:rPr>
          <w:rFonts w:cs="Times New Roman"/>
        </w:rPr>
        <w:t xml:space="preserve">eneral.  </w:t>
      </w:r>
      <w:r w:rsidRPr="00966C50">
        <w:rPr>
          <w:rFonts w:cs="Times New Roman"/>
          <w:i/>
          <w:iCs/>
        </w:rPr>
        <w:t>See id.</w:t>
      </w:r>
      <w:r w:rsidRPr="00966C50">
        <w:rPr>
          <w:rFonts w:cs="Times New Roman"/>
        </w:rPr>
        <w:t xml:space="preserve"> (</w:t>
      </w:r>
      <w:proofErr w:type="gramStart"/>
      <w:r w:rsidRPr="00966C50">
        <w:rPr>
          <w:rFonts w:cs="Times New Roman"/>
        </w:rPr>
        <w:t>explaining</w:t>
      </w:r>
      <w:proofErr w:type="gramEnd"/>
      <w:r w:rsidRPr="00966C50">
        <w:rPr>
          <w:rFonts w:cs="Times New Roman"/>
        </w:rPr>
        <w:t xml:space="preserve"> historical power of nolle prosequi in England).  The power was ofte</w:t>
      </w:r>
      <w:r w:rsidRPr="00453FEB">
        <w:rPr>
          <w:rFonts w:cs="Times New Roman"/>
        </w:rPr>
        <w:t xml:space="preserve">n exercised at the explicit direction of the Crown.  </w:t>
      </w:r>
      <w:r w:rsidRPr="00453FEB">
        <w:rPr>
          <w:rFonts w:cs="Times New Roman"/>
          <w:i/>
          <w:iCs/>
        </w:rPr>
        <w:t xml:space="preserve">See id. </w:t>
      </w:r>
      <w:r w:rsidRPr="00453FEB">
        <w:rPr>
          <w:rFonts w:cs="Times New Roman"/>
        </w:rPr>
        <w:t>(</w:t>
      </w:r>
      <w:proofErr w:type="gramStart"/>
      <w:r w:rsidRPr="00453FEB">
        <w:rPr>
          <w:rFonts w:cs="Times New Roman"/>
        </w:rPr>
        <w:t>exploring</w:t>
      </w:r>
      <w:proofErr w:type="gramEnd"/>
      <w:r w:rsidRPr="00453FEB">
        <w:rPr>
          <w:rFonts w:cs="Times New Roman"/>
        </w:rPr>
        <w:t xml:space="preserve"> historical implementation of nolle prosequi in England).  </w:t>
      </w:r>
    </w:p>
  </w:footnote>
  <w:footnote w:id="68">
    <w:p w14:paraId="2501FE33" w14:textId="7D49D35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at 20 (cl</w:t>
      </w:r>
      <w:r w:rsidRPr="00966C50">
        <w:rPr>
          <w:rFonts w:cs="Times New Roman"/>
        </w:rPr>
        <w:t xml:space="preserve">arifying party could not contest propriety of nolle prosequi).  When the </w:t>
      </w:r>
      <w:r w:rsidR="00966C50" w:rsidRPr="00966C50">
        <w:rPr>
          <w:rFonts w:cs="Times New Roman"/>
        </w:rPr>
        <w:t>a</w:t>
      </w:r>
      <w:r w:rsidRPr="00966C50">
        <w:rPr>
          <w:rFonts w:cs="Times New Roman"/>
        </w:rPr>
        <w:t xml:space="preserve">ttorney </w:t>
      </w:r>
      <w:r w:rsidR="00966C50" w:rsidRPr="00966C50">
        <w:rPr>
          <w:rFonts w:cs="Times New Roman"/>
        </w:rPr>
        <w:t>g</w:t>
      </w:r>
      <w:r w:rsidRPr="00966C50">
        <w:rPr>
          <w:rFonts w:cs="Times New Roman"/>
        </w:rPr>
        <w:t>eneral issued</w:t>
      </w:r>
      <w:r w:rsidRPr="00453FEB">
        <w:rPr>
          <w:rFonts w:cs="Times New Roman"/>
        </w:rPr>
        <w:t xml:space="preserve"> a nolle prosequi the termination of the prosecution was immediate and without a judicial inquiry.  </w:t>
      </w:r>
      <w:r w:rsidRPr="00453FEB">
        <w:rPr>
          <w:rFonts w:cs="Times New Roman"/>
          <w:i/>
          <w:iCs/>
        </w:rPr>
        <w:t>See id</w:t>
      </w:r>
      <w:r w:rsidRPr="00453FEB">
        <w:rPr>
          <w:rFonts w:cs="Times New Roman"/>
        </w:rPr>
        <w:t>. (</w:t>
      </w:r>
      <w:proofErr w:type="gramStart"/>
      <w:r w:rsidRPr="00453FEB">
        <w:rPr>
          <w:rFonts w:cs="Times New Roman"/>
        </w:rPr>
        <w:t>noting</w:t>
      </w:r>
      <w:proofErr w:type="gramEnd"/>
      <w:r w:rsidRPr="00453FEB">
        <w:rPr>
          <w:rFonts w:cs="Times New Roman"/>
        </w:rPr>
        <w:t xml:space="preserve"> differences between American and English nolle prosequi).  </w:t>
      </w:r>
    </w:p>
  </w:footnote>
  <w:footnote w:id="69">
    <w:p w14:paraId="5881B528" w14:textId="5CCA484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bookmarkStart w:id="33" w:name="_Hlk53234395"/>
      <w:r w:rsidRPr="00453FEB">
        <w:rPr>
          <w:rFonts w:cs="Times New Roman"/>
          <w:i/>
          <w:iCs/>
        </w:rPr>
        <w:t>See</w:t>
      </w:r>
      <w:r w:rsidRPr="00453FEB">
        <w:rPr>
          <w:rFonts w:cs="Times New Roman"/>
        </w:rPr>
        <w:t xml:space="preserve"> Prakash,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_Ref61512015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66</w:t>
      </w:r>
      <w:r w:rsidRPr="00453FEB">
        <w:rPr>
          <w:rFonts w:cs="Times New Roman"/>
        </w:rPr>
        <w:fldChar w:fldCharType="end"/>
      </w:r>
      <w:r w:rsidRPr="00453FEB">
        <w:rPr>
          <w:rFonts w:cs="Times New Roman"/>
        </w:rPr>
        <w:t xml:space="preserve">, at 548 </w:t>
      </w:r>
      <w:bookmarkEnd w:id="33"/>
      <w:r w:rsidRPr="00453FEB">
        <w:rPr>
          <w:rFonts w:cs="Times New Roman"/>
        </w:rPr>
        <w:t xml:space="preserve">(outlining history of prosecutors prior to founding of states).  </w:t>
      </w:r>
    </w:p>
  </w:footnote>
  <w:footnote w:id="70">
    <w:p w14:paraId="030F9614" w14:textId="55EDA1CF" w:rsidR="00F13951" w:rsidRPr="00453FEB" w:rsidRDefault="00F13951" w:rsidP="00453FEB">
      <w:pPr>
        <w:pStyle w:val="FootnoteText"/>
        <w:spacing w:line="480" w:lineRule="auto"/>
        <w:rPr>
          <w:rFonts w:cs="Times New Roman"/>
          <w:i/>
          <w:iCs/>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w:t>
      </w:r>
      <w:proofErr w:type="gramStart"/>
      <w:r w:rsidRPr="00453FEB">
        <w:rPr>
          <w:rFonts w:cs="Times New Roman"/>
        </w:rPr>
        <w:t>explaining</w:t>
      </w:r>
      <w:proofErr w:type="gramEnd"/>
      <w:r w:rsidRPr="00453FEB">
        <w:rPr>
          <w:rFonts w:cs="Times New Roman"/>
        </w:rPr>
        <w:t xml:space="preserve"> need for increase in number of prosecutors).  Unlike in England, where official prosecutors were only concerned with great matters of state, official prosecutors in the colonies were tasked with prosecuting manners of varying scale and importance.  </w:t>
      </w:r>
      <w:r w:rsidRPr="00453FEB">
        <w:rPr>
          <w:rFonts w:cs="Times New Roman"/>
          <w:i/>
          <w:iCs/>
        </w:rPr>
        <w:t xml:space="preserve">See id. </w:t>
      </w:r>
      <w:r w:rsidRPr="00453FEB">
        <w:rPr>
          <w:rFonts w:cs="Times New Roman"/>
        </w:rPr>
        <w:t>(</w:t>
      </w:r>
      <w:proofErr w:type="gramStart"/>
      <w:r w:rsidRPr="00453FEB">
        <w:rPr>
          <w:rFonts w:cs="Times New Roman"/>
        </w:rPr>
        <w:t>expanding</w:t>
      </w:r>
      <w:proofErr w:type="gramEnd"/>
      <w:r w:rsidRPr="00453FEB">
        <w:rPr>
          <w:rFonts w:cs="Times New Roman"/>
        </w:rPr>
        <w:t xml:space="preserve"> on differences between English and American prosecutors).  The increased number of cases required an increased use of the nolle prosequi to control low-level prosecutions.</w:t>
      </w:r>
      <w:r w:rsidRPr="00453FEB">
        <w:rPr>
          <w:rFonts w:cs="Times New Roman"/>
          <w:i/>
          <w:iCs/>
        </w:rPr>
        <w:t xml:space="preserve">  See id. </w:t>
      </w:r>
      <w:r w:rsidRPr="00453FEB">
        <w:rPr>
          <w:rFonts w:cs="Times New Roman"/>
        </w:rPr>
        <w:t>(</w:t>
      </w:r>
      <w:proofErr w:type="gramStart"/>
      <w:r w:rsidRPr="00453FEB">
        <w:rPr>
          <w:rFonts w:cs="Times New Roman"/>
        </w:rPr>
        <w:t>discussing</w:t>
      </w:r>
      <w:proofErr w:type="gramEnd"/>
      <w:r w:rsidRPr="00453FEB">
        <w:rPr>
          <w:rFonts w:cs="Times New Roman"/>
        </w:rPr>
        <w:t xml:space="preserve"> prosecutorial system of colonial America).  </w:t>
      </w:r>
    </w:p>
  </w:footnote>
  <w:footnote w:id="71">
    <w:p w14:paraId="07FD28E1" w14:textId="7777777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at 548 (confirming colonial governors, prior to adoption of state constitutions, could direct and end prosecutions).  </w:t>
      </w:r>
    </w:p>
  </w:footnote>
  <w:footnote w:id="72">
    <w:p w14:paraId="1615E848" w14:textId="5744A609"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Krauss,</w:t>
      </w:r>
      <w:r w:rsidRPr="00453FEB">
        <w:rPr>
          <w:rFonts w:cs="Times New Roman"/>
          <w:i/>
          <w:iCs/>
        </w:rPr>
        <w:t xml:space="preserve"> 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_Hlk51184712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xml:space="preserve">, at 20 (explaining American prosecutors used nolle prosequi to terminate prosecutions they had initiated).  The nolle prosequi was one of several procedural devices that public officials used to control criminal prosecutions.  </w:t>
      </w:r>
      <w:r w:rsidRPr="00453FEB">
        <w:rPr>
          <w:rFonts w:cs="Times New Roman"/>
          <w:i/>
          <w:iCs/>
        </w:rPr>
        <w:t>See id.</w:t>
      </w:r>
      <w:r w:rsidRPr="00453FEB">
        <w:rPr>
          <w:rFonts w:cs="Times New Roman"/>
        </w:rPr>
        <w:t xml:space="preserve"> (</w:t>
      </w:r>
      <w:proofErr w:type="gramStart"/>
      <w:r w:rsidRPr="00453FEB">
        <w:rPr>
          <w:rFonts w:cs="Times New Roman"/>
        </w:rPr>
        <w:t>outlining</w:t>
      </w:r>
      <w:proofErr w:type="gramEnd"/>
      <w:r w:rsidRPr="00453FEB">
        <w:rPr>
          <w:rFonts w:cs="Times New Roman"/>
        </w:rPr>
        <w:t xml:space="preserve"> usefulness of nolle prosequi).  </w:t>
      </w:r>
    </w:p>
  </w:footnote>
  <w:footnote w:id="73">
    <w:p w14:paraId="617CC087" w14:textId="11EE351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at 20 (recalling historical basis for discussions regarding power to nolle prosequi at end of </w:t>
      </w:r>
      <w:r w:rsidR="00F834B1">
        <w:rPr>
          <w:rFonts w:cs="Times New Roman"/>
        </w:rPr>
        <w:t>E</w:t>
      </w:r>
      <w:r w:rsidRPr="00453FEB">
        <w:rPr>
          <w:rFonts w:cs="Times New Roman"/>
        </w:rPr>
        <w:t xml:space="preserve">ighteenth </w:t>
      </w:r>
      <w:r w:rsidR="00F834B1">
        <w:rPr>
          <w:rFonts w:cs="Times New Roman"/>
        </w:rPr>
        <w:t>C</w:t>
      </w:r>
      <w:r w:rsidRPr="00453FEB">
        <w:rPr>
          <w:rFonts w:cs="Times New Roman"/>
        </w:rPr>
        <w:t xml:space="preserve">entury).  </w:t>
      </w:r>
    </w:p>
  </w:footnote>
  <w:footnote w:id="74">
    <w:p w14:paraId="09F2D659" w14:textId="5404FAE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id. </w:t>
      </w:r>
      <w:r w:rsidRPr="00453FEB">
        <w:rPr>
          <w:rFonts w:cs="Times New Roman"/>
        </w:rPr>
        <w:t>(</w:t>
      </w:r>
      <w:proofErr w:type="gramStart"/>
      <w:r w:rsidRPr="00453FEB">
        <w:rPr>
          <w:rFonts w:cs="Times New Roman"/>
        </w:rPr>
        <w:t>reviewing</w:t>
      </w:r>
      <w:proofErr w:type="gramEnd"/>
      <w:r w:rsidRPr="00453FEB">
        <w:rPr>
          <w:rFonts w:cs="Times New Roman"/>
        </w:rPr>
        <w:t xml:space="preserve"> historical origin of national debate over nolle prosequi power); Ruth Wedgwood, </w:t>
      </w:r>
      <w:r w:rsidRPr="00453FEB">
        <w:rPr>
          <w:rFonts w:cs="Times New Roman"/>
          <w:i/>
          <w:iCs/>
        </w:rPr>
        <w:t>The Revolutionary Martyrdom of Jonathan Robbins</w:t>
      </w:r>
      <w:r w:rsidRPr="00453FEB">
        <w:rPr>
          <w:rFonts w:cs="Times New Roman"/>
        </w:rPr>
        <w:t xml:space="preserve">, 100 </w:t>
      </w:r>
      <w:r w:rsidRPr="00453FEB">
        <w:rPr>
          <w:rFonts w:cs="Times New Roman"/>
          <w:smallCaps/>
        </w:rPr>
        <w:t>Yale L.J. 229</w:t>
      </w:r>
      <w:r w:rsidRPr="00453FEB">
        <w:rPr>
          <w:rFonts w:cs="Times New Roman"/>
        </w:rPr>
        <w:t>, 237 (1990) (outlining context for mutiny and arrest).  Britain formally requested the individual for extradition.</w:t>
      </w:r>
      <w:r w:rsidRPr="00453FEB">
        <w:rPr>
          <w:rFonts w:cs="Times New Roman"/>
          <w:i/>
          <w:iCs/>
        </w:rPr>
        <w:t xml:space="preserve">  See</w:t>
      </w:r>
      <w:r w:rsidRPr="00453FEB">
        <w:rPr>
          <w:rFonts w:cs="Times New Roman"/>
        </w:rPr>
        <w:t xml:space="preserve"> Krauss,</w:t>
      </w:r>
      <w:r w:rsidRPr="00453FEB">
        <w:rPr>
          <w:rFonts w:cs="Times New Roman"/>
          <w:i/>
          <w:iCs/>
        </w:rPr>
        <w:t xml:space="preserve"> 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_Hlk51184712 \h </w:instrText>
      </w:r>
      <w:r w:rsidRPr="00453FEB">
        <w:rPr>
          <w:rFonts w:cs="Times New Roman"/>
          <w:highlight w:val="yellow"/>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xml:space="preserve">, at 20-21 (explaining reason for presidential intervention).  Although other crewmates who had </w:t>
      </w:r>
      <w:r w:rsidRPr="00861204">
        <w:rPr>
          <w:rFonts w:cs="Times New Roman"/>
        </w:rPr>
        <w:t xml:space="preserve">participated had been released after an entry of a nolle prosequi on a special command of the </w:t>
      </w:r>
      <w:r w:rsidR="00861204" w:rsidRPr="00861204">
        <w:rPr>
          <w:rFonts w:cs="Times New Roman"/>
        </w:rPr>
        <w:t>p</w:t>
      </w:r>
      <w:r w:rsidRPr="00861204">
        <w:rPr>
          <w:rFonts w:cs="Times New Roman"/>
        </w:rPr>
        <w:t>resident, thi</w:t>
      </w:r>
      <w:r w:rsidRPr="00453FEB">
        <w:rPr>
          <w:rFonts w:cs="Times New Roman"/>
        </w:rPr>
        <w:t xml:space="preserve">s individual was delivered to the British and later executed.  </w:t>
      </w:r>
      <w:r w:rsidRPr="00453FEB">
        <w:rPr>
          <w:rFonts w:cs="Times New Roman"/>
          <w:i/>
          <w:iCs/>
        </w:rPr>
        <w:t>See</w:t>
      </w:r>
      <w:r w:rsidRPr="00453FEB">
        <w:rPr>
          <w:rFonts w:cs="Times New Roman"/>
        </w:rPr>
        <w:t xml:space="preserve"> </w:t>
      </w:r>
      <w:r w:rsidRPr="00453FEB">
        <w:rPr>
          <w:rFonts w:cs="Times New Roman"/>
          <w:i/>
          <w:iCs/>
        </w:rPr>
        <w:t>id</w:t>
      </w:r>
      <w:r w:rsidRPr="00453FEB">
        <w:rPr>
          <w:rFonts w:cs="Times New Roman"/>
        </w:rPr>
        <w:t xml:space="preserve">. at 21 (explaining context for President Adam’s decision).  </w:t>
      </w:r>
    </w:p>
  </w:footnote>
  <w:footnote w:id="75">
    <w:p w14:paraId="4415C14A" w14:textId="7FA28EF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Krauss,</w:t>
      </w:r>
      <w:r w:rsidRPr="00453FEB">
        <w:rPr>
          <w:rFonts w:cs="Times New Roman"/>
          <w:i/>
          <w:iCs/>
        </w:rPr>
        <w:t xml:space="preserve"> 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_Hlk51184712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xml:space="preserve">, at 21 (expanding on Congressional debate).  </w:t>
      </w:r>
    </w:p>
  </w:footnote>
  <w:footnote w:id="76">
    <w:p w14:paraId="11A50D20" w14:textId="39BA6E4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Wedgwood,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_Ref64477438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74</w:t>
      </w:r>
      <w:r w:rsidRPr="00453FEB">
        <w:rPr>
          <w:rFonts w:cs="Times New Roman"/>
        </w:rPr>
        <w:fldChar w:fldCharType="end"/>
      </w:r>
      <w:r w:rsidRPr="00453FEB">
        <w:rPr>
          <w:rFonts w:cs="Times New Roman"/>
        </w:rPr>
        <w:t>, at 237 (outlining disagreement over President</w:t>
      </w:r>
      <w:r w:rsidR="002776E6">
        <w:rPr>
          <w:rFonts w:cs="Times New Roman"/>
        </w:rPr>
        <w:t>’</w:t>
      </w:r>
      <w:r w:rsidRPr="00453FEB">
        <w:rPr>
          <w:rFonts w:cs="Times New Roman"/>
        </w:rPr>
        <w:t xml:space="preserve">s use of executive power to return individual to British).  </w:t>
      </w:r>
    </w:p>
  </w:footnote>
  <w:footnote w:id="77">
    <w:p w14:paraId="03F544EB" w14:textId="2DD6031E"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Krauss,</w:t>
      </w:r>
      <w:r w:rsidRPr="00453FEB">
        <w:rPr>
          <w:rFonts w:cs="Times New Roman"/>
          <w:i/>
          <w:iCs/>
        </w:rPr>
        <w:t xml:space="preserve"> supra </w:t>
      </w:r>
      <w:r w:rsidRPr="00453FEB">
        <w:rPr>
          <w:rFonts w:cs="Times New Roman"/>
        </w:rPr>
        <w:t xml:space="preserve">note </w:t>
      </w:r>
      <w:r w:rsidRPr="00453FEB">
        <w:rPr>
          <w:rFonts w:cs="Times New Roman"/>
          <w:highlight w:val="red"/>
        </w:rPr>
        <w:fldChar w:fldCharType="begin"/>
      </w:r>
      <w:r w:rsidRPr="00453FEB">
        <w:rPr>
          <w:rFonts w:cs="Times New Roman"/>
        </w:rPr>
        <w:instrText xml:space="preserve"> NOTEREF _Hlk51184712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7</w:t>
      </w:r>
      <w:r w:rsidRPr="00453FEB">
        <w:rPr>
          <w:rFonts w:cs="Times New Roman"/>
          <w:highlight w:val="red"/>
        </w:rPr>
        <w:fldChar w:fldCharType="end"/>
      </w:r>
      <w:r w:rsidRPr="00453FEB">
        <w:rPr>
          <w:rFonts w:cs="Times New Roman"/>
        </w:rPr>
        <w:t>, at 21-22 (explaining John Marshall’s position as stating Federalists</w:t>
      </w:r>
      <w:r w:rsidR="003D205C">
        <w:rPr>
          <w:rFonts w:cs="Times New Roman"/>
        </w:rPr>
        <w:t>’</w:t>
      </w:r>
      <w:r w:rsidRPr="00453FEB">
        <w:rPr>
          <w:rFonts w:cs="Times New Roman"/>
        </w:rPr>
        <w:t xml:space="preserve"> position).  Marshall stated that the executive right to enter a nolle prosequi is not an interference with judicial decisions or an invasion of the province of the court.  </w:t>
      </w:r>
      <w:r w:rsidRPr="00453FEB">
        <w:rPr>
          <w:rFonts w:cs="Times New Roman"/>
          <w:i/>
          <w:iCs/>
        </w:rPr>
        <w:t>See id.</w:t>
      </w:r>
      <w:r w:rsidRPr="00453FEB">
        <w:rPr>
          <w:rFonts w:cs="Times New Roman"/>
        </w:rPr>
        <w:t xml:space="preserve"> at 22 (expanding on Federalist arguments).  </w:t>
      </w:r>
    </w:p>
  </w:footnote>
  <w:footnote w:id="78">
    <w:p w14:paraId="73619900" w14:textId="05B2869C" w:rsidR="00F13951" w:rsidRPr="00453FEB" w:rsidRDefault="00F13951" w:rsidP="00453FEB">
      <w:pPr>
        <w:spacing w:line="480" w:lineRule="auto"/>
        <w:rPr>
          <w:rFonts w:ascii="Times New Roman" w:hAnsi="Times New Roman" w:cs="Times New Roman"/>
        </w:rPr>
      </w:pPr>
      <w:r w:rsidRPr="00453FEB">
        <w:rPr>
          <w:rStyle w:val="FootnoteReference"/>
          <w:rFonts w:ascii="Times New Roman" w:hAnsi="Times New Roman" w:cs="Times New Roman"/>
        </w:rPr>
        <w:footnoteRef/>
      </w:r>
      <w:r w:rsidRPr="00453FEB">
        <w:rPr>
          <w:rFonts w:ascii="Times New Roman" w:hAnsi="Times New Roman" w:cs="Times New Roman"/>
        </w:rPr>
        <w:t xml:space="preserve"> </w:t>
      </w:r>
      <w:bookmarkStart w:id="43" w:name="_Hlk53233716"/>
      <w:r w:rsidRPr="00453FEB">
        <w:rPr>
          <w:rFonts w:ascii="Times New Roman" w:hAnsi="Times New Roman" w:cs="Times New Roman"/>
          <w:i/>
          <w:iCs/>
        </w:rPr>
        <w:t>See</w:t>
      </w:r>
      <w:r w:rsidRPr="00453FEB">
        <w:rPr>
          <w:rFonts w:ascii="Times New Roman" w:hAnsi="Times New Roman" w:cs="Times New Roman"/>
        </w:rPr>
        <w:t xml:space="preserve"> </w:t>
      </w:r>
      <w:r w:rsidRPr="00181B66">
        <w:rPr>
          <w:rFonts w:ascii="Times New Roman" w:hAnsi="Times New Roman" w:cs="Times New Roman"/>
          <w:smallCaps/>
        </w:rPr>
        <w:t>F</w:t>
      </w:r>
      <w:r w:rsidR="00A56666" w:rsidRPr="00181B66">
        <w:rPr>
          <w:rFonts w:ascii="Times New Roman" w:hAnsi="Times New Roman" w:cs="Times New Roman"/>
          <w:smallCaps/>
        </w:rPr>
        <w:t>ed</w:t>
      </w:r>
      <w:r w:rsidRPr="00181B66">
        <w:rPr>
          <w:rFonts w:ascii="Times New Roman" w:hAnsi="Times New Roman" w:cs="Times New Roman"/>
          <w:smallCaps/>
        </w:rPr>
        <w:t>. R. C</w:t>
      </w:r>
      <w:r w:rsidR="00A56666" w:rsidRPr="00181B66">
        <w:rPr>
          <w:rFonts w:ascii="Times New Roman" w:hAnsi="Times New Roman" w:cs="Times New Roman"/>
          <w:smallCaps/>
        </w:rPr>
        <w:t>rim</w:t>
      </w:r>
      <w:r w:rsidRPr="00453FEB">
        <w:rPr>
          <w:rFonts w:ascii="Times New Roman" w:hAnsi="Times New Roman" w:cs="Times New Roman"/>
        </w:rPr>
        <w:t>. P. 48(a) (granting government power to dismiss indictment, information, or complaint only with leave of court); Krauss,</w:t>
      </w:r>
      <w:r w:rsidRPr="00453FEB">
        <w:rPr>
          <w:rFonts w:ascii="Times New Roman" w:hAnsi="Times New Roman" w:cs="Times New Roman"/>
          <w:i/>
          <w:iCs/>
        </w:rPr>
        <w:t xml:space="preserve"> supra </w:t>
      </w:r>
      <w:r w:rsidRPr="00453FEB">
        <w:rPr>
          <w:rFonts w:ascii="Times New Roman" w:hAnsi="Times New Roman" w:cs="Times New Roman"/>
        </w:rPr>
        <w:t xml:space="preserve">note </w:t>
      </w:r>
      <w:r w:rsidRPr="00453FEB">
        <w:rPr>
          <w:rFonts w:ascii="Times New Roman" w:hAnsi="Times New Roman" w:cs="Times New Roman"/>
          <w:highlight w:val="red"/>
        </w:rPr>
        <w:fldChar w:fldCharType="begin"/>
      </w:r>
      <w:r w:rsidRPr="00453FEB">
        <w:rPr>
          <w:rFonts w:ascii="Times New Roman" w:hAnsi="Times New Roman" w:cs="Times New Roman"/>
        </w:rPr>
        <w:instrText xml:space="preserve"> NOTEREF _Hlk51184712 \h </w:instrText>
      </w:r>
      <w:r>
        <w:rPr>
          <w:rFonts w:ascii="Times New Roman" w:hAnsi="Times New Roman" w:cs="Times New Roman"/>
          <w:highlight w:val="red"/>
        </w:rPr>
        <w:instrText xml:space="preserve"> \* MERGEFORMAT </w:instrText>
      </w:r>
      <w:r w:rsidRPr="00453FEB">
        <w:rPr>
          <w:rFonts w:ascii="Times New Roman" w:hAnsi="Times New Roman" w:cs="Times New Roman"/>
          <w:highlight w:val="red"/>
        </w:rPr>
      </w:r>
      <w:r w:rsidRPr="00453FEB">
        <w:rPr>
          <w:rFonts w:ascii="Times New Roman" w:hAnsi="Times New Roman" w:cs="Times New Roman"/>
          <w:highlight w:val="red"/>
        </w:rPr>
        <w:fldChar w:fldCharType="separate"/>
      </w:r>
      <w:r w:rsidRPr="00453FEB">
        <w:rPr>
          <w:rFonts w:ascii="Times New Roman" w:hAnsi="Times New Roman" w:cs="Times New Roman"/>
        </w:rPr>
        <w:t>7</w:t>
      </w:r>
      <w:r w:rsidRPr="00453FEB">
        <w:rPr>
          <w:rFonts w:ascii="Times New Roman" w:hAnsi="Times New Roman" w:cs="Times New Roman"/>
          <w:highlight w:val="red"/>
        </w:rPr>
        <w:fldChar w:fldCharType="end"/>
      </w:r>
      <w:r w:rsidRPr="00453FEB">
        <w:rPr>
          <w:rFonts w:ascii="Times New Roman" w:hAnsi="Times New Roman" w:cs="Times New Roman"/>
        </w:rPr>
        <w:t>, at 31 (expanding on historical context and practical application).</w:t>
      </w:r>
      <w:bookmarkEnd w:id="43"/>
      <w:r w:rsidRPr="00453FEB">
        <w:rPr>
          <w:rFonts w:ascii="Times New Roman" w:hAnsi="Times New Roman" w:cs="Times New Roman"/>
        </w:rPr>
        <w:t xml:space="preserve">  </w:t>
      </w:r>
      <w:r w:rsidRPr="009C546A">
        <w:rPr>
          <w:rFonts w:ascii="Times New Roman" w:hAnsi="Times New Roman" w:cs="Times New Roman"/>
          <w:highlight w:val="green"/>
          <w:rPrChange w:id="44" w:author="Marie MacCune" w:date="2021-05-05T21:52:00Z">
            <w:rPr>
              <w:rFonts w:ascii="Times New Roman" w:hAnsi="Times New Roman" w:cs="Times New Roman"/>
            </w:rPr>
          </w:rPrChange>
        </w:rPr>
        <w:t xml:space="preserve">Even though, on paper, the prosecutorial discretion to nolle prosequi in the federal courts has been limited and is now subject to judicial review, judges rarely deny prosecutors motions to dismiss.  </w:t>
      </w:r>
      <w:r w:rsidRPr="009C546A">
        <w:rPr>
          <w:rFonts w:ascii="Times New Roman" w:hAnsi="Times New Roman" w:cs="Times New Roman"/>
          <w:i/>
          <w:iCs/>
          <w:highlight w:val="green"/>
          <w:rPrChange w:id="45" w:author="Marie MacCune" w:date="2021-05-05T21:52:00Z">
            <w:rPr>
              <w:rFonts w:ascii="Times New Roman" w:hAnsi="Times New Roman" w:cs="Times New Roman"/>
              <w:i/>
              <w:iCs/>
            </w:rPr>
          </w:rPrChange>
        </w:rPr>
        <w:t xml:space="preserve">See </w:t>
      </w:r>
      <w:r w:rsidRPr="009C546A">
        <w:rPr>
          <w:rFonts w:ascii="Times New Roman" w:hAnsi="Times New Roman" w:cs="Times New Roman"/>
          <w:highlight w:val="green"/>
          <w:rPrChange w:id="46" w:author="Marie MacCune" w:date="2021-05-05T21:52:00Z">
            <w:rPr>
              <w:rFonts w:ascii="Times New Roman" w:hAnsi="Times New Roman" w:cs="Times New Roman"/>
            </w:rPr>
          </w:rPrChange>
        </w:rPr>
        <w:t>Krauss,</w:t>
      </w:r>
      <w:r w:rsidRPr="009C546A">
        <w:rPr>
          <w:rFonts w:ascii="Times New Roman" w:hAnsi="Times New Roman" w:cs="Times New Roman"/>
          <w:i/>
          <w:iCs/>
          <w:highlight w:val="green"/>
          <w:rPrChange w:id="47" w:author="Marie MacCune" w:date="2021-05-05T21:52:00Z">
            <w:rPr>
              <w:rFonts w:ascii="Times New Roman" w:hAnsi="Times New Roman" w:cs="Times New Roman"/>
              <w:i/>
              <w:iCs/>
            </w:rPr>
          </w:rPrChange>
        </w:rPr>
        <w:t xml:space="preserve"> supra </w:t>
      </w:r>
      <w:r w:rsidRPr="009C546A">
        <w:rPr>
          <w:rFonts w:ascii="Times New Roman" w:hAnsi="Times New Roman" w:cs="Times New Roman"/>
          <w:highlight w:val="green"/>
          <w:rPrChange w:id="48" w:author="Marie MacCune" w:date="2021-05-05T21:52:00Z">
            <w:rPr>
              <w:rFonts w:ascii="Times New Roman" w:hAnsi="Times New Roman" w:cs="Times New Roman"/>
            </w:rPr>
          </w:rPrChange>
        </w:rPr>
        <w:t xml:space="preserve">note </w:t>
      </w:r>
      <w:r w:rsidRPr="009C546A">
        <w:rPr>
          <w:rFonts w:ascii="Times New Roman" w:hAnsi="Times New Roman" w:cs="Times New Roman"/>
          <w:highlight w:val="green"/>
          <w:rPrChange w:id="49" w:author="Marie MacCune" w:date="2021-05-05T21:52:00Z">
            <w:rPr>
              <w:rFonts w:ascii="Times New Roman" w:hAnsi="Times New Roman" w:cs="Times New Roman"/>
            </w:rPr>
          </w:rPrChange>
        </w:rPr>
        <w:fldChar w:fldCharType="begin"/>
      </w:r>
      <w:r w:rsidRPr="009C546A">
        <w:rPr>
          <w:rFonts w:ascii="Times New Roman" w:hAnsi="Times New Roman" w:cs="Times New Roman"/>
          <w:highlight w:val="green"/>
          <w:rPrChange w:id="50" w:author="Marie MacCune" w:date="2021-05-05T21:52:00Z">
            <w:rPr>
              <w:rFonts w:ascii="Times New Roman" w:hAnsi="Times New Roman" w:cs="Times New Roman"/>
            </w:rPr>
          </w:rPrChange>
        </w:rPr>
        <w:instrText xml:space="preserve"> NOTEREF _Hlk51184712 \h  \* MERGEFORMAT </w:instrText>
      </w:r>
      <w:r w:rsidRPr="009C546A">
        <w:rPr>
          <w:rFonts w:ascii="Times New Roman" w:hAnsi="Times New Roman" w:cs="Times New Roman"/>
          <w:highlight w:val="green"/>
          <w:rPrChange w:id="51" w:author="Marie MacCune" w:date="2021-05-05T21:52:00Z">
            <w:rPr>
              <w:rFonts w:ascii="Times New Roman" w:hAnsi="Times New Roman" w:cs="Times New Roman"/>
              <w:highlight w:val="green"/>
            </w:rPr>
          </w:rPrChange>
        </w:rPr>
      </w:r>
      <w:r w:rsidRPr="009C546A">
        <w:rPr>
          <w:rFonts w:ascii="Times New Roman" w:hAnsi="Times New Roman" w:cs="Times New Roman"/>
          <w:highlight w:val="green"/>
          <w:rPrChange w:id="52" w:author="Marie MacCune" w:date="2021-05-05T21:52:00Z">
            <w:rPr>
              <w:rFonts w:ascii="Times New Roman" w:hAnsi="Times New Roman" w:cs="Times New Roman"/>
            </w:rPr>
          </w:rPrChange>
        </w:rPr>
        <w:fldChar w:fldCharType="separate"/>
      </w:r>
      <w:r w:rsidRPr="009C546A">
        <w:rPr>
          <w:rFonts w:ascii="Times New Roman" w:hAnsi="Times New Roman" w:cs="Times New Roman"/>
          <w:highlight w:val="green"/>
          <w:rPrChange w:id="53" w:author="Marie MacCune" w:date="2021-05-05T21:52:00Z">
            <w:rPr>
              <w:rFonts w:ascii="Times New Roman" w:hAnsi="Times New Roman" w:cs="Times New Roman"/>
            </w:rPr>
          </w:rPrChange>
        </w:rPr>
        <w:t>7</w:t>
      </w:r>
      <w:r w:rsidRPr="009C546A">
        <w:rPr>
          <w:rFonts w:ascii="Times New Roman" w:hAnsi="Times New Roman" w:cs="Times New Roman"/>
          <w:highlight w:val="green"/>
          <w:rPrChange w:id="54" w:author="Marie MacCune" w:date="2021-05-05T21:52:00Z">
            <w:rPr>
              <w:rFonts w:ascii="Times New Roman" w:hAnsi="Times New Roman" w:cs="Times New Roman"/>
            </w:rPr>
          </w:rPrChange>
        </w:rPr>
        <w:fldChar w:fldCharType="end"/>
      </w:r>
      <w:r w:rsidRPr="009C546A">
        <w:rPr>
          <w:rFonts w:ascii="Times New Roman" w:hAnsi="Times New Roman" w:cs="Times New Roman"/>
          <w:highlight w:val="green"/>
          <w:rPrChange w:id="55" w:author="Marie MacCune" w:date="2021-05-05T21:52:00Z">
            <w:rPr>
              <w:rFonts w:ascii="Times New Roman" w:hAnsi="Times New Roman" w:cs="Times New Roman"/>
            </w:rPr>
          </w:rPrChange>
        </w:rPr>
        <w:t>, at 31 (arguing Rule 48(a) had little impact).</w:t>
      </w:r>
      <w:r w:rsidRPr="00453FEB">
        <w:rPr>
          <w:rFonts w:ascii="Times New Roman" w:hAnsi="Times New Roman" w:cs="Times New Roman"/>
        </w:rPr>
        <w:t xml:space="preserve">  </w:t>
      </w:r>
    </w:p>
  </w:footnote>
  <w:footnote w:id="79">
    <w:p w14:paraId="08F88912" w14:textId="000628DB"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William P. Marshall, </w:t>
      </w:r>
      <w:r w:rsidRPr="00453FEB">
        <w:rPr>
          <w:rFonts w:cs="Times New Roman"/>
          <w:i/>
          <w:iCs/>
        </w:rPr>
        <w:t xml:space="preserve">The Most Dangerous Branch? Mayors, Governors, Presidents, and the Rule of Law:  A Symposium on Executive Power, </w:t>
      </w:r>
      <w:r w:rsidRPr="00453FEB">
        <w:rPr>
          <w:rFonts w:cs="Times New Roman"/>
        </w:rPr>
        <w:t xml:space="preserve">115 </w:t>
      </w:r>
      <w:r w:rsidRPr="00453FEB">
        <w:rPr>
          <w:rFonts w:cs="Times New Roman"/>
          <w:smallCaps/>
        </w:rPr>
        <w:t>Yale L.J.</w:t>
      </w:r>
      <w:r w:rsidRPr="00453FEB">
        <w:rPr>
          <w:rFonts w:cs="Times New Roman"/>
        </w:rPr>
        <w:t xml:space="preserve"> 2446, 2252 (2006) (quantifying various law enforcement powers granted to state attorney generals);</w:t>
      </w:r>
      <w:r w:rsidRPr="00453FEB">
        <w:rPr>
          <w:rFonts w:cs="Times New Roman"/>
          <w:i/>
          <w:iCs/>
        </w:rPr>
        <w:t xml:space="preserve"> </w:t>
      </w:r>
      <w:r w:rsidRPr="00181B66">
        <w:rPr>
          <w:rFonts w:cs="Times New Roman"/>
          <w:smallCaps/>
        </w:rPr>
        <w:t>Law Dictionary</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highlight w:val="red"/>
        </w:rPr>
        <w:fldChar w:fldCharType="begin"/>
      </w:r>
      <w:r w:rsidRPr="00453FEB">
        <w:rPr>
          <w:rFonts w:cs="Times New Roman"/>
        </w:rPr>
        <w:instrText xml:space="preserve"> NOTEREF _Ref61511899 \h </w:instrText>
      </w:r>
      <w:r>
        <w:rPr>
          <w:rFonts w:cs="Times New Roman"/>
          <w:highlight w:val="red"/>
        </w:rPr>
        <w:instrText xml:space="preserve"> \* MERGEFORMAT </w:instrText>
      </w:r>
      <w:r w:rsidRPr="00453FEB">
        <w:rPr>
          <w:rFonts w:cs="Times New Roman"/>
          <w:highlight w:val="red"/>
        </w:rPr>
      </w:r>
      <w:r w:rsidRPr="00453FEB">
        <w:rPr>
          <w:rFonts w:cs="Times New Roman"/>
          <w:highlight w:val="red"/>
        </w:rPr>
        <w:fldChar w:fldCharType="separate"/>
      </w:r>
      <w:r w:rsidRPr="00453FEB">
        <w:rPr>
          <w:rFonts w:cs="Times New Roman"/>
        </w:rPr>
        <w:t>4</w:t>
      </w:r>
      <w:r w:rsidRPr="00453FEB">
        <w:rPr>
          <w:rFonts w:cs="Times New Roman"/>
          <w:highlight w:val="red"/>
        </w:rPr>
        <w:fldChar w:fldCharType="end"/>
      </w:r>
      <w:r w:rsidR="004A7937">
        <w:rPr>
          <w:rFonts w:cs="Times New Roman"/>
        </w:rPr>
        <w:t xml:space="preserve">, </w:t>
      </w:r>
      <w:r w:rsidR="004A7937" w:rsidRPr="00453FEB">
        <w:rPr>
          <w:rFonts w:cs="Times New Roman"/>
          <w:i/>
          <w:iCs/>
        </w:rPr>
        <w:t>Judicial Branch (Judicial Branch)</w:t>
      </w:r>
      <w:r w:rsidR="004A7937">
        <w:rPr>
          <w:rFonts w:cs="Times New Roman"/>
        </w:rPr>
        <w:t xml:space="preserve"> </w:t>
      </w:r>
      <w:r w:rsidRPr="00453FEB">
        <w:rPr>
          <w:rFonts w:cs="Times New Roman"/>
        </w:rPr>
        <w:t>(defining judicial branch’s role in interpreting law and evidentiary requirements); Brenner,</w:t>
      </w:r>
      <w:r w:rsidRPr="00453FEB">
        <w:rPr>
          <w:rFonts w:cs="Times New Roman"/>
          <w:i/>
          <w:iCs/>
        </w:rPr>
        <w:t xml:space="preserv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_Ref61940176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53</w:t>
      </w:r>
      <w:r w:rsidRPr="00453FEB">
        <w:rPr>
          <w:rFonts w:cs="Times New Roman"/>
        </w:rPr>
        <w:fldChar w:fldCharType="end"/>
      </w:r>
      <w:r w:rsidR="003A531A">
        <w:rPr>
          <w:rFonts w:cs="Times New Roman"/>
        </w:rPr>
        <w:t>,</w:t>
      </w:r>
      <w:r w:rsidRPr="00453FEB">
        <w:rPr>
          <w:rFonts w:cs="Times New Roman"/>
        </w:rPr>
        <w:t xml:space="preserve"> at 69 (describing grand jury’s historical buffer </w:t>
      </w:r>
      <w:r w:rsidR="008D7C90">
        <w:rPr>
          <w:rFonts w:cs="Times New Roman"/>
        </w:rPr>
        <w:t>role</w:t>
      </w:r>
      <w:r w:rsidR="00486D93">
        <w:rPr>
          <w:rFonts w:cs="Times New Roman"/>
        </w:rPr>
        <w:t xml:space="preserve"> </w:t>
      </w:r>
      <w:r w:rsidRPr="00453FEB">
        <w:rPr>
          <w:rFonts w:cs="Times New Roman"/>
        </w:rPr>
        <w:t xml:space="preserve">between state and individual).  </w:t>
      </w:r>
    </w:p>
  </w:footnote>
  <w:footnote w:id="80">
    <w:p w14:paraId="763A9F55" w14:textId="28C30B4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bookmarkStart w:id="61" w:name="_Hlk56368602"/>
      <w:r w:rsidRPr="00453FEB">
        <w:rPr>
          <w:rFonts w:cs="Times New Roman"/>
        </w:rPr>
        <w:t>Commonwealth v. Di Pasquale, 246 A.2d 430, 432 (Pa. 1968)</w:t>
      </w:r>
      <w:bookmarkEnd w:id="61"/>
      <w:r w:rsidRPr="00453FEB">
        <w:rPr>
          <w:rFonts w:cs="Times New Roman"/>
        </w:rPr>
        <w:t xml:space="preserve"> (stating state court responsible for court proceeding supervision and protection of </w:t>
      </w:r>
      <w:proofErr w:type="spellStart"/>
      <w:r w:rsidRPr="00453FEB">
        <w:rPr>
          <w:rFonts w:cs="Times New Roman"/>
        </w:rPr>
        <w:t>defendants</w:t>
      </w:r>
      <w:proofErr w:type="spellEnd"/>
      <w:r w:rsidRPr="00453FEB">
        <w:rPr>
          <w:rFonts w:cs="Times New Roman"/>
        </w:rPr>
        <w:t xml:space="preserve"> rights); State v. Ericksen, 607 P.2d 666, 669 (N.M. Ct. App. 1980) (affirming trial judge’s authority to oversee court resources and control movement of all cases on its docket); Commonwealth v. </w:t>
      </w:r>
      <w:proofErr w:type="spellStart"/>
      <w:r w:rsidRPr="00453FEB">
        <w:rPr>
          <w:rFonts w:cs="Times New Roman"/>
        </w:rPr>
        <w:t>Dascalakis</w:t>
      </w:r>
      <w:proofErr w:type="spellEnd"/>
      <w:r w:rsidRPr="00453FEB">
        <w:rPr>
          <w:rFonts w:cs="Times New Roman"/>
        </w:rPr>
        <w:t>, 140 N.E. 470, 473 (Mass. 1923) (confirming prosecutorial discretion subject to limitations arising from inherent rights of defendant);</w:t>
      </w:r>
      <w:r w:rsidRPr="00453FEB">
        <w:rPr>
          <w:rFonts w:cs="Times New Roman"/>
          <w:i/>
          <w:iCs/>
        </w:rPr>
        <w:t xml:space="preserve"> </w:t>
      </w:r>
      <w:r w:rsidRPr="00453FEB">
        <w:rPr>
          <w:rFonts w:cs="Times New Roman"/>
        </w:rPr>
        <w:t xml:space="preserve">State v. Charles, 190 S.E. 466, 469 (S.C. 1937) (stating court has duty to ensure prosecutorial power is not operated to prejudice defendant's rights); State v. Adams </w:t>
      </w:r>
      <w:proofErr w:type="spellStart"/>
      <w:r w:rsidRPr="00453FEB">
        <w:rPr>
          <w:rFonts w:cs="Times New Roman"/>
        </w:rPr>
        <w:t>Cnty</w:t>
      </w:r>
      <w:proofErr w:type="spellEnd"/>
      <w:r w:rsidRPr="00453FEB">
        <w:rPr>
          <w:rFonts w:cs="Times New Roman"/>
        </w:rPr>
        <w:t xml:space="preserve">. Circuit Court, 735 So. 2d 201, 205 (Miss. 1999) (describing requirement of court approval for protection of defendant); State v. </w:t>
      </w:r>
      <w:proofErr w:type="spellStart"/>
      <w:r w:rsidRPr="00453FEB">
        <w:rPr>
          <w:rFonts w:cs="Times New Roman"/>
        </w:rPr>
        <w:t>Reimonenq</w:t>
      </w:r>
      <w:proofErr w:type="spellEnd"/>
      <w:r w:rsidRPr="00453FEB">
        <w:rPr>
          <w:rFonts w:cs="Times New Roman"/>
        </w:rPr>
        <w:t>, 286 So. 3d 412, 420 (La. 2019) (holding violations of defendant</w:t>
      </w:r>
      <w:r w:rsidR="00595AE1">
        <w:rPr>
          <w:rFonts w:cs="Times New Roman"/>
        </w:rPr>
        <w:t>’</w:t>
      </w:r>
      <w:r w:rsidRPr="00453FEB">
        <w:rPr>
          <w:rFonts w:cs="Times New Roman"/>
        </w:rPr>
        <w:t xml:space="preserve">s right to due process and fundamental fairness upset balance of forces).  </w:t>
      </w:r>
    </w:p>
  </w:footnote>
  <w:footnote w:id="81">
    <w:p w14:paraId="1FE4DF99" w14:textId="27FEAD62" w:rsidR="00864C75" w:rsidRPr="00453FEB" w:rsidRDefault="00864C75" w:rsidP="00864C75">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864C75">
        <w:rPr>
          <w:rFonts w:cs="Times New Roman"/>
          <w:i/>
          <w:iCs/>
        </w:rPr>
        <w:t>See</w:t>
      </w:r>
      <w:r w:rsidRPr="00864C75">
        <w:rPr>
          <w:rFonts w:cs="Times New Roman"/>
        </w:rPr>
        <w:t xml:space="preserve"> </w:t>
      </w:r>
      <w:r w:rsidRPr="00453FEB">
        <w:rPr>
          <w:rFonts w:cs="Times New Roman"/>
        </w:rPr>
        <w:t>Brenner,</w:t>
      </w:r>
      <w:r w:rsidRPr="00453FEB">
        <w:rPr>
          <w:rFonts w:cs="Times New Roman"/>
          <w:i/>
          <w:iCs/>
        </w:rPr>
        <w:t xml:space="preserv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_Ref61940176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53</w:t>
      </w:r>
      <w:r w:rsidRPr="00453FEB">
        <w:rPr>
          <w:rFonts w:cs="Times New Roman"/>
        </w:rPr>
        <w:fldChar w:fldCharType="end"/>
      </w:r>
      <w:r>
        <w:rPr>
          <w:rFonts w:cs="Times New Roman"/>
        </w:rPr>
        <w:t>,</w:t>
      </w:r>
      <w:r w:rsidRPr="00453FEB">
        <w:rPr>
          <w:rFonts w:cs="Times New Roman"/>
        </w:rPr>
        <w:t xml:space="preserve"> at </w:t>
      </w:r>
      <w:r w:rsidRPr="00864C75">
        <w:rPr>
          <w:rFonts w:cs="Times New Roman"/>
        </w:rPr>
        <w:t>97 (stating variety of approaches states take regarding grand juries’ role).</w:t>
      </w:r>
      <w:r>
        <w:rPr>
          <w:rFonts w:cs="Times New Roman"/>
        </w:rPr>
        <w:t xml:space="preserve">  </w:t>
      </w:r>
    </w:p>
  </w:footnote>
  <w:footnote w:id="82">
    <w:p w14:paraId="5ADE5958" w14:textId="7EAFAFF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State v. Winne, 96 A.2d 63, 76 (N.J. 1953) (stating grand jury indictment informs court of facts alleged); People v. </w:t>
      </w:r>
      <w:proofErr w:type="spellStart"/>
      <w:r w:rsidRPr="00453FEB">
        <w:rPr>
          <w:rFonts w:cs="Times New Roman"/>
        </w:rPr>
        <w:t>Extale</w:t>
      </w:r>
      <w:proofErr w:type="spellEnd"/>
      <w:r w:rsidRPr="00453FEB">
        <w:rPr>
          <w:rFonts w:cs="Times New Roman"/>
        </w:rPr>
        <w:t xml:space="preserve">, 967 N.E.2d 179, 181 (N.Y. 2012) (confirming nothing grants prosecutor right to refuse to proceed on count of grand jury indictment); Hoskins v. </w:t>
      </w:r>
      <w:proofErr w:type="spellStart"/>
      <w:r w:rsidRPr="00453FEB">
        <w:rPr>
          <w:rFonts w:cs="Times New Roman"/>
        </w:rPr>
        <w:t>Maricle</w:t>
      </w:r>
      <w:proofErr w:type="spellEnd"/>
      <w:r w:rsidRPr="00453FEB">
        <w:rPr>
          <w:rFonts w:cs="Times New Roman"/>
        </w:rPr>
        <w:t xml:space="preserve">, 150 S.W.3d 1, 18 (Ky. 2004) (affirming grand jury independence requires judicial oversight of nolle prosequi after indictment filed); Commonwealth v. Webber, No. SJ-2019-0366, 2019 LEXIS 766, at *6 (Mass. Sep. 9, 2019) (stating power to nolle prosequi prior to trial almost absolute); United States v. Woody, 2 F.2d 262, 262-63 (D. Mont. 1924) (stating nolle prosequi allowed at any time prior to jury </w:t>
      </w:r>
      <w:r w:rsidR="000677AE">
        <w:rPr>
          <w:rFonts w:cs="Times New Roman"/>
        </w:rPr>
        <w:t>empanelment</w:t>
      </w:r>
      <w:r w:rsidRPr="00453FEB">
        <w:rPr>
          <w:rFonts w:cs="Times New Roman"/>
        </w:rPr>
        <w:t xml:space="preserve">).  </w:t>
      </w:r>
    </w:p>
  </w:footnote>
  <w:footnote w:id="83">
    <w:p w14:paraId="1F1670CB" w14:textId="1AE9F97E" w:rsidR="00F13951" w:rsidRPr="00832002" w:rsidRDefault="00F13951" w:rsidP="00453FEB">
      <w:pPr>
        <w:pStyle w:val="FootnoteText"/>
        <w:spacing w:line="480" w:lineRule="auto"/>
        <w:rPr>
          <w:rFonts w:cs="Times New Roman"/>
          <w:color w:val="373739"/>
          <w:shd w:val="clear" w:color="auto" w:fill="FFFFFF"/>
          <w:rPrChange w:id="64" w:author="Marie MacCune" w:date="2021-05-09T12:45:00Z">
            <w:rPr>
              <w:rFonts w:cs="Times New Roman"/>
              <w:i/>
              <w:iCs/>
            </w:rPr>
          </w:rPrChange>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Colo. Crim. P.</w:t>
      </w:r>
      <w:r w:rsidRPr="00453FEB">
        <w:rPr>
          <w:rFonts w:cs="Times New Roman"/>
        </w:rPr>
        <w:t xml:space="preserve"> 48 (limiting prosecutor’s ability to nolle prosequi during trial without defendant’s consent); </w:t>
      </w:r>
      <w:r w:rsidRPr="00453FEB">
        <w:rPr>
          <w:rFonts w:cs="Times New Roman"/>
          <w:smallCaps/>
        </w:rPr>
        <w:t>DC Orders 2016-8</w:t>
      </w:r>
      <w:r w:rsidRPr="00453FEB">
        <w:rPr>
          <w:rFonts w:cs="Times New Roman"/>
        </w:rPr>
        <w:t xml:space="preserve"> (requiring defendant’s consent before entry of nolle prosequi during trial); </w:t>
      </w:r>
      <w:r w:rsidRPr="00453FEB">
        <w:rPr>
          <w:rFonts w:cs="Times New Roman"/>
          <w:smallCaps/>
        </w:rPr>
        <w:t>O.C.G.A. § 17-8-3</w:t>
      </w:r>
      <w:r w:rsidRPr="00453FEB">
        <w:rPr>
          <w:rFonts w:cs="Times New Roman"/>
        </w:rPr>
        <w:t xml:space="preserve"> (requiring defendant’s consent before entry of nolle prosequi once case submitted to jury); </w:t>
      </w:r>
      <w:r w:rsidRPr="00453FEB">
        <w:rPr>
          <w:rFonts w:cs="Times New Roman"/>
          <w:smallCaps/>
        </w:rPr>
        <w:t>S.D. Codified Laws § 23A-44-2</w:t>
      </w:r>
      <w:r w:rsidRPr="00453FEB">
        <w:rPr>
          <w:rFonts w:cs="Times New Roman"/>
        </w:rPr>
        <w:t xml:space="preserve"> (stating defendant’s consent required once trial has begun); </w:t>
      </w:r>
      <w:r w:rsidRPr="00453FEB">
        <w:rPr>
          <w:rFonts w:cs="Times New Roman"/>
          <w:smallCaps/>
        </w:rPr>
        <w:t xml:space="preserve">Ky. </w:t>
      </w:r>
      <w:proofErr w:type="spellStart"/>
      <w:r w:rsidRPr="00453FEB">
        <w:rPr>
          <w:rFonts w:cs="Times New Roman"/>
          <w:smallCaps/>
        </w:rPr>
        <w:t>RCr</w:t>
      </w:r>
      <w:proofErr w:type="spellEnd"/>
      <w:r w:rsidRPr="00453FEB">
        <w:rPr>
          <w:rFonts w:cs="Times New Roman"/>
          <w:smallCaps/>
        </w:rPr>
        <w:t xml:space="preserve"> Rule </w:t>
      </w:r>
      <w:r w:rsidRPr="00453FEB">
        <w:rPr>
          <w:rFonts w:cs="Times New Roman"/>
        </w:rPr>
        <w:t xml:space="preserve">9.64 (affirming prosecutor’s nolle </w:t>
      </w:r>
      <w:proofErr w:type="spellStart"/>
      <w:r w:rsidRPr="00453FEB">
        <w:rPr>
          <w:rFonts w:cs="Times New Roman"/>
        </w:rPr>
        <w:t>proseuqi</w:t>
      </w:r>
      <w:proofErr w:type="spellEnd"/>
      <w:r w:rsidRPr="00453FEB">
        <w:rPr>
          <w:rFonts w:cs="Times New Roman"/>
        </w:rPr>
        <w:t xml:space="preserve"> power prior to swearing of jury or of first witness); Sheriff, Washoe </w:t>
      </w:r>
      <w:proofErr w:type="spellStart"/>
      <w:r w:rsidRPr="00453FEB">
        <w:rPr>
          <w:rFonts w:cs="Times New Roman"/>
        </w:rPr>
        <w:t>Cnty</w:t>
      </w:r>
      <w:proofErr w:type="spellEnd"/>
      <w:r w:rsidRPr="00453FEB">
        <w:rPr>
          <w:rFonts w:cs="Times New Roman"/>
        </w:rPr>
        <w:t xml:space="preserve">. v. Marcus, 995 P.2d 1016, 1020 (Nev. 2000) (stating prosecutor may unilaterally dismiss charge without prejudice prior to trial); </w:t>
      </w:r>
      <w:proofErr w:type="spellStart"/>
      <w:r w:rsidRPr="00453FEB">
        <w:rPr>
          <w:rFonts w:cs="Times New Roman"/>
          <w:i/>
          <w:iCs/>
        </w:rPr>
        <w:t>Dascalakis</w:t>
      </w:r>
      <w:proofErr w:type="spellEnd"/>
      <w:r w:rsidRPr="00453FEB">
        <w:rPr>
          <w:rFonts w:cs="Times New Roman"/>
        </w:rPr>
        <w:t>, 140 N.E. at 473 (stating defendant’s rights</w:t>
      </w:r>
      <w:r w:rsidR="001865BC">
        <w:rPr>
          <w:rFonts w:cs="Times New Roman"/>
        </w:rPr>
        <w:t xml:space="preserve"> limit prosecuting officer’s </w:t>
      </w:r>
      <w:r w:rsidR="00241D4E">
        <w:rPr>
          <w:rFonts w:cs="Times New Roman"/>
        </w:rPr>
        <w:t>powers</w:t>
      </w:r>
      <w:r w:rsidRPr="00453FEB">
        <w:rPr>
          <w:rFonts w:cs="Times New Roman"/>
        </w:rPr>
        <w:t xml:space="preserve">).  </w:t>
      </w:r>
      <w:r w:rsidRPr="00453FEB">
        <w:rPr>
          <w:rFonts w:cs="Times New Roman"/>
          <w:i/>
          <w:iCs/>
        </w:rPr>
        <w:t>See generally</w:t>
      </w:r>
      <w:r w:rsidRPr="00453FEB">
        <w:rPr>
          <w:rFonts w:cs="Times New Roman"/>
        </w:rPr>
        <w:t xml:space="preserve"> </w:t>
      </w:r>
      <w:proofErr w:type="spellStart"/>
      <w:r w:rsidRPr="00453FEB">
        <w:rPr>
          <w:rFonts w:cs="Times New Roman"/>
        </w:rPr>
        <w:t>Klopfer</w:t>
      </w:r>
      <w:proofErr w:type="spellEnd"/>
      <w:r w:rsidRPr="00453FEB">
        <w:rPr>
          <w:rFonts w:cs="Times New Roman"/>
        </w:rPr>
        <w:t xml:space="preserve"> v. North Carolina, 386 U.S. 213 (1</w:t>
      </w:r>
      <w:r w:rsidRPr="00241D4E">
        <w:rPr>
          <w:rFonts w:cs="Times New Roman"/>
        </w:rPr>
        <w:t>967) (stating defendant</w:t>
      </w:r>
      <w:r w:rsidR="00241D4E" w:rsidRPr="00241D4E">
        <w:rPr>
          <w:rFonts w:cs="Times New Roman"/>
        </w:rPr>
        <w:t xml:space="preserve">’s </w:t>
      </w:r>
      <w:r w:rsidRPr="00241D4E">
        <w:rPr>
          <w:rFonts w:cs="Times New Roman"/>
        </w:rPr>
        <w:t>right to speedy trial infringed upon by nolle prosequi</w:t>
      </w:r>
      <w:r w:rsidRPr="00453FEB">
        <w:rPr>
          <w:rFonts w:cs="Times New Roman"/>
        </w:rPr>
        <w:t xml:space="preserve">).  </w:t>
      </w:r>
      <w:r w:rsidRPr="00453FEB">
        <w:rPr>
          <w:rFonts w:cs="Times New Roman"/>
          <w:i/>
          <w:iCs/>
        </w:rPr>
        <w:t>But see</w:t>
      </w:r>
      <w:r w:rsidRPr="00453FEB">
        <w:rPr>
          <w:rFonts w:cs="Times New Roman"/>
        </w:rPr>
        <w:t xml:space="preserve"> State v. Kreps, 8 Ala. 951, 955 (1846) (affirming state’s authority to enter nolle prosequi any time before jury retires).  </w:t>
      </w:r>
      <w:proofErr w:type="gramStart"/>
      <w:r w:rsidRPr="00453FEB">
        <w:rPr>
          <w:rFonts w:cs="Times New Roman"/>
          <w:color w:val="373739"/>
          <w:shd w:val="clear" w:color="auto" w:fill="FFFFFF"/>
        </w:rPr>
        <w:t>In an effort to</w:t>
      </w:r>
      <w:proofErr w:type="gramEnd"/>
      <w:r w:rsidRPr="00453FEB">
        <w:rPr>
          <w:rFonts w:cs="Times New Roman"/>
          <w:color w:val="373739"/>
          <w:shd w:val="clear" w:color="auto" w:fill="FFFFFF"/>
        </w:rPr>
        <w:t xml:space="preserve"> protect the defendant’s rights to due process, and a speedy and fair trial, </w:t>
      </w:r>
      <w:ins w:id="65" w:author="Marie MacCune" w:date="2021-05-09T12:44:00Z">
        <w:r w:rsidR="00832002">
          <w:rPr>
            <w:rFonts w:cs="Times New Roman"/>
            <w:color w:val="373739"/>
            <w:shd w:val="clear" w:color="auto" w:fill="FFFFFF"/>
          </w:rPr>
          <w:t xml:space="preserve">most statutes require </w:t>
        </w:r>
      </w:ins>
      <w:r w:rsidRPr="00453FEB">
        <w:rPr>
          <w:rFonts w:cs="Times New Roman"/>
          <w:color w:val="373739"/>
          <w:shd w:val="clear" w:color="auto" w:fill="FFFFFF"/>
        </w:rPr>
        <w:t xml:space="preserve">the defendant’s consent </w:t>
      </w:r>
      <w:del w:id="66" w:author="Marie MacCune" w:date="2021-05-09T12:44:00Z">
        <w:r w:rsidRPr="00453FEB" w:rsidDel="00832002">
          <w:rPr>
            <w:rFonts w:cs="Times New Roman"/>
            <w:color w:val="373739"/>
            <w:shd w:val="clear" w:color="auto" w:fill="FFFFFF"/>
          </w:rPr>
          <w:delText>is required</w:delText>
        </w:r>
      </w:del>
      <w:ins w:id="67" w:author="Marie MacCune" w:date="2021-05-09T12:44:00Z">
        <w:r w:rsidR="00832002">
          <w:rPr>
            <w:rFonts w:cs="Times New Roman"/>
            <w:color w:val="373739"/>
            <w:shd w:val="clear" w:color="auto" w:fill="FFFFFF"/>
          </w:rPr>
          <w:t xml:space="preserve"> to nolle pr</w:t>
        </w:r>
      </w:ins>
      <w:ins w:id="68" w:author="Marie MacCune" w:date="2021-05-09T12:45:00Z">
        <w:r w:rsidR="00832002">
          <w:rPr>
            <w:rFonts w:cs="Times New Roman"/>
            <w:color w:val="373739"/>
            <w:shd w:val="clear" w:color="auto" w:fill="FFFFFF"/>
          </w:rPr>
          <w:t>osequi [BBS 5.1/R 14.1]</w:t>
        </w:r>
      </w:ins>
      <w:r w:rsidRPr="00453FEB">
        <w:rPr>
          <w:rFonts w:cs="Times New Roman"/>
          <w:color w:val="373739"/>
          <w:shd w:val="clear" w:color="auto" w:fill="FFFFFF"/>
        </w:rPr>
        <w:t xml:space="preserve"> once the trial has begun.  </w:t>
      </w:r>
      <w:r w:rsidRPr="00453FEB">
        <w:rPr>
          <w:rFonts w:cs="Times New Roman"/>
          <w:i/>
          <w:iCs/>
        </w:rPr>
        <w:t xml:space="preserve">See </w:t>
      </w:r>
      <w:r w:rsidRPr="00453FEB">
        <w:rPr>
          <w:rFonts w:cs="Times New Roman"/>
          <w:smallCaps/>
        </w:rPr>
        <w:t>Colo. Crim. P.</w:t>
      </w:r>
      <w:r w:rsidRPr="00453FEB">
        <w:rPr>
          <w:rFonts w:cs="Times New Roman"/>
        </w:rPr>
        <w:t xml:space="preserve"> 48 (requiring defendant’s consent for nolle prosequi during trial); </w:t>
      </w:r>
      <w:r w:rsidRPr="00453FEB">
        <w:rPr>
          <w:rFonts w:cs="Times New Roman"/>
          <w:smallCaps/>
        </w:rPr>
        <w:t>DC Orders 2016-8</w:t>
      </w:r>
      <w:r w:rsidRPr="00453FEB">
        <w:rPr>
          <w:rFonts w:cs="Times New Roman"/>
        </w:rPr>
        <w:t xml:space="preserve"> (limiting entry of nolle prosequi during trial without defendant’s consent); </w:t>
      </w:r>
      <w:r w:rsidRPr="00453FEB">
        <w:rPr>
          <w:rFonts w:cs="Times New Roman"/>
          <w:smallCaps/>
        </w:rPr>
        <w:t>O.C.G.A.</w:t>
      </w:r>
      <w:r w:rsidRPr="00453FEB">
        <w:rPr>
          <w:rFonts w:cs="Times New Roman"/>
        </w:rPr>
        <w:t xml:space="preserve"> § 17-8-3 (disallowing entry of nolle prosequi without defendant’s consent once case has </w:t>
      </w:r>
      <w:del w:id="69" w:author="Marie MacCune" w:date="2021-05-09T12:45:00Z">
        <w:r w:rsidRPr="00453FEB" w:rsidDel="00AA64B6">
          <w:rPr>
            <w:rFonts w:cs="Times New Roman"/>
          </w:rPr>
          <w:delText xml:space="preserve"> </w:delText>
        </w:r>
      </w:del>
      <w:r w:rsidRPr="00453FEB">
        <w:rPr>
          <w:rFonts w:cs="Times New Roman"/>
        </w:rPr>
        <w:t xml:space="preserve">submitted to jury); </w:t>
      </w:r>
      <w:r w:rsidRPr="00453FEB">
        <w:rPr>
          <w:rFonts w:cs="Times New Roman"/>
          <w:smallCaps/>
        </w:rPr>
        <w:t>S.D. Codified Laws</w:t>
      </w:r>
      <w:r w:rsidRPr="00453FEB">
        <w:rPr>
          <w:rFonts w:cs="Times New Roman"/>
        </w:rPr>
        <w:t xml:space="preserve"> § 23A-44-2 (requiring defendant’s consent once trial has begun); </w:t>
      </w:r>
      <w:proofErr w:type="spellStart"/>
      <w:r w:rsidRPr="00453FEB">
        <w:rPr>
          <w:rFonts w:cs="Times New Roman"/>
          <w:i/>
          <w:iCs/>
        </w:rPr>
        <w:t>Klopfer</w:t>
      </w:r>
      <w:proofErr w:type="spellEnd"/>
      <w:r w:rsidRPr="00453FEB">
        <w:rPr>
          <w:rFonts w:cs="Times New Roman"/>
        </w:rPr>
        <w:t xml:space="preserve">, 386 U.S. 213 at 225 (1967) (holding nolle prosequi with leave after mistrial implicated defendant’s right to speedy trial); </w:t>
      </w:r>
      <w:proofErr w:type="spellStart"/>
      <w:r w:rsidRPr="00453FEB">
        <w:rPr>
          <w:rFonts w:cs="Times New Roman"/>
          <w:i/>
          <w:iCs/>
        </w:rPr>
        <w:t>Reimonenq</w:t>
      </w:r>
      <w:proofErr w:type="spellEnd"/>
      <w:r w:rsidRPr="00453FEB">
        <w:rPr>
          <w:rFonts w:cs="Times New Roman"/>
        </w:rPr>
        <w:t xml:space="preserve">, 286 So. 3d at 420 (La. 2019) (weighing prosecutor’s discretion against defendant’s rights to due process and fundamental fairness); </w:t>
      </w:r>
      <w:proofErr w:type="spellStart"/>
      <w:r w:rsidRPr="00453FEB">
        <w:rPr>
          <w:rFonts w:cs="Times New Roman"/>
          <w:i/>
          <w:iCs/>
        </w:rPr>
        <w:t>Dascalakis</w:t>
      </w:r>
      <w:proofErr w:type="spellEnd"/>
      <w:r w:rsidRPr="00453FEB">
        <w:rPr>
          <w:rFonts w:cs="Times New Roman"/>
        </w:rPr>
        <w:t xml:space="preserve">, 140 N.E. at 473 (limiting prosecutor’s discretion based on defendant’s rights).  </w:t>
      </w:r>
    </w:p>
  </w:footnote>
  <w:footnote w:id="84">
    <w:p w14:paraId="6BD81628" w14:textId="3E5326B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A.C.A.</w:t>
      </w:r>
      <w:r w:rsidRPr="00453FEB">
        <w:rPr>
          <w:rFonts w:cs="Times New Roman"/>
        </w:rPr>
        <w:t xml:space="preserve"> § 16-85-713 (prohibiting any discontinuation or abandonment of indictment without leave of court); </w:t>
      </w:r>
      <w:r w:rsidRPr="00453FEB">
        <w:rPr>
          <w:rFonts w:cs="Times New Roman"/>
          <w:smallCaps/>
        </w:rPr>
        <w:t xml:space="preserve">Ky. </w:t>
      </w:r>
      <w:proofErr w:type="spellStart"/>
      <w:r w:rsidRPr="00453FEB">
        <w:rPr>
          <w:rFonts w:cs="Times New Roman"/>
          <w:smallCaps/>
        </w:rPr>
        <w:t>RCr</w:t>
      </w:r>
      <w:proofErr w:type="spellEnd"/>
      <w:r w:rsidRPr="00453FEB">
        <w:rPr>
          <w:rFonts w:cs="Times New Roman"/>
          <w:smallCaps/>
        </w:rPr>
        <w:t xml:space="preserve"> Rule</w:t>
      </w:r>
      <w:r w:rsidRPr="00453FEB">
        <w:rPr>
          <w:rFonts w:cs="Times New Roman"/>
        </w:rPr>
        <w:t xml:space="preserve"> 9.64 (requiring leave of court to dismiss indictment); </w:t>
      </w:r>
      <w:proofErr w:type="spellStart"/>
      <w:r w:rsidRPr="00453FEB">
        <w:rPr>
          <w:rFonts w:cs="Times New Roman"/>
        </w:rPr>
        <w:t>Drinkard</w:t>
      </w:r>
      <w:proofErr w:type="spellEnd"/>
      <w:r w:rsidRPr="00453FEB">
        <w:rPr>
          <w:rFonts w:cs="Times New Roman"/>
        </w:rPr>
        <w:t xml:space="preserve"> v. State, 20 Ala. 9, 13-14 (1852) (requiring leave of court once indictment filed); </w:t>
      </w:r>
      <w:r w:rsidRPr="00453FEB">
        <w:rPr>
          <w:rFonts w:cs="Times New Roman"/>
          <w:i/>
          <w:iCs/>
        </w:rPr>
        <w:t>Hoskins</w:t>
      </w:r>
      <w:r w:rsidRPr="00453FEB">
        <w:rPr>
          <w:rFonts w:cs="Times New Roman"/>
        </w:rPr>
        <w:t xml:space="preserve">, 150 S.W.3d at 18 (stating from grand jury independence follows requirement for court’s permission to amend or dismiss indictment).  </w:t>
      </w:r>
    </w:p>
  </w:footnote>
  <w:footnote w:id="85">
    <w:p w14:paraId="5BD6FE4E" w14:textId="77777777" w:rsidR="00F13951" w:rsidRPr="00453FEB" w:rsidRDefault="00F13951" w:rsidP="00453FEB">
      <w:pPr>
        <w:pStyle w:val="FootnoteText"/>
        <w:spacing w:line="480" w:lineRule="auto"/>
        <w:rPr>
          <w:rFonts w:cs="Times New Roman"/>
          <w:i/>
          <w:iCs/>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Rogers v. Hill, 48 A. 670, 671 (R.I. 1901) (affirming ability to unilaterally nolle prosequi after trial); Commonwealth v. Miller, 56 N.E.3d 168, 218 n.4 (Mass. 2016) (confirming nolle prosequi after trial valid exercise of prosecutorial power).  </w:t>
      </w:r>
      <w:r w:rsidRPr="00453FEB">
        <w:rPr>
          <w:rFonts w:cs="Times New Roman"/>
          <w:i/>
          <w:iCs/>
        </w:rPr>
        <w:t xml:space="preserve">But see </w:t>
      </w:r>
      <w:r w:rsidRPr="00453FEB">
        <w:rPr>
          <w:rFonts w:cs="Times New Roman"/>
        </w:rPr>
        <w:t xml:space="preserve">State </w:t>
      </w:r>
      <w:r w:rsidRPr="00453FEB">
        <w:rPr>
          <w:rFonts w:cs="Times New Roman"/>
          <w:i/>
          <w:iCs/>
        </w:rPr>
        <w:t>ex rel</w:t>
      </w:r>
      <w:r w:rsidRPr="00453FEB">
        <w:rPr>
          <w:rFonts w:cs="Times New Roman"/>
        </w:rPr>
        <w:t xml:space="preserve">. Norwood v. </w:t>
      </w:r>
      <w:proofErr w:type="spellStart"/>
      <w:r w:rsidRPr="00453FEB">
        <w:rPr>
          <w:rFonts w:cs="Times New Roman"/>
        </w:rPr>
        <w:t>Drumm</w:t>
      </w:r>
      <w:proofErr w:type="spellEnd"/>
      <w:r w:rsidRPr="00453FEB">
        <w:rPr>
          <w:rFonts w:cs="Times New Roman"/>
        </w:rPr>
        <w:t xml:space="preserve">, 691 S.W.2d 238, 241 (Mo. 1985) (affirming denial of nolle prosequi after guilty verdict to safeguard jury’s determination).  </w:t>
      </w:r>
    </w:p>
  </w:footnote>
  <w:footnote w:id="86">
    <w:p w14:paraId="4FFE6BED" w14:textId="16BED255" w:rsidR="00F13951" w:rsidRPr="00453FEB" w:rsidRDefault="00F13951" w:rsidP="00453FEB">
      <w:pPr>
        <w:pStyle w:val="FootnoteText"/>
        <w:spacing w:line="480" w:lineRule="auto"/>
        <w:rPr>
          <w:rFonts w:cs="Times New Roman"/>
          <w:i/>
          <w:iCs/>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State v. Sandoval, 788 N.W.2d 172, 225 (Neb. 2010) (deriving state’s broad discretion from constitution); Barnett v. </w:t>
      </w:r>
      <w:proofErr w:type="spellStart"/>
      <w:r w:rsidRPr="00453FEB">
        <w:rPr>
          <w:rFonts w:cs="Times New Roman"/>
        </w:rPr>
        <w:t>Antonacci</w:t>
      </w:r>
      <w:proofErr w:type="spellEnd"/>
      <w:r w:rsidRPr="00453FEB">
        <w:rPr>
          <w:rFonts w:cs="Times New Roman"/>
        </w:rPr>
        <w:t xml:space="preserve">, 122 So. 3d 400, 405 (Fla. Dist. Ct. App. 2013) (affirming constitutional discretion of prosecutors); </w:t>
      </w:r>
      <w:bookmarkStart w:id="80" w:name="_Hlk64310983"/>
      <w:r w:rsidRPr="00453FEB">
        <w:rPr>
          <w:rFonts w:cs="Times New Roman"/>
        </w:rPr>
        <w:t xml:space="preserve">State v. Carlson, 555 P.2d 269, 271-72 (Alaska 1976) </w:t>
      </w:r>
      <w:bookmarkEnd w:id="80"/>
      <w:r w:rsidRPr="00453FEB">
        <w:rPr>
          <w:rFonts w:cs="Times New Roman"/>
        </w:rPr>
        <w:t xml:space="preserve">(limiting judicial ability to interfere with prosecutorial discretion); </w:t>
      </w:r>
      <w:r w:rsidRPr="00453FEB">
        <w:rPr>
          <w:rFonts w:cs="Times New Roman"/>
          <w:i/>
          <w:iCs/>
        </w:rPr>
        <w:t>Rogers</w:t>
      </w:r>
      <w:r w:rsidRPr="00453FEB">
        <w:rPr>
          <w:rFonts w:cs="Times New Roman"/>
        </w:rPr>
        <w:t xml:space="preserve">, 48 A. at 671 (stating unilateral nolle prosequi only allowed without oversight prior to and after trial); District of Columbia v. </w:t>
      </w:r>
      <w:proofErr w:type="spellStart"/>
      <w:r w:rsidRPr="00453FEB">
        <w:rPr>
          <w:rFonts w:cs="Times New Roman"/>
        </w:rPr>
        <w:t>Weams</w:t>
      </w:r>
      <w:proofErr w:type="spellEnd"/>
      <w:r w:rsidRPr="00453FEB">
        <w:rPr>
          <w:rFonts w:cs="Times New Roman"/>
        </w:rPr>
        <w:t xml:space="preserve">, 208 A.2d 617, 618 (D.C. 1965) (giving prosecutor ability to nolle prosequi without judicial oversight); </w:t>
      </w:r>
      <w:r w:rsidRPr="00453FEB">
        <w:rPr>
          <w:rFonts w:cs="Times New Roman"/>
          <w:i/>
          <w:iCs/>
        </w:rPr>
        <w:t>Charles</w:t>
      </w:r>
      <w:r w:rsidRPr="00453FEB">
        <w:rPr>
          <w:rFonts w:cs="Times New Roman"/>
        </w:rPr>
        <w:t xml:space="preserve">, at 469 (1937) (affirming court’s ability to refuse nolle prosequi in instances of corruption); State v. </w:t>
      </w:r>
      <w:proofErr w:type="spellStart"/>
      <w:r w:rsidRPr="00453FEB">
        <w:rPr>
          <w:rFonts w:cs="Times New Roman"/>
        </w:rPr>
        <w:t>Skillin</w:t>
      </w:r>
      <w:proofErr w:type="spellEnd"/>
      <w:r w:rsidRPr="00453FEB">
        <w:rPr>
          <w:rFonts w:cs="Times New Roman"/>
        </w:rPr>
        <w:t xml:space="preserve">, No. 2014-0395, 2015 LEXIS 94, at *1-2 (N.H. July 30, 2015) (allowing courts to deny nolle prosequi intended to inflict confusion, harassment, or other unfair prejudice); Noland v. State, 580 S.W.2d 953, 956 (Ark. 1979) (granting judge oversight of nolle prosequi); </w:t>
      </w:r>
      <w:r w:rsidRPr="00453FEB">
        <w:rPr>
          <w:rFonts w:cs="Times New Roman"/>
          <w:i/>
          <w:iCs/>
        </w:rPr>
        <w:t xml:space="preserve">Adams </w:t>
      </w:r>
      <w:proofErr w:type="spellStart"/>
      <w:r w:rsidRPr="00453FEB">
        <w:rPr>
          <w:rFonts w:cs="Times New Roman"/>
          <w:i/>
          <w:iCs/>
        </w:rPr>
        <w:t>Cnty</w:t>
      </w:r>
      <w:proofErr w:type="spellEnd"/>
      <w:r w:rsidRPr="00453FEB">
        <w:rPr>
          <w:rFonts w:cs="Times New Roman"/>
          <w:i/>
          <w:iCs/>
        </w:rPr>
        <w:t>. Circuit Court</w:t>
      </w:r>
      <w:r w:rsidRPr="00453FEB">
        <w:rPr>
          <w:rFonts w:cs="Times New Roman"/>
        </w:rPr>
        <w:t>, 735 So. 2d at 205 (requiring court’s approval prior to nolle prosequi)</w:t>
      </w:r>
      <w:ins w:id="81" w:author="Marie MacCune" w:date="2021-05-09T13:32:00Z">
        <w:r w:rsidR="00394D40">
          <w:rPr>
            <w:rFonts w:cs="Times New Roman"/>
            <w:i/>
            <w:iCs/>
          </w:rPr>
          <w:t>;</w:t>
        </w:r>
      </w:ins>
      <w:del w:id="82" w:author="Marie MacCune" w:date="2021-05-09T13:32:00Z">
        <w:r w:rsidRPr="00453FEB" w:rsidDel="00394D40">
          <w:rPr>
            <w:rFonts w:cs="Times New Roman"/>
          </w:rPr>
          <w:delText xml:space="preserve">.  </w:delText>
        </w:r>
        <w:r w:rsidRPr="00453FEB" w:rsidDel="00394D40">
          <w:rPr>
            <w:rFonts w:cs="Times New Roman"/>
            <w:i/>
            <w:iCs/>
          </w:rPr>
          <w:delText>S</w:delText>
        </w:r>
      </w:del>
      <w:ins w:id="83" w:author="Marie MacCune" w:date="2021-05-09T13:32:00Z">
        <w:r w:rsidR="00394D40">
          <w:rPr>
            <w:rFonts w:cs="Times New Roman"/>
            <w:i/>
            <w:iCs/>
          </w:rPr>
          <w:t xml:space="preserve"> </w:t>
        </w:r>
        <w:r w:rsidR="00394D40">
          <w:rPr>
            <w:rFonts w:cs="Times New Roman"/>
          </w:rPr>
          <w:t xml:space="preserve">[BBS 3.3] </w:t>
        </w:r>
        <w:r w:rsidR="00394D40">
          <w:rPr>
            <w:rFonts w:cs="Times New Roman"/>
            <w:i/>
            <w:iCs/>
          </w:rPr>
          <w:t>s</w:t>
        </w:r>
      </w:ins>
      <w:r w:rsidRPr="00453FEB">
        <w:rPr>
          <w:rFonts w:cs="Times New Roman"/>
          <w:i/>
          <w:iCs/>
        </w:rPr>
        <w:t xml:space="preserve">ee also </w:t>
      </w:r>
      <w:del w:id="84" w:author="Marie MacCune" w:date="2021-05-09T13:32:00Z">
        <w:r w:rsidRPr="00453FEB" w:rsidDel="00231551">
          <w:rPr>
            <w:rFonts w:cs="Times New Roman"/>
            <w:i/>
            <w:iCs/>
          </w:rPr>
          <w:delText>Nolle Prosequi</w:delText>
        </w:r>
        <w:r w:rsidRPr="00453FEB" w:rsidDel="00231551">
          <w:rPr>
            <w:rFonts w:cs="Times New Roman"/>
          </w:rPr>
          <w:delText xml:space="preserve">, </w:delText>
        </w:r>
      </w:del>
      <w:r w:rsidRPr="002034A8">
        <w:rPr>
          <w:rFonts w:cs="Times New Roman"/>
          <w:smallCaps/>
          <w:rPrChange w:id="85" w:author="Marie MacCune" w:date="2021-05-09T13:32:00Z">
            <w:rPr>
              <w:rFonts w:cs="Times New Roman"/>
              <w:i/>
              <w:iCs/>
            </w:rPr>
          </w:rPrChange>
        </w:rPr>
        <w:t>Law Dictionary</w:t>
      </w:r>
      <w:ins w:id="86" w:author="Marie MacCune" w:date="2021-05-09T13:33:00Z">
        <w:r w:rsidR="002034A8">
          <w:rPr>
            <w:rFonts w:cs="Times New Roman"/>
          </w:rPr>
          <w:t xml:space="preserve"> [BBS 1.4]</w:t>
        </w:r>
      </w:ins>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_Ref61511899 \h  \* MERGEFORMAT </w:instrText>
      </w:r>
      <w:r w:rsidRPr="00453FEB">
        <w:rPr>
          <w:rFonts w:cs="Times New Roman"/>
        </w:rPr>
      </w:r>
      <w:r w:rsidRPr="00453FEB">
        <w:rPr>
          <w:rFonts w:cs="Times New Roman"/>
        </w:rPr>
        <w:fldChar w:fldCharType="separate"/>
      </w:r>
      <w:r w:rsidRPr="00453FEB">
        <w:rPr>
          <w:rFonts w:cs="Times New Roman"/>
        </w:rPr>
        <w:t>4</w:t>
      </w:r>
      <w:r w:rsidRPr="00453FEB">
        <w:rPr>
          <w:rFonts w:cs="Times New Roman"/>
        </w:rPr>
        <w:fldChar w:fldCharType="end"/>
      </w:r>
      <w:ins w:id="87" w:author="Marie MacCune" w:date="2021-05-09T13:32:00Z">
        <w:r w:rsidR="00231551">
          <w:rPr>
            <w:rFonts w:cs="Times New Roman"/>
          </w:rPr>
          <w:t>, at</w:t>
        </w:r>
      </w:ins>
      <w:r w:rsidRPr="00453FEB">
        <w:rPr>
          <w:rFonts w:cs="Times New Roman"/>
          <w:i/>
          <w:iCs/>
        </w:rPr>
        <w:t xml:space="preserve"> </w:t>
      </w:r>
      <w:ins w:id="88" w:author="Marie MacCune" w:date="2021-05-09T13:32:00Z">
        <w:r w:rsidR="00231551" w:rsidRPr="00453FEB">
          <w:rPr>
            <w:rFonts w:cs="Times New Roman"/>
            <w:i/>
            <w:iCs/>
          </w:rPr>
          <w:t>Nolle Prosequi</w:t>
        </w:r>
        <w:r w:rsidR="00231551">
          <w:rPr>
            <w:rFonts w:cs="Times New Roman"/>
          </w:rPr>
          <w:t xml:space="preserve"> [BBS 3.5] </w:t>
        </w:r>
      </w:ins>
      <w:r w:rsidRPr="00453FEB">
        <w:rPr>
          <w:rFonts w:cs="Times New Roman"/>
        </w:rPr>
        <w:t xml:space="preserve">(stating states vary in amount of judicial oversight of nolle prosequi); Brown, </w:t>
      </w:r>
      <w:r w:rsidRPr="00453FEB">
        <w:rPr>
          <w:rFonts w:cs="Times New Roman"/>
          <w:i/>
          <w:iCs/>
        </w:rPr>
        <w:t xml:space="preserve">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_Ref62378187 \h  \* MERGEFORMAT </w:instrText>
      </w:r>
      <w:r w:rsidRPr="00453FEB">
        <w:rPr>
          <w:rFonts w:cs="Times New Roman"/>
        </w:rPr>
      </w:r>
      <w:r w:rsidRPr="00453FEB">
        <w:rPr>
          <w:rFonts w:cs="Times New Roman"/>
        </w:rPr>
        <w:fldChar w:fldCharType="separate"/>
      </w:r>
      <w:r w:rsidRPr="00453FEB">
        <w:rPr>
          <w:rFonts w:cs="Times New Roman"/>
        </w:rPr>
        <w:t>5</w:t>
      </w:r>
      <w:r w:rsidRPr="00453FEB">
        <w:rPr>
          <w:rFonts w:cs="Times New Roman"/>
        </w:rPr>
        <w:fldChar w:fldCharType="end"/>
      </w:r>
      <w:r w:rsidRPr="00453FEB">
        <w:rPr>
          <w:rFonts w:cs="Times New Roman"/>
        </w:rPr>
        <w:t>, at 881-82 (remarking on ways states limit victims</w:t>
      </w:r>
      <w:ins w:id="89" w:author="Marie MacCune" w:date="2021-05-09T13:33:00Z">
        <w:r w:rsidR="008F2461">
          <w:rPr>
            <w:rFonts w:cs="Times New Roman"/>
          </w:rPr>
          <w:t>’</w:t>
        </w:r>
      </w:ins>
      <w:del w:id="90" w:author="Marie MacCune" w:date="2021-05-09T13:33:00Z">
        <w:r w:rsidRPr="00453FEB" w:rsidDel="008F2461">
          <w:rPr>
            <w:rFonts w:cs="Times New Roman"/>
          </w:rPr>
          <w:delText>'</w:delText>
        </w:r>
      </w:del>
      <w:r w:rsidRPr="00453FEB">
        <w:rPr>
          <w:rFonts w:cs="Times New Roman"/>
        </w:rPr>
        <w:t xml:space="preserve"> ability to challenge decisions to nolle prosequi); Krauss, </w:t>
      </w:r>
      <w:r w:rsidRPr="00453FEB">
        <w:rPr>
          <w:rFonts w:cs="Times New Roman"/>
          <w:i/>
          <w:iCs/>
        </w:rPr>
        <w:t xml:space="preserve">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_Hlk51184712 \h  \* MERGEFORMAT </w:instrText>
      </w:r>
      <w:r w:rsidRPr="00453FEB">
        <w:rPr>
          <w:rFonts w:cs="Times New Roman"/>
        </w:rPr>
      </w:r>
      <w:r w:rsidRPr="00453FEB">
        <w:rPr>
          <w:rFonts w:cs="Times New Roman"/>
        </w:rPr>
        <w:fldChar w:fldCharType="separate"/>
      </w:r>
      <w:r w:rsidRPr="00453FEB">
        <w:rPr>
          <w:rFonts w:cs="Times New Roman"/>
        </w:rPr>
        <w:t>7</w:t>
      </w:r>
      <w:r w:rsidRPr="00453FEB">
        <w:rPr>
          <w:rFonts w:cs="Times New Roman"/>
        </w:rPr>
        <w:fldChar w:fldCharType="end"/>
      </w:r>
      <w:r w:rsidRPr="00453FEB">
        <w:rPr>
          <w:rFonts w:cs="Times New Roman"/>
        </w:rPr>
        <w:t xml:space="preserve">, at 20-21 (stating public debate regarding nolle prosequi power has existed since end of eighteenth century).  </w:t>
      </w:r>
    </w:p>
  </w:footnote>
  <w:footnote w:id="87">
    <w:p w14:paraId="35CBDA4D" w14:textId="7D861F8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Barnett</w:t>
      </w:r>
      <w:r w:rsidRPr="00453FEB">
        <w:rPr>
          <w:rFonts w:cs="Times New Roman"/>
        </w:rPr>
        <w:t xml:space="preserve">, 122 So. 3d at 405 (giving prosecutors unilateral discretion); </w:t>
      </w:r>
      <w:r w:rsidRPr="00453FEB">
        <w:rPr>
          <w:rFonts w:cs="Times New Roman"/>
          <w:i/>
          <w:iCs/>
        </w:rPr>
        <w:t>Noland</w:t>
      </w:r>
      <w:r w:rsidRPr="00453FEB">
        <w:rPr>
          <w:rFonts w:cs="Times New Roman"/>
        </w:rPr>
        <w:t>, 580 S.W.2d at 956 (allowing judge wide latitude to refuse nolle prosequi); State v. Diaz, 788 P.2d 207, 213 (Idaho 1990) (</w:t>
      </w:r>
      <w:proofErr w:type="spellStart"/>
      <w:r w:rsidRPr="00453FEB">
        <w:rPr>
          <w:rFonts w:cs="Times New Roman"/>
        </w:rPr>
        <w:t>Bistline</w:t>
      </w:r>
      <w:proofErr w:type="spellEnd"/>
      <w:r w:rsidRPr="00453FEB">
        <w:rPr>
          <w:rFonts w:cs="Times New Roman"/>
        </w:rPr>
        <w:t xml:space="preserve">, J., dissenting) (replacing nolle prosequi with motion to dismiss).  </w:t>
      </w:r>
    </w:p>
  </w:footnote>
  <w:footnote w:id="88">
    <w:p w14:paraId="01C6ABE6" w14:textId="0E07625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gramStart"/>
      <w:r w:rsidRPr="00453FEB">
        <w:rPr>
          <w:rFonts w:cs="Times New Roman"/>
          <w:i/>
          <w:iCs/>
        </w:rPr>
        <w:t>infra</w:t>
      </w:r>
      <w:r w:rsidRPr="00453FEB">
        <w:rPr>
          <w:rFonts w:cs="Times New Roman"/>
        </w:rPr>
        <w:t xml:space="preserve"> Section II</w:t>
      </w:r>
      <w:proofErr w:type="gramEnd"/>
      <w:r w:rsidRPr="00453FEB">
        <w:rPr>
          <w:rFonts w:cs="Times New Roman"/>
        </w:rPr>
        <w:t xml:space="preserve">.B.1 (highlighting states where prosecutors given broad discretion to nolle prosequi).  </w:t>
      </w:r>
    </w:p>
  </w:footnote>
  <w:footnote w:id="89">
    <w:p w14:paraId="16BEC667" w14:textId="5F0304F0"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gramStart"/>
      <w:r w:rsidRPr="00453FEB">
        <w:rPr>
          <w:rFonts w:cs="Times New Roman"/>
          <w:i/>
          <w:iCs/>
        </w:rPr>
        <w:t>infra</w:t>
      </w:r>
      <w:r w:rsidRPr="00453FEB">
        <w:rPr>
          <w:rFonts w:cs="Times New Roman"/>
        </w:rPr>
        <w:t xml:space="preserve"> Section II</w:t>
      </w:r>
      <w:proofErr w:type="gramEnd"/>
      <w:r w:rsidRPr="00453FEB">
        <w:rPr>
          <w:rFonts w:cs="Times New Roman"/>
        </w:rPr>
        <w:t xml:space="preserve">.B.2 (examining states where judges have ability to oversee prosecutorial discretion to nolle prosequi).  </w:t>
      </w:r>
    </w:p>
  </w:footnote>
  <w:footnote w:id="90">
    <w:p w14:paraId="0241C481" w14:textId="2C79FD9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gramStart"/>
      <w:r w:rsidRPr="00453FEB">
        <w:rPr>
          <w:rFonts w:cs="Times New Roman"/>
          <w:i/>
          <w:iCs/>
        </w:rPr>
        <w:t>infra</w:t>
      </w:r>
      <w:r w:rsidRPr="00453FEB">
        <w:rPr>
          <w:rFonts w:cs="Times New Roman"/>
        </w:rPr>
        <w:t xml:space="preserve"> Section II</w:t>
      </w:r>
      <w:proofErr w:type="gramEnd"/>
      <w:r w:rsidRPr="00453FEB">
        <w:rPr>
          <w:rFonts w:cs="Times New Roman"/>
        </w:rPr>
        <w:t xml:space="preserve">.B.3 (examining states where nolle prosequi limited or abolished).  </w:t>
      </w:r>
    </w:p>
  </w:footnote>
  <w:footnote w:id="91">
    <w:p w14:paraId="3D2DE01D" w14:textId="311A5EF0"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Fla. Const.</w:t>
      </w:r>
      <w:r w:rsidRPr="00453FEB">
        <w:rPr>
          <w:rFonts w:cs="Times New Roman"/>
        </w:rPr>
        <w:t xml:space="preserve"> Art. II, § 3 (stating separation of powers); Paul A. </w:t>
      </w:r>
      <w:proofErr w:type="spellStart"/>
      <w:r w:rsidRPr="00453FEB">
        <w:rPr>
          <w:rFonts w:cs="Times New Roman"/>
        </w:rPr>
        <w:t>Mcgrane</w:t>
      </w:r>
      <w:proofErr w:type="spellEnd"/>
      <w:r w:rsidRPr="00453FEB">
        <w:rPr>
          <w:rFonts w:cs="Times New Roman"/>
        </w:rPr>
        <w:t xml:space="preserve"> for Writ of Habeas Corpus, 130 A. 804, 804 (R.I. 1925) (affirming nolle prosequi power constitutionally exclusively in attorney general and assistants); Rogers v. Hill, 48 A. 670, 670 (R.I. 1901) (confirming power to nolle prosequi derived from constitution, not from statute); </w:t>
      </w:r>
      <w:r w:rsidRPr="00453FEB">
        <w:rPr>
          <w:rFonts w:cs="Times New Roman"/>
          <w:i/>
          <w:iCs/>
        </w:rPr>
        <w:t>Sandoval</w:t>
      </w:r>
      <w:r w:rsidRPr="00453FEB">
        <w:rPr>
          <w:rFonts w:cs="Times New Roman"/>
        </w:rPr>
        <w:t xml:space="preserve">, 788 N.W.2d at 225 (confirming </w:t>
      </w:r>
      <w:ins w:id="98" w:author="Marie MacCune" w:date="2021-05-09T13:36:00Z">
        <w:r w:rsidR="00A865E5">
          <w:rPr>
            <w:rFonts w:cs="Times New Roman"/>
          </w:rPr>
          <w:t>s</w:t>
        </w:r>
      </w:ins>
      <w:del w:id="99" w:author="Marie MacCune" w:date="2021-05-09T13:36:00Z">
        <w:r w:rsidRPr="00453FEB" w:rsidDel="00A865E5">
          <w:rPr>
            <w:rFonts w:cs="Times New Roman"/>
          </w:rPr>
          <w:delText>S</w:delText>
        </w:r>
      </w:del>
      <w:r w:rsidRPr="00453FEB">
        <w:rPr>
          <w:rFonts w:cs="Times New Roman"/>
        </w:rPr>
        <w:t xml:space="preserve">tate </w:t>
      </w:r>
      <w:ins w:id="100" w:author="Marie MacCune" w:date="2021-05-09T13:36:00Z">
        <w:r w:rsidR="00A865E5">
          <w:rPr>
            <w:rFonts w:cs="Times New Roman"/>
          </w:rPr>
          <w:t>[BBS 2.3.3]</w:t>
        </w:r>
      </w:ins>
      <w:r w:rsidRPr="00453FEB">
        <w:rPr>
          <w:rFonts w:cs="Times New Roman"/>
        </w:rPr>
        <w:t xml:space="preserve">retains power to choose whom to prosecute); </w:t>
      </w:r>
      <w:r w:rsidRPr="00453FEB">
        <w:rPr>
          <w:rFonts w:cs="Times New Roman"/>
          <w:i/>
          <w:iCs/>
        </w:rPr>
        <w:t>Carlson</w:t>
      </w:r>
      <w:r w:rsidRPr="00453FEB">
        <w:rPr>
          <w:rFonts w:cs="Times New Roman"/>
        </w:rPr>
        <w:t xml:space="preserve">, 555 P.2d at 271 (Alaska 1976) (confirming executive branch and grand jury have exclusive </w:t>
      </w:r>
      <w:del w:id="101" w:author="Marie MacCune" w:date="2021-05-09T13:39:00Z">
        <w:r w:rsidRPr="00453FEB" w:rsidDel="00996752">
          <w:rPr>
            <w:rFonts w:cs="Times New Roman"/>
          </w:rPr>
          <w:delText xml:space="preserve">authority for </w:delText>
        </w:r>
      </w:del>
      <w:r w:rsidRPr="00453FEB">
        <w:rPr>
          <w:rFonts w:cs="Times New Roman"/>
        </w:rPr>
        <w:t>charging</w:t>
      </w:r>
      <w:ins w:id="102" w:author="Marie MacCune" w:date="2021-05-09T13:39:00Z">
        <w:r w:rsidR="00996752" w:rsidRPr="00996752">
          <w:rPr>
            <w:rFonts w:cs="Times New Roman"/>
          </w:rPr>
          <w:t xml:space="preserve"> </w:t>
        </w:r>
        <w:r w:rsidR="00996752" w:rsidRPr="00453FEB">
          <w:rPr>
            <w:rFonts w:cs="Times New Roman"/>
          </w:rPr>
          <w:t>authority</w:t>
        </w:r>
        <w:r w:rsidR="00996752">
          <w:rPr>
            <w:rFonts w:cs="Times New Roman"/>
          </w:rPr>
          <w:t xml:space="preserve"> [BBS 14.1]</w:t>
        </w:r>
      </w:ins>
      <w:r w:rsidRPr="00453FEB">
        <w:rPr>
          <w:rFonts w:cs="Times New Roman"/>
        </w:rPr>
        <w:t xml:space="preserve">); </w:t>
      </w:r>
      <w:r w:rsidRPr="00453FEB">
        <w:rPr>
          <w:rFonts w:cs="Times New Roman"/>
          <w:i/>
          <w:iCs/>
        </w:rPr>
        <w:t>Barnett</w:t>
      </w:r>
      <w:r w:rsidRPr="00453FEB">
        <w:rPr>
          <w:rFonts w:cs="Times New Roman"/>
        </w:rPr>
        <w:t xml:space="preserve">, 122 So. 3d at 405 (confirming constitution grants exclusive discretion to prosecutors).  </w:t>
      </w:r>
    </w:p>
  </w:footnote>
  <w:footnote w:id="92">
    <w:p w14:paraId="1FECD4B5" w14:textId="4BE253F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spellStart"/>
      <w:r w:rsidRPr="00453FEB">
        <w:rPr>
          <w:rFonts w:cs="Times New Roman"/>
          <w:i/>
          <w:iCs/>
        </w:rPr>
        <w:t>Mcgrane</w:t>
      </w:r>
      <w:proofErr w:type="spellEnd"/>
      <w:r w:rsidRPr="00453FEB">
        <w:rPr>
          <w:rFonts w:cs="Times New Roman"/>
        </w:rPr>
        <w:t>, 130 A. at 804 (declaring nolle prosequi power constitutionally</w:t>
      </w:r>
      <w:ins w:id="107" w:author="Marie MacCune" w:date="2021-05-09T13:39:00Z">
        <w:r w:rsidR="002C4557">
          <w:rPr>
            <w:rFonts w:cs="Times New Roman"/>
          </w:rPr>
          <w:t>-</w:t>
        </w:r>
      </w:ins>
      <w:del w:id="108" w:author="Marie MacCune" w:date="2021-05-09T13:39:00Z">
        <w:r w:rsidRPr="00453FEB" w:rsidDel="002C4557">
          <w:rPr>
            <w:rFonts w:cs="Times New Roman"/>
          </w:rPr>
          <w:delText xml:space="preserve"> </w:delText>
        </w:r>
      </w:del>
      <w:r w:rsidRPr="00453FEB">
        <w:rPr>
          <w:rFonts w:cs="Times New Roman"/>
        </w:rPr>
        <w:t>based</w:t>
      </w:r>
      <w:ins w:id="109" w:author="Marie MacCune" w:date="2021-05-09T13:39:00Z">
        <w:r w:rsidR="002C4557">
          <w:rPr>
            <w:rFonts w:cs="Times New Roman"/>
          </w:rPr>
          <w:t xml:space="preserve"> [BBS 2.5.1]</w:t>
        </w:r>
      </w:ins>
      <w:r w:rsidRPr="00453FEB">
        <w:rPr>
          <w:rFonts w:cs="Times New Roman"/>
        </w:rPr>
        <w:t xml:space="preserve"> in Rhode Island); </w:t>
      </w:r>
      <w:r w:rsidRPr="00453FEB">
        <w:rPr>
          <w:rFonts w:cs="Times New Roman"/>
          <w:i/>
          <w:iCs/>
        </w:rPr>
        <w:t>Rogers</w:t>
      </w:r>
      <w:r w:rsidRPr="00453FEB">
        <w:rPr>
          <w:rFonts w:cs="Times New Roman"/>
        </w:rPr>
        <w:t xml:space="preserve">, 48 A. at 670 (confirming power to nolle prosequi derived from constitution in Rhode Island); State v. Sandoval, 788 N.W.2d 172, 225 (Neb. 2010) (confirming state limited only by constitutional constraints in Nebraska); State v. Carlson, 555 P.2d 269, 271 (Alaska 1976) (affirming court may not usurp executive branches authority to select charges in Alaska); Barnett v. </w:t>
      </w:r>
      <w:proofErr w:type="spellStart"/>
      <w:r w:rsidRPr="00453FEB">
        <w:rPr>
          <w:rFonts w:cs="Times New Roman"/>
        </w:rPr>
        <w:t>Antonacci</w:t>
      </w:r>
      <w:proofErr w:type="spellEnd"/>
      <w:r w:rsidRPr="00453FEB">
        <w:rPr>
          <w:rFonts w:cs="Times New Roman"/>
        </w:rPr>
        <w:t xml:space="preserve">, 122 So. 3d 400, 405 (Fla. Dist. Ct. App. 2013) (articulating constitutional basis for prosecutorial discretion in Florida).  </w:t>
      </w:r>
    </w:p>
  </w:footnote>
  <w:footnote w:id="93">
    <w:p w14:paraId="1130147A" w14:textId="0FEB97A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Sandoval</w:t>
      </w:r>
      <w:r w:rsidRPr="00453FEB">
        <w:rPr>
          <w:rFonts w:cs="Times New Roman"/>
        </w:rPr>
        <w:t xml:space="preserve">, 788 N.W.2d at 225 (stating state retains broad discretion </w:t>
      </w:r>
      <w:del w:id="110" w:author="Marie MacCune" w:date="2021-05-09T13:40:00Z">
        <w:r w:rsidRPr="00453FEB" w:rsidDel="00666FAC">
          <w:rPr>
            <w:rFonts w:cs="Times New Roman"/>
          </w:rPr>
          <w:delText xml:space="preserve">only </w:delText>
        </w:r>
      </w:del>
      <w:r w:rsidRPr="00453FEB">
        <w:rPr>
          <w:rFonts w:cs="Times New Roman"/>
        </w:rPr>
        <w:t xml:space="preserve">subject </w:t>
      </w:r>
      <w:ins w:id="111" w:author="Marie MacCune" w:date="2021-05-09T13:40:00Z">
        <w:r w:rsidR="00666FAC" w:rsidRPr="00453FEB">
          <w:rPr>
            <w:rFonts w:cs="Times New Roman"/>
          </w:rPr>
          <w:t xml:space="preserve">only </w:t>
        </w:r>
        <w:r w:rsidR="00666FAC">
          <w:rPr>
            <w:rFonts w:cs="Times New Roman"/>
          </w:rPr>
          <w:t>[RB 14.1]</w:t>
        </w:r>
        <w:r w:rsidR="00904A8D">
          <w:rPr>
            <w:rFonts w:cs="Times New Roman"/>
          </w:rPr>
          <w:t xml:space="preserve"> </w:t>
        </w:r>
      </w:ins>
      <w:r w:rsidRPr="00453FEB">
        <w:rPr>
          <w:rFonts w:cs="Times New Roman"/>
        </w:rPr>
        <w:t xml:space="preserve">to constitutional limits); </w:t>
      </w:r>
      <w:r w:rsidRPr="00453FEB">
        <w:rPr>
          <w:rFonts w:cs="Times New Roman"/>
          <w:i/>
          <w:iCs/>
        </w:rPr>
        <w:t>Carlson</w:t>
      </w:r>
      <w:r w:rsidRPr="00453FEB">
        <w:rPr>
          <w:rFonts w:cs="Times New Roman"/>
        </w:rPr>
        <w:t>,</w:t>
      </w:r>
      <w:r w:rsidRPr="00453FEB">
        <w:rPr>
          <w:rFonts w:cs="Times New Roman"/>
          <w:i/>
          <w:iCs/>
        </w:rPr>
        <w:t xml:space="preserve"> </w:t>
      </w:r>
      <w:r w:rsidRPr="00453FEB">
        <w:rPr>
          <w:rFonts w:cs="Times New Roman"/>
        </w:rPr>
        <w:t xml:space="preserve">555 P.2d at 271-72 (limiting judicial ability to usurp </w:t>
      </w:r>
      <w:r w:rsidRPr="00904A8D">
        <w:rPr>
          <w:rFonts w:cs="Times New Roman"/>
          <w:highlight w:val="yellow"/>
          <w:rPrChange w:id="112" w:author="Marie MacCune" w:date="2021-05-09T13:40:00Z">
            <w:rPr>
              <w:rFonts w:cs="Times New Roman"/>
            </w:rPr>
          </w:rPrChange>
        </w:rPr>
        <w:t>Executive Branch’s</w:t>
      </w:r>
      <w:r w:rsidRPr="00453FEB">
        <w:rPr>
          <w:rFonts w:cs="Times New Roman"/>
        </w:rPr>
        <w:t xml:space="preserve"> discretion to prosecute cases).  For example, in Nebraska </w:t>
      </w:r>
      <w:ins w:id="113" w:author="Marie MacCune" w:date="2021-05-09T13:41:00Z">
        <w:r w:rsidR="00111EDF">
          <w:rPr>
            <w:rFonts w:cs="Times New Roman"/>
          </w:rPr>
          <w:t xml:space="preserve">prosecutors cannot based their </w:t>
        </w:r>
      </w:ins>
      <w:del w:id="114" w:author="Marie MacCune" w:date="2021-05-09T13:41:00Z">
        <w:r w:rsidRPr="00453FEB" w:rsidDel="00111EDF">
          <w:rPr>
            <w:rFonts w:cs="Times New Roman"/>
          </w:rPr>
          <w:delText xml:space="preserve">a </w:delText>
        </w:r>
      </w:del>
      <w:r w:rsidRPr="00453FEB">
        <w:rPr>
          <w:rFonts w:cs="Times New Roman"/>
        </w:rPr>
        <w:t xml:space="preserve">decision whether to prosecute </w:t>
      </w:r>
      <w:del w:id="115" w:author="Marie MacCune" w:date="2021-05-09T13:41:00Z">
        <w:r w:rsidRPr="00453FEB" w:rsidDel="00111EDF">
          <w:rPr>
            <w:rFonts w:cs="Times New Roman"/>
          </w:rPr>
          <w:delText>may not be based</w:delText>
        </w:r>
      </w:del>
      <w:ins w:id="116" w:author="Marie MacCune" w:date="2021-05-09T13:41:00Z">
        <w:r w:rsidR="00111EDF">
          <w:rPr>
            <w:rFonts w:cs="Times New Roman"/>
          </w:rPr>
          <w:t xml:space="preserve"> [BBS 5.1]</w:t>
        </w:r>
      </w:ins>
      <w:del w:id="117" w:author="Marie MacCune" w:date="2021-05-09T13:41:00Z">
        <w:r w:rsidRPr="00453FEB" w:rsidDel="00111EDF">
          <w:rPr>
            <w:rFonts w:cs="Times New Roman"/>
          </w:rPr>
          <w:delText xml:space="preserve"> </w:delText>
        </w:r>
      </w:del>
      <w:r w:rsidRPr="00453FEB">
        <w:rPr>
          <w:rFonts w:cs="Times New Roman"/>
        </w:rPr>
        <w:t xml:space="preserve">on an unjustifiable standard such as race, religion, or any other arbitrary classification.  </w:t>
      </w:r>
      <w:r w:rsidRPr="00453FEB">
        <w:rPr>
          <w:rFonts w:cs="Times New Roman"/>
          <w:i/>
          <w:iCs/>
        </w:rPr>
        <w:t>See Sandoval</w:t>
      </w:r>
      <w:r w:rsidRPr="00453FEB">
        <w:rPr>
          <w:rFonts w:cs="Times New Roman"/>
        </w:rPr>
        <w:t xml:space="preserve">, 788 N.W.2d at 225 (confirming constitutional limits on prosecutorial discretion).  </w:t>
      </w:r>
    </w:p>
  </w:footnote>
  <w:footnote w:id="94">
    <w:p w14:paraId="024385FA" w14:textId="36065DE0"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Commonwealth v. Cheney, 800 N.E.2d 309, 314 (Mass. 2003) (giving prosecutor</w:t>
      </w:r>
      <w:del w:id="118" w:author="Marie MacCune" w:date="2021-05-09T13:46:00Z">
        <w:r w:rsidRPr="00453FEB" w:rsidDel="00111EDF">
          <w:rPr>
            <w:rFonts w:cs="Times New Roman"/>
          </w:rPr>
          <w:delText>’</w:delText>
        </w:r>
      </w:del>
      <w:r w:rsidRPr="00453FEB">
        <w:rPr>
          <w:rFonts w:cs="Times New Roman"/>
        </w:rPr>
        <w:t>s</w:t>
      </w:r>
      <w:ins w:id="119" w:author="Marie MacCune" w:date="2021-05-09T13:46:00Z">
        <w:r w:rsidR="00111EDF">
          <w:rPr>
            <w:rFonts w:cs="Times New Roman"/>
          </w:rPr>
          <w:t xml:space="preserve"> [BBS 7.4 – this isn’t a possessive]</w:t>
        </w:r>
      </w:ins>
      <w:r w:rsidRPr="00453FEB">
        <w:rPr>
          <w:rFonts w:cs="Times New Roman"/>
        </w:rPr>
        <w:t xml:space="preserve"> discretion to enter nolle prosequi); State v. Greenlee, 620 P.2d 1132, 1137 (Kan. 1980) (giving </w:t>
      </w:r>
      <w:ins w:id="120" w:author="Marie MacCune" w:date="2021-05-09T13:46:00Z">
        <w:r w:rsidR="009300E0">
          <w:rPr>
            <w:rFonts w:cs="Times New Roman"/>
          </w:rPr>
          <w:t xml:space="preserve">prosecutor </w:t>
        </w:r>
      </w:ins>
      <w:r w:rsidRPr="00453FEB">
        <w:rPr>
          <w:rFonts w:cs="Times New Roman"/>
        </w:rPr>
        <w:t>full discretion to nolle prosequi</w:t>
      </w:r>
      <w:del w:id="121" w:author="Marie MacCune" w:date="2021-05-09T13:46:00Z">
        <w:r w:rsidRPr="00453FEB" w:rsidDel="009300E0">
          <w:rPr>
            <w:rFonts w:cs="Times New Roman"/>
          </w:rPr>
          <w:delText xml:space="preserve"> to prosecutor</w:delText>
        </w:r>
      </w:del>
      <w:ins w:id="122" w:author="Marie MacCune" w:date="2021-05-09T13:46:00Z">
        <w:r w:rsidR="009300E0">
          <w:rPr>
            <w:rFonts w:cs="Times New Roman"/>
          </w:rPr>
          <w:t xml:space="preserve"> [RB 14.1]</w:t>
        </w:r>
      </w:ins>
      <w:r w:rsidRPr="00453FEB">
        <w:rPr>
          <w:rFonts w:cs="Times New Roman"/>
        </w:rPr>
        <w:t xml:space="preserve">); State v. </w:t>
      </w:r>
      <w:proofErr w:type="spellStart"/>
      <w:r w:rsidRPr="00453FEB">
        <w:rPr>
          <w:rFonts w:cs="Times New Roman"/>
        </w:rPr>
        <w:t>Franton</w:t>
      </w:r>
      <w:proofErr w:type="spellEnd"/>
      <w:r w:rsidRPr="00453FEB">
        <w:rPr>
          <w:rFonts w:cs="Times New Roman"/>
        </w:rPr>
        <w:t xml:space="preserve">, 319 So. 2d 405, 406 (La. 1975) (granting prosecutor total discretion to control over indictments prior to jury </w:t>
      </w:r>
      <w:del w:id="123" w:author="Marie MacCune" w:date="2021-05-09T13:48:00Z">
        <w:r w:rsidRPr="00453FEB" w:rsidDel="00DC2962">
          <w:rPr>
            <w:rFonts w:cs="Times New Roman"/>
          </w:rPr>
          <w:delText>being impaneled</w:delText>
        </w:r>
      </w:del>
      <w:ins w:id="124" w:author="Marie MacCune" w:date="2021-05-09T13:48:00Z">
        <w:r w:rsidR="00DC2962">
          <w:rPr>
            <w:rFonts w:cs="Times New Roman"/>
          </w:rPr>
          <w:t>empanelment [BBS 5.1</w:t>
        </w:r>
        <w:r w:rsidR="002E0947">
          <w:rPr>
            <w:rFonts w:cs="Times New Roman"/>
          </w:rPr>
          <w:t>/BBS 3.4.1</w:t>
        </w:r>
        <w:r w:rsidR="00DC2962">
          <w:rPr>
            <w:rFonts w:cs="Times New Roman"/>
          </w:rPr>
          <w:t>]</w:t>
        </w:r>
      </w:ins>
      <w:r w:rsidRPr="00453FEB">
        <w:rPr>
          <w:rFonts w:cs="Times New Roman"/>
        </w:rPr>
        <w:t xml:space="preserve">); District of Columbia v. </w:t>
      </w:r>
      <w:proofErr w:type="spellStart"/>
      <w:r w:rsidRPr="00453FEB">
        <w:rPr>
          <w:rFonts w:cs="Times New Roman"/>
        </w:rPr>
        <w:t>Weams</w:t>
      </w:r>
      <w:proofErr w:type="spellEnd"/>
      <w:r w:rsidRPr="00453FEB">
        <w:rPr>
          <w:rFonts w:cs="Times New Roman"/>
        </w:rPr>
        <w:t xml:space="preserve">, 208 A.2d 617, 618 (D.C. 1965) (affirming prosecutor’s discretion to nolle prosequi); People v. Byrnes, 341 N.E.2d 729, 731 (Ill. 1975) (giving </w:t>
      </w:r>
      <w:ins w:id="125" w:author="Marie MacCune" w:date="2021-05-09T13:48:00Z">
        <w:r w:rsidR="00935FAD">
          <w:rPr>
            <w:rFonts w:cs="Times New Roman"/>
          </w:rPr>
          <w:t xml:space="preserve">prosecutor </w:t>
        </w:r>
      </w:ins>
      <w:r w:rsidRPr="00453FEB">
        <w:rPr>
          <w:rFonts w:cs="Times New Roman"/>
        </w:rPr>
        <w:t>discretionary power to nolle prosequi</w:t>
      </w:r>
      <w:del w:id="126" w:author="Marie MacCune" w:date="2021-05-09T13:48:00Z">
        <w:r w:rsidRPr="00453FEB" w:rsidDel="00935FAD">
          <w:rPr>
            <w:rFonts w:cs="Times New Roman"/>
          </w:rPr>
          <w:delText xml:space="preserve"> to prosecutor</w:delText>
        </w:r>
      </w:del>
      <w:ins w:id="127" w:author="Marie MacCune" w:date="2021-05-09T13:48:00Z">
        <w:r w:rsidR="00935FAD">
          <w:rPr>
            <w:rFonts w:cs="Times New Roman"/>
          </w:rPr>
          <w:t xml:space="preserve"> [RB 14.1]</w:t>
        </w:r>
      </w:ins>
      <w:r w:rsidRPr="00453FEB">
        <w:rPr>
          <w:rFonts w:cs="Times New Roman"/>
        </w:rPr>
        <w:t xml:space="preserve">); Ward v. State, 427 A.2d 1008, 1012 (Md. 1981) (giving discretionary power to prosecuting attorney); State v. Blount, No. A08-1259, 2009 LEXIS 243, at *10 (Minn. App. Mar. 3, 2009) (affirming prosecutorial discretion to dismiss complaint); United States v. Woody, 2 F.2d 262, 262-63 (D. Mont. 1924) (affirming discretionary power of prosecutor not to prosecute); State v. Pond, 584 A.2d 770, 771 (N.H. 1990) (giving prosecutor discretion not to prosecute); State v. Brule, 981 P.2d 782, 787 (N.M. 1999) (affirming discretion of prosecutor); State v. Charles, 190 S.E. 466, 469 (S.C. 1937) (affirming prosecutor’s discretionary power); State v. Patterson, 105 N.E. 228, 230 (Ind. 1914) (giving prosecutor wide discretion).  </w:t>
      </w:r>
    </w:p>
  </w:footnote>
  <w:footnote w:id="95">
    <w:p w14:paraId="15EAA426" w14:textId="034767F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Burns Ind. Code</w:t>
      </w:r>
      <w:r w:rsidRPr="00453FEB">
        <w:rPr>
          <w:rFonts w:cs="Times New Roman"/>
        </w:rPr>
        <w:t xml:space="preserve"> Ann. § 35-34-1-13 (stating court shall order dismissal upon motion by prosecuting attorney); </w:t>
      </w:r>
      <w:r w:rsidRPr="00453FEB">
        <w:rPr>
          <w:rFonts w:cs="Times New Roman"/>
          <w:smallCaps/>
        </w:rPr>
        <w:t>N.C. Gen. Stat.</w:t>
      </w:r>
      <w:r w:rsidRPr="00453FEB">
        <w:rPr>
          <w:rFonts w:cs="Times New Roman"/>
        </w:rPr>
        <w:t xml:space="preserve"> § 15A-931 (giving prosecutors authority to dismiss any charges); </w:t>
      </w:r>
      <w:proofErr w:type="spellStart"/>
      <w:r w:rsidRPr="00453FEB">
        <w:rPr>
          <w:rFonts w:cs="Times New Roman"/>
          <w:smallCaps/>
        </w:rPr>
        <w:t>V.R.Cr.P</w:t>
      </w:r>
      <w:proofErr w:type="spellEnd"/>
      <w:r w:rsidRPr="00453FEB">
        <w:rPr>
          <w:rFonts w:cs="Times New Roman"/>
          <w:smallCaps/>
        </w:rPr>
        <w:t>. Rule</w:t>
      </w:r>
      <w:r w:rsidRPr="00453FEB">
        <w:rPr>
          <w:rFonts w:cs="Times New Roman"/>
        </w:rPr>
        <w:t xml:space="preserve"> 48 (</w:t>
      </w:r>
      <w:ins w:id="128" w:author="Marie MacCune" w:date="2021-05-09T13:49:00Z">
        <w:r w:rsidR="002740EC">
          <w:rPr>
            <w:rFonts w:cs="Times New Roman"/>
          </w:rPr>
          <w:t xml:space="preserve">noting [BBS 3.4.1] </w:t>
        </w:r>
      </w:ins>
      <w:r w:rsidRPr="00453FEB">
        <w:rPr>
          <w:rFonts w:cs="Times New Roman"/>
        </w:rPr>
        <w:t xml:space="preserve">entry of nolle prosequi does not require court’s approval); </w:t>
      </w:r>
      <w:r w:rsidRPr="00453FEB">
        <w:rPr>
          <w:rFonts w:cs="Times New Roman"/>
          <w:smallCaps/>
        </w:rPr>
        <w:t>S.D. Codified Laws</w:t>
      </w:r>
      <w:r w:rsidRPr="00453FEB">
        <w:rPr>
          <w:rFonts w:cs="Times New Roman"/>
        </w:rPr>
        <w:t xml:space="preserve"> § 23A-44-2 (stating prosecution ends with entry of nolle prosequi); </w:t>
      </w:r>
      <w:r w:rsidRPr="00453FEB">
        <w:rPr>
          <w:rFonts w:cs="Times New Roman"/>
          <w:smallCaps/>
        </w:rPr>
        <w:t xml:space="preserve">Del. Crim. R. </w:t>
      </w:r>
      <w:proofErr w:type="spellStart"/>
      <w:r w:rsidRPr="00453FEB">
        <w:rPr>
          <w:rFonts w:cs="Times New Roman"/>
          <w:smallCaps/>
        </w:rPr>
        <w:t>Gov'g</w:t>
      </w:r>
      <w:proofErr w:type="spellEnd"/>
      <w:r w:rsidRPr="00453FEB">
        <w:rPr>
          <w:rFonts w:cs="Times New Roman"/>
          <w:smallCaps/>
        </w:rPr>
        <w:t xml:space="preserve"> C.P.</w:t>
      </w:r>
      <w:r w:rsidRPr="00453FEB">
        <w:rPr>
          <w:rFonts w:cs="Times New Roman"/>
        </w:rPr>
        <w:t xml:space="preserve"> 48 (affirming prosecution ends </w:t>
      </w:r>
      <w:del w:id="129" w:author="Marie MacCune" w:date="2021-05-09T13:49:00Z">
        <w:r w:rsidRPr="00453FEB" w:rsidDel="00B72527">
          <w:rPr>
            <w:rFonts w:cs="Times New Roman"/>
          </w:rPr>
          <w:delText xml:space="preserve">soon </w:delText>
        </w:r>
      </w:del>
      <w:ins w:id="130" w:author="Marie MacCune" w:date="2021-05-09T13:49:00Z">
        <w:r w:rsidR="00B72527">
          <w:rPr>
            <w:rFonts w:cs="Times New Roman"/>
          </w:rPr>
          <w:t>when [RB 14.1]</w:t>
        </w:r>
        <w:r w:rsidR="00B72527" w:rsidRPr="00453FEB">
          <w:rPr>
            <w:rFonts w:cs="Times New Roman"/>
          </w:rPr>
          <w:t xml:space="preserve"> </w:t>
        </w:r>
      </w:ins>
      <w:r w:rsidRPr="00AA3B51">
        <w:rPr>
          <w:rFonts w:cs="Times New Roman"/>
          <w:highlight w:val="yellow"/>
          <w:rPrChange w:id="131" w:author="Marie MacCune" w:date="2021-05-09T13:50:00Z">
            <w:rPr>
              <w:rFonts w:cs="Times New Roman"/>
            </w:rPr>
          </w:rPrChange>
        </w:rPr>
        <w:t>Attorney General</w:t>
      </w:r>
      <w:r w:rsidRPr="00453FEB">
        <w:rPr>
          <w:rFonts w:cs="Times New Roman"/>
        </w:rPr>
        <w:t xml:space="preserve"> enters nolle prosequi); </w:t>
      </w:r>
      <w:r w:rsidRPr="00453FEB">
        <w:rPr>
          <w:rFonts w:cs="Times New Roman"/>
          <w:i/>
          <w:iCs/>
        </w:rPr>
        <w:t>Cheney</w:t>
      </w:r>
      <w:r w:rsidRPr="00453FEB">
        <w:rPr>
          <w:rFonts w:cs="Times New Roman"/>
        </w:rPr>
        <w:t xml:space="preserve">, 800 N.E.2d at 314 (stating prosecutor’s decision to enter nolle prosequi free from judicial intervention); </w:t>
      </w:r>
      <w:r w:rsidRPr="00453FEB">
        <w:rPr>
          <w:rFonts w:cs="Times New Roman"/>
          <w:i/>
          <w:iCs/>
        </w:rPr>
        <w:t>Greenlee</w:t>
      </w:r>
      <w:r w:rsidRPr="00453FEB">
        <w:rPr>
          <w:rFonts w:cs="Times New Roman"/>
        </w:rPr>
        <w:t xml:space="preserve">, 620 P.2d at 1137 (stating discretion to nolle prosequi sacred domain of prosecutor); </w:t>
      </w:r>
      <w:proofErr w:type="spellStart"/>
      <w:r w:rsidRPr="00453FEB">
        <w:rPr>
          <w:rFonts w:cs="Times New Roman"/>
          <w:i/>
          <w:iCs/>
        </w:rPr>
        <w:t>Franton</w:t>
      </w:r>
      <w:proofErr w:type="spellEnd"/>
      <w:r w:rsidRPr="00453FEB">
        <w:rPr>
          <w:rFonts w:cs="Times New Roman"/>
        </w:rPr>
        <w:t xml:space="preserve">, 319 So. 2d at 406 (giving prosecutor arbitrary control over indictments prior to jury </w:t>
      </w:r>
      <w:del w:id="132" w:author="Marie MacCune" w:date="2021-05-09T13:50:00Z">
        <w:r w:rsidRPr="00453FEB" w:rsidDel="000C01C9">
          <w:rPr>
            <w:rFonts w:cs="Times New Roman"/>
          </w:rPr>
          <w:delText>being impaneled</w:delText>
        </w:r>
      </w:del>
      <w:ins w:id="133" w:author="Marie MacCune" w:date="2021-05-09T13:50:00Z">
        <w:r w:rsidR="000C01C9">
          <w:rPr>
            <w:rFonts w:cs="Times New Roman"/>
          </w:rPr>
          <w:t>empanelment [BBS 5.1/BBS 3.4.1]</w:t>
        </w:r>
      </w:ins>
      <w:r w:rsidRPr="00453FEB">
        <w:rPr>
          <w:rFonts w:cs="Times New Roman"/>
        </w:rPr>
        <w:t xml:space="preserve">); </w:t>
      </w:r>
      <w:proofErr w:type="spellStart"/>
      <w:r w:rsidRPr="00453FEB">
        <w:rPr>
          <w:rFonts w:cs="Times New Roman"/>
          <w:i/>
          <w:iCs/>
        </w:rPr>
        <w:t>Weams</w:t>
      </w:r>
      <w:proofErr w:type="spellEnd"/>
      <w:r w:rsidRPr="00453FEB">
        <w:rPr>
          <w:rFonts w:cs="Times New Roman"/>
        </w:rPr>
        <w:t>, 208 A.2d at 618 (stating common law gives prosecutor</w:t>
      </w:r>
      <w:del w:id="134" w:author="Marie MacCune" w:date="2021-05-09T13:50:00Z">
        <w:r w:rsidRPr="00453FEB" w:rsidDel="00185454">
          <w:rPr>
            <w:rFonts w:cs="Times New Roman"/>
          </w:rPr>
          <w:delText>’</w:delText>
        </w:r>
      </w:del>
      <w:r w:rsidRPr="00453FEB">
        <w:rPr>
          <w:rFonts w:cs="Times New Roman"/>
        </w:rPr>
        <w:t>s</w:t>
      </w:r>
      <w:ins w:id="135" w:author="Marie MacCune" w:date="2021-05-09T13:50:00Z">
        <w:r w:rsidR="00185454">
          <w:rPr>
            <w:rFonts w:cs="Times New Roman"/>
          </w:rPr>
          <w:t xml:space="preserve"> [BBS 7.4]</w:t>
        </w:r>
      </w:ins>
      <w:r w:rsidRPr="00453FEB">
        <w:rPr>
          <w:rFonts w:cs="Times New Roman"/>
        </w:rPr>
        <w:t xml:space="preserve"> ability to nolle prosequi without judicial oversight); </w:t>
      </w:r>
      <w:r w:rsidRPr="00453FEB">
        <w:rPr>
          <w:rFonts w:cs="Times New Roman"/>
          <w:i/>
          <w:iCs/>
        </w:rPr>
        <w:t>Byrnes</w:t>
      </w:r>
      <w:r w:rsidRPr="00453FEB">
        <w:rPr>
          <w:rFonts w:cs="Times New Roman"/>
        </w:rPr>
        <w:t xml:space="preserve">, 341 N.E.2d at 731 (affirming </w:t>
      </w:r>
      <w:ins w:id="136" w:author="Marie MacCune" w:date="2021-05-09T13:50:00Z">
        <w:r w:rsidR="00253EC8" w:rsidRPr="001A47C4">
          <w:rPr>
            <w:rFonts w:cs="Times New Roman"/>
            <w:highlight w:val="yellow"/>
            <w:rPrChange w:id="137" w:author="Marie MacCune" w:date="2021-05-09T13:51:00Z">
              <w:rPr>
                <w:rFonts w:cs="Times New Roman"/>
              </w:rPr>
            </w:rPrChange>
          </w:rPr>
          <w:t>State’s Attorney’s</w:t>
        </w:r>
        <w:r w:rsidR="00253EC8" w:rsidRPr="00453FEB">
          <w:rPr>
            <w:rFonts w:cs="Times New Roman"/>
          </w:rPr>
          <w:t xml:space="preserve"> statutory authority to prosecute </w:t>
        </w:r>
        <w:r w:rsidR="00253EC8">
          <w:rPr>
            <w:rFonts w:cs="Times New Roman"/>
          </w:rPr>
          <w:t xml:space="preserve">implies </w:t>
        </w:r>
      </w:ins>
      <w:r w:rsidRPr="00453FEB">
        <w:rPr>
          <w:rFonts w:cs="Times New Roman"/>
        </w:rPr>
        <w:t xml:space="preserve">power to nolle prosequi </w:t>
      </w:r>
      <w:del w:id="138" w:author="Marie MacCune" w:date="2021-05-09T13:50:00Z">
        <w:r w:rsidRPr="00453FEB" w:rsidDel="00253EC8">
          <w:rPr>
            <w:rFonts w:cs="Times New Roman"/>
          </w:rPr>
          <w:delText>implied by State’s Attorney’s statutory authority to prosecute</w:delText>
        </w:r>
      </w:del>
      <w:ins w:id="139" w:author="Marie MacCune" w:date="2021-05-09T13:51:00Z">
        <w:r w:rsidR="00253EC8">
          <w:rPr>
            <w:rFonts w:cs="Times New Roman"/>
          </w:rPr>
          <w:t xml:space="preserve"> [BBS 5.1]</w:t>
        </w:r>
      </w:ins>
      <w:r w:rsidRPr="00453FEB">
        <w:rPr>
          <w:rFonts w:cs="Times New Roman"/>
        </w:rPr>
        <w:t xml:space="preserve">); </w:t>
      </w:r>
      <w:r w:rsidRPr="00453FEB">
        <w:rPr>
          <w:rFonts w:cs="Times New Roman"/>
          <w:i/>
          <w:iCs/>
        </w:rPr>
        <w:t>Ward</w:t>
      </w:r>
      <w:r w:rsidRPr="00453FEB">
        <w:rPr>
          <w:rFonts w:cs="Times New Roman"/>
        </w:rPr>
        <w:t xml:space="preserve">, 427 A.2d at 1012 (affirming sole discretion of prosecuting attorney to nolle prosequi free from judicial control); </w:t>
      </w:r>
      <w:r w:rsidRPr="00453FEB">
        <w:rPr>
          <w:rFonts w:cs="Times New Roman"/>
          <w:i/>
          <w:iCs/>
        </w:rPr>
        <w:t>Blount</w:t>
      </w:r>
      <w:r w:rsidRPr="00453FEB">
        <w:rPr>
          <w:rFonts w:cs="Times New Roman"/>
        </w:rPr>
        <w:t xml:space="preserve">, No. A08-1259, 2009 LEXIS 243, at *10 (stating statute allows state to dismiss complaint without leave of court); </w:t>
      </w:r>
      <w:r w:rsidRPr="00453FEB">
        <w:rPr>
          <w:rFonts w:cs="Times New Roman"/>
          <w:i/>
          <w:iCs/>
        </w:rPr>
        <w:t>Woody</w:t>
      </w:r>
      <w:r w:rsidRPr="00453FEB">
        <w:rPr>
          <w:rFonts w:cs="Times New Roman"/>
        </w:rPr>
        <w:t xml:space="preserve">, 2 F.2d at 262-63 (affirming, under common law, prosecuting attorney repository for discretion not to prosecute); </w:t>
      </w:r>
      <w:r w:rsidRPr="00453FEB">
        <w:rPr>
          <w:rFonts w:cs="Times New Roman"/>
          <w:i/>
          <w:iCs/>
        </w:rPr>
        <w:t>Pond</w:t>
      </w:r>
      <w:r w:rsidRPr="00453FEB">
        <w:rPr>
          <w:rFonts w:cs="Times New Roman"/>
        </w:rPr>
        <w:t xml:space="preserve">, 584 A.2d at 771 (N.H. 1990) (affirming court does not have right to interfere with decisions not to prosecute); </w:t>
      </w:r>
      <w:r w:rsidRPr="00453FEB">
        <w:rPr>
          <w:rFonts w:cs="Times New Roman"/>
          <w:i/>
          <w:iCs/>
        </w:rPr>
        <w:t>Brule</w:t>
      </w:r>
      <w:r w:rsidRPr="00453FEB">
        <w:rPr>
          <w:rFonts w:cs="Times New Roman"/>
        </w:rPr>
        <w:t xml:space="preserve">, 981 P.2d at 787 (affirming power to enter nolle prosequi prior to impaneled jury); </w:t>
      </w:r>
      <w:r w:rsidRPr="00453FEB">
        <w:rPr>
          <w:rFonts w:cs="Times New Roman"/>
          <w:i/>
          <w:iCs/>
        </w:rPr>
        <w:t>Charles</w:t>
      </w:r>
      <w:r w:rsidRPr="00453FEB">
        <w:rPr>
          <w:rFonts w:cs="Times New Roman"/>
        </w:rPr>
        <w:t xml:space="preserve">, 190 S.E. at 469 (stating </w:t>
      </w:r>
      <w:ins w:id="140" w:author="Marie MacCune" w:date="2021-05-09T13:51:00Z">
        <w:r w:rsidR="005F776C">
          <w:rPr>
            <w:rFonts w:cs="Times New Roman"/>
          </w:rPr>
          <w:t>c</w:t>
        </w:r>
      </w:ins>
      <w:del w:id="141" w:author="Marie MacCune" w:date="2021-05-09T13:51:00Z">
        <w:r w:rsidRPr="00453FEB" w:rsidDel="005F776C">
          <w:rPr>
            <w:rFonts w:cs="Times New Roman"/>
          </w:rPr>
          <w:delText>C</w:delText>
        </w:r>
      </w:del>
      <w:r w:rsidRPr="00453FEB">
        <w:rPr>
          <w:rFonts w:cs="Times New Roman"/>
        </w:rPr>
        <w:t>ourt</w:t>
      </w:r>
      <w:ins w:id="142" w:author="Marie MacCune" w:date="2021-05-09T13:51:00Z">
        <w:r w:rsidR="005F776C">
          <w:rPr>
            <w:rFonts w:cs="Times New Roman"/>
          </w:rPr>
          <w:t xml:space="preserve"> [BBS 2.3.6.2]</w:t>
        </w:r>
      </w:ins>
      <w:r w:rsidRPr="00453FEB">
        <w:rPr>
          <w:rFonts w:cs="Times New Roman"/>
        </w:rPr>
        <w:t xml:space="preserve"> has no right to interfere with prosecutor’s discretion); </w:t>
      </w:r>
      <w:r w:rsidRPr="00453FEB">
        <w:rPr>
          <w:rFonts w:cs="Times New Roman"/>
          <w:i/>
          <w:iCs/>
        </w:rPr>
        <w:t>Patterson</w:t>
      </w:r>
      <w:r w:rsidRPr="00453FEB">
        <w:rPr>
          <w:rFonts w:cs="Times New Roman"/>
        </w:rPr>
        <w:t>, 105 N.E. at 230 (stating prosecutor given considerable discretion to nolle prosequi).</w:t>
      </w:r>
      <w:r w:rsidRPr="00453FEB">
        <w:rPr>
          <w:rFonts w:cs="Times New Roman"/>
          <w:i/>
          <w:iCs/>
        </w:rPr>
        <w:t xml:space="preserve">  </w:t>
      </w:r>
    </w:p>
  </w:footnote>
  <w:footnote w:id="96">
    <w:p w14:paraId="4F765B63" w14:textId="7FF4F48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Burns Ind. Code</w:t>
      </w:r>
      <w:r w:rsidRPr="00453FEB">
        <w:rPr>
          <w:rFonts w:cs="Times New Roman"/>
        </w:rPr>
        <w:t xml:space="preserve"> Ann. § 35-34-1-13 (mandating reasons for dismissal by nolle prosequi); </w:t>
      </w:r>
      <w:r w:rsidRPr="00453FEB">
        <w:rPr>
          <w:rFonts w:cs="Times New Roman"/>
          <w:smallCaps/>
        </w:rPr>
        <w:t>Mass. R. Crim P.</w:t>
      </w:r>
      <w:r w:rsidRPr="00453FEB">
        <w:rPr>
          <w:rFonts w:cs="Times New Roman"/>
        </w:rPr>
        <w:t xml:space="preserve"> 16(a) (requiring prosecutor state reasons for nolle prosequi in written statement); </w:t>
      </w:r>
      <w:r w:rsidRPr="00453FEB">
        <w:rPr>
          <w:rFonts w:cs="Times New Roman"/>
          <w:smallCaps/>
        </w:rPr>
        <w:t>Md. R.</w:t>
      </w:r>
      <w:r w:rsidRPr="00453FEB">
        <w:rPr>
          <w:rFonts w:cs="Times New Roman"/>
        </w:rPr>
        <w:t xml:space="preserve"> 4-247 (</w:t>
      </w:r>
      <w:del w:id="143" w:author="Marie MacCune" w:date="2021-05-09T13:52:00Z">
        <w:r w:rsidRPr="00453FEB" w:rsidDel="000C6F05">
          <w:rPr>
            <w:rFonts w:cs="Times New Roman"/>
          </w:rPr>
          <w:delText>not requiring</w:delText>
        </w:r>
      </w:del>
      <w:ins w:id="144" w:author="Marie MacCune" w:date="2021-05-09T13:52:00Z">
        <w:r w:rsidR="000C6F05">
          <w:rPr>
            <w:rFonts w:cs="Times New Roman"/>
          </w:rPr>
          <w:t xml:space="preserve"> [BBS 3.4.1]</w:t>
        </w:r>
        <w:r w:rsidR="00F159D5">
          <w:rPr>
            <w:rFonts w:cs="Times New Roman"/>
          </w:rPr>
          <w:t xml:space="preserve"> </w:t>
        </w:r>
        <w:r w:rsidR="000C6F05">
          <w:rPr>
            <w:rFonts w:cs="Times New Roman"/>
          </w:rPr>
          <w:t>providing no</w:t>
        </w:r>
      </w:ins>
      <w:r w:rsidRPr="00453FEB">
        <w:rPr>
          <w:rFonts w:cs="Times New Roman"/>
        </w:rPr>
        <w:t xml:space="preserve"> entry of reasons for nolle prosequi</w:t>
      </w:r>
      <w:ins w:id="145" w:author="Marie MacCune" w:date="2021-05-09T13:52:00Z">
        <w:r w:rsidR="000C6F05">
          <w:rPr>
            <w:rFonts w:cs="Times New Roman"/>
          </w:rPr>
          <w:t xml:space="preserve"> requirement</w:t>
        </w:r>
      </w:ins>
      <w:r w:rsidRPr="00453FEB">
        <w:rPr>
          <w:rFonts w:cs="Times New Roman"/>
        </w:rPr>
        <w:t xml:space="preserve">); </w:t>
      </w:r>
      <w:r w:rsidRPr="00453FEB">
        <w:rPr>
          <w:rFonts w:cs="Times New Roman"/>
          <w:smallCaps/>
        </w:rPr>
        <w:t xml:space="preserve">Del. Crim. R. </w:t>
      </w:r>
      <w:proofErr w:type="spellStart"/>
      <w:r w:rsidRPr="00453FEB">
        <w:rPr>
          <w:rFonts w:cs="Times New Roman"/>
          <w:smallCaps/>
        </w:rPr>
        <w:t>Gov’g</w:t>
      </w:r>
      <w:proofErr w:type="spellEnd"/>
      <w:r w:rsidRPr="00453FEB">
        <w:rPr>
          <w:rFonts w:cs="Times New Roman"/>
          <w:smallCaps/>
        </w:rPr>
        <w:t xml:space="preserve"> C.P.</w:t>
      </w:r>
      <w:r w:rsidRPr="00453FEB">
        <w:rPr>
          <w:rFonts w:cs="Times New Roman"/>
        </w:rPr>
        <w:t xml:space="preserve"> 48 (allowing nolle prosequi without reasoning); </w:t>
      </w:r>
      <w:r w:rsidRPr="00453FEB">
        <w:rPr>
          <w:rFonts w:cs="Times New Roman"/>
          <w:smallCaps/>
        </w:rPr>
        <w:t>D.C. SCR-Crim. Rule</w:t>
      </w:r>
      <w:r w:rsidRPr="00453FEB">
        <w:rPr>
          <w:rFonts w:cs="Times New Roman"/>
        </w:rPr>
        <w:t xml:space="preserve"> 48 (stating nolle prosequi does not require reasoning).  </w:t>
      </w:r>
    </w:p>
  </w:footnote>
  <w:footnote w:id="97">
    <w:p w14:paraId="60766C9D" w14:textId="1640EB7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D.C. SCR-Crim.</w:t>
      </w:r>
      <w:r w:rsidRPr="00453FEB">
        <w:rPr>
          <w:rFonts w:cs="Times New Roman"/>
        </w:rPr>
        <w:t xml:space="preserve"> Rule 48 (noting government may not dismiss prosecution during trial without defendant's consent); State v. Villar, 180 A.3d 588, 592 (2017) (reasoning prosecutorial discretion rooted in </w:t>
      </w:r>
      <w:r w:rsidRPr="00C26003">
        <w:rPr>
          <w:rFonts w:cs="Times New Roman"/>
          <w:highlight w:val="yellow"/>
          <w:rPrChange w:id="150" w:author="Marie MacCune" w:date="2021-05-09T13:55:00Z">
            <w:rPr>
              <w:rFonts w:cs="Times New Roman"/>
            </w:rPr>
          </w:rPrChange>
        </w:rPr>
        <w:t>Executive Branch</w:t>
      </w:r>
      <w:ins w:id="151" w:author="Marie MacCune" w:date="2021-05-09T13:55:00Z">
        <w:r w:rsidR="00C26003" w:rsidRPr="00C26003">
          <w:rPr>
            <w:rFonts w:cs="Times New Roman"/>
            <w:highlight w:val="yellow"/>
            <w:rPrChange w:id="152" w:author="Marie MacCune" w:date="2021-05-09T13:55:00Z">
              <w:rPr>
                <w:rFonts w:cs="Times New Roman"/>
              </w:rPr>
            </w:rPrChange>
          </w:rPr>
          <w:t>’</w:t>
        </w:r>
      </w:ins>
      <w:del w:id="153" w:author="Marie MacCune" w:date="2021-05-09T13:55:00Z">
        <w:r w:rsidRPr="00C26003" w:rsidDel="00C26003">
          <w:rPr>
            <w:rFonts w:cs="Times New Roman"/>
            <w:highlight w:val="yellow"/>
            <w:rPrChange w:id="154" w:author="Marie MacCune" w:date="2021-05-09T13:55:00Z">
              <w:rPr>
                <w:rFonts w:cs="Times New Roman"/>
              </w:rPr>
            </w:rPrChange>
          </w:rPr>
          <w:delText>'</w:delText>
        </w:r>
      </w:del>
      <w:r w:rsidRPr="00C26003">
        <w:rPr>
          <w:rFonts w:cs="Times New Roman"/>
          <w:highlight w:val="yellow"/>
          <w:rPrChange w:id="155" w:author="Marie MacCune" w:date="2021-05-09T13:55:00Z">
            <w:rPr>
              <w:rFonts w:cs="Times New Roman"/>
            </w:rPr>
          </w:rPrChange>
        </w:rPr>
        <w:t>s</w:t>
      </w:r>
      <w:r w:rsidRPr="00453FEB">
        <w:rPr>
          <w:rFonts w:cs="Times New Roman"/>
        </w:rPr>
        <w:t xml:space="preserve"> duty and thus </w:t>
      </w:r>
      <w:ins w:id="156" w:author="Marie MacCune" w:date="2021-05-09T13:55:00Z">
        <w:r w:rsidR="00C26003">
          <w:rPr>
            <w:rFonts w:cs="Times New Roman"/>
          </w:rPr>
          <w:t>circumscribe</w:t>
        </w:r>
        <w:r w:rsidR="00F4448D">
          <w:rPr>
            <w:rFonts w:cs="Times New Roman"/>
          </w:rPr>
          <w:t xml:space="preserve">s </w:t>
        </w:r>
      </w:ins>
      <w:r w:rsidRPr="00453FEB">
        <w:rPr>
          <w:rFonts w:cs="Times New Roman"/>
        </w:rPr>
        <w:t>court’s discretion</w:t>
      </w:r>
      <w:del w:id="157" w:author="Marie MacCune" w:date="2021-05-09T13:55:00Z">
        <w:r w:rsidRPr="00453FEB" w:rsidDel="00F4448D">
          <w:rPr>
            <w:rFonts w:cs="Times New Roman"/>
          </w:rPr>
          <w:delText xml:space="preserve"> circumscribed</w:delText>
        </w:r>
      </w:del>
      <w:ins w:id="158" w:author="Marie MacCune" w:date="2021-05-09T13:56:00Z">
        <w:r w:rsidR="0026727A">
          <w:rPr>
            <w:rFonts w:cs="Times New Roman"/>
          </w:rPr>
          <w:t xml:space="preserve"> [BBS 5.1]</w:t>
        </w:r>
      </w:ins>
      <w:r w:rsidRPr="00453FEB">
        <w:rPr>
          <w:rFonts w:cs="Times New Roman"/>
        </w:rPr>
        <w:t xml:space="preserve">); Commonwealth v. </w:t>
      </w:r>
      <w:proofErr w:type="spellStart"/>
      <w:r w:rsidRPr="00453FEB">
        <w:rPr>
          <w:rFonts w:cs="Times New Roman"/>
        </w:rPr>
        <w:t>Dascalakis</w:t>
      </w:r>
      <w:proofErr w:type="spellEnd"/>
      <w:r w:rsidRPr="00453FEB">
        <w:rPr>
          <w:rFonts w:cs="Times New Roman"/>
        </w:rPr>
        <w:t xml:space="preserve">, 140 N.E. 470, 473 (Mass. 1923) (noting prosecutorial discretion subject to limitations); Commonwealth v. Webber, No. SJ-2019-0366, 2019 Mass. LEXIS 766, at *6 (Sep. 9, 2019) (outlining rare circumstances, </w:t>
      </w:r>
      <w:ins w:id="159" w:author="Marie MacCune" w:date="2021-05-09T13:56:00Z">
        <w:r w:rsidR="00296DCA">
          <w:rPr>
            <w:rFonts w:cs="Times New Roman"/>
          </w:rPr>
          <w:t xml:space="preserve">like </w:t>
        </w:r>
      </w:ins>
      <w:del w:id="160" w:author="Marie MacCune" w:date="2021-05-09T13:56:00Z">
        <w:r w:rsidRPr="00453FEB" w:rsidDel="00296DCA">
          <w:rPr>
            <w:rFonts w:cs="Times New Roman"/>
          </w:rPr>
          <w:delText>such</w:delText>
        </w:r>
      </w:del>
      <w:ins w:id="161" w:author="Marie MacCune" w:date="2021-05-09T13:56:00Z">
        <w:r w:rsidR="00296DCA">
          <w:rPr>
            <w:rFonts w:cs="Times New Roman"/>
          </w:rPr>
          <w:t xml:space="preserve"> [RB 14.1]</w:t>
        </w:r>
      </w:ins>
      <w:r w:rsidRPr="00453FEB">
        <w:rPr>
          <w:rFonts w:cs="Times New Roman"/>
        </w:rPr>
        <w:t xml:space="preserve"> corruption, where prosecutor’s discretion </w:t>
      </w:r>
      <w:del w:id="162" w:author="Marie MacCune" w:date="2021-05-09T13:56:00Z">
        <w:r w:rsidRPr="00453FEB" w:rsidDel="00904CCA">
          <w:rPr>
            <w:rFonts w:cs="Times New Roman"/>
          </w:rPr>
          <w:delText>will be</w:delText>
        </w:r>
      </w:del>
      <w:ins w:id="163" w:author="Marie MacCune" w:date="2021-05-09T13:56:00Z">
        <w:r w:rsidR="00904CCA">
          <w:rPr>
            <w:rFonts w:cs="Times New Roman"/>
          </w:rPr>
          <w:t xml:space="preserve"> [BBS 3.4.1]</w:t>
        </w:r>
      </w:ins>
      <w:r w:rsidRPr="00453FEB">
        <w:rPr>
          <w:rFonts w:cs="Times New Roman"/>
        </w:rPr>
        <w:t xml:space="preserve"> curtailed); State </w:t>
      </w:r>
      <w:r w:rsidRPr="00453FEB">
        <w:rPr>
          <w:rFonts w:cs="Times New Roman"/>
          <w:i/>
          <w:iCs/>
        </w:rPr>
        <w:t>ex rel</w:t>
      </w:r>
      <w:r w:rsidRPr="00453FEB">
        <w:rPr>
          <w:rFonts w:cs="Times New Roman"/>
        </w:rPr>
        <w:t xml:space="preserve">. Miller v. Richardson, 623 P.2d 1317, 1323 (Kan. 1981) (stressing power to nolle prosequi cases not absolute, but qualified); People v. </w:t>
      </w:r>
      <w:proofErr w:type="spellStart"/>
      <w:r w:rsidRPr="00453FEB">
        <w:rPr>
          <w:rFonts w:cs="Times New Roman"/>
        </w:rPr>
        <w:t>Verstat</w:t>
      </w:r>
      <w:proofErr w:type="spellEnd"/>
      <w:r w:rsidRPr="00453FEB">
        <w:rPr>
          <w:rFonts w:cs="Times New Roman"/>
        </w:rPr>
        <w:t xml:space="preserve">, 444 N.E.2d 1374, 1385 (Ill. 1983) (stating requirement to enter requested nolle prosequi absent clear abuse of discretion by prosecutor); </w:t>
      </w:r>
      <w:proofErr w:type="spellStart"/>
      <w:r w:rsidRPr="00453FEB">
        <w:rPr>
          <w:rFonts w:cs="Times New Roman"/>
          <w:i/>
          <w:iCs/>
        </w:rPr>
        <w:t>Weams</w:t>
      </w:r>
      <w:proofErr w:type="spellEnd"/>
      <w:r w:rsidRPr="00453FEB">
        <w:rPr>
          <w:rFonts w:cs="Times New Roman"/>
        </w:rPr>
        <w:t xml:space="preserve">, 208 A.2d at 618 (delineating judicial restraint if nolle prosequi scandalous, corrupt, or capricious and vexatiously repetitious); State v. </w:t>
      </w:r>
      <w:proofErr w:type="spellStart"/>
      <w:r w:rsidRPr="00453FEB">
        <w:rPr>
          <w:rFonts w:cs="Times New Roman"/>
        </w:rPr>
        <w:t>Reimonenq</w:t>
      </w:r>
      <w:proofErr w:type="spellEnd"/>
      <w:r w:rsidRPr="00453FEB">
        <w:rPr>
          <w:rFonts w:cs="Times New Roman"/>
        </w:rPr>
        <w:t>, 286 So. 3d 412 at 420 (La. 2019) (confirming violating defendant</w:t>
      </w:r>
      <w:ins w:id="164" w:author="Marie MacCune" w:date="2021-05-09T13:57:00Z">
        <w:r w:rsidR="006D19A3">
          <w:rPr>
            <w:rFonts w:cs="Times New Roman"/>
          </w:rPr>
          <w:t>’</w:t>
        </w:r>
      </w:ins>
      <w:del w:id="165" w:author="Marie MacCune" w:date="2021-05-09T13:57:00Z">
        <w:r w:rsidRPr="00453FEB" w:rsidDel="006D19A3">
          <w:rPr>
            <w:rFonts w:cs="Times New Roman"/>
          </w:rPr>
          <w:delText>'</w:delText>
        </w:r>
      </w:del>
      <w:r w:rsidRPr="00453FEB">
        <w:rPr>
          <w:rFonts w:cs="Times New Roman"/>
        </w:rPr>
        <w:t xml:space="preserve">s right to due process and fundamental fairness may limit prosecutorial discretion); State v. </w:t>
      </w:r>
      <w:proofErr w:type="spellStart"/>
      <w:r w:rsidRPr="00453FEB">
        <w:rPr>
          <w:rFonts w:cs="Times New Roman"/>
        </w:rPr>
        <w:t>Skillin</w:t>
      </w:r>
      <w:proofErr w:type="spellEnd"/>
      <w:r w:rsidRPr="00453FEB">
        <w:rPr>
          <w:rFonts w:cs="Times New Roman"/>
        </w:rPr>
        <w:t xml:space="preserve">, No. 2014-0395, 2015 LEXIS 94, at *1-2 (N.H. July 30, 2015) (empowering courts to remedy prosecutorial discretion intended to inflict confusion, harassment, or other unfair prejudice).  </w:t>
      </w:r>
    </w:p>
  </w:footnote>
  <w:footnote w:id="98">
    <w:p w14:paraId="01DAEE6B" w14:textId="764D586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proofErr w:type="spellStart"/>
      <w:r w:rsidRPr="00453FEB">
        <w:rPr>
          <w:rFonts w:cs="Times New Roman"/>
          <w:i/>
          <w:iCs/>
        </w:rPr>
        <w:t>Reimonenq</w:t>
      </w:r>
      <w:proofErr w:type="spellEnd"/>
      <w:r w:rsidRPr="00453FEB">
        <w:rPr>
          <w:rFonts w:cs="Times New Roman"/>
        </w:rPr>
        <w:t xml:space="preserve">, 286 So. 3d at 417 </w:t>
      </w:r>
      <w:del w:id="172" w:author="Marie MacCune" w:date="2021-05-09T13:57:00Z">
        <w:r w:rsidRPr="00453FEB" w:rsidDel="006D19A3">
          <w:rPr>
            <w:rFonts w:cs="Times New Roman"/>
          </w:rPr>
          <w:delText xml:space="preserve">(holding prosecutor’s decisions had upset balance of forces and fundamental fairness). </w:delText>
        </w:r>
      </w:del>
      <w:r w:rsidRPr="00453FEB">
        <w:rPr>
          <w:rFonts w:cs="Times New Roman"/>
        </w:rPr>
        <w:t xml:space="preserve"> </w:t>
      </w:r>
      <w:ins w:id="173" w:author="Marie MacCune" w:date="2021-05-09T13:58:00Z">
        <w:r w:rsidR="006D19A3">
          <w:rPr>
            <w:rFonts w:cs="Times New Roman"/>
          </w:rPr>
          <w:t>[BBS 3.4.1 – redundant blurb]</w:t>
        </w:r>
        <w:r w:rsidR="000A6F66">
          <w:rPr>
            <w:rFonts w:cs="Times New Roman"/>
          </w:rPr>
          <w:t>.</w:t>
        </w:r>
      </w:ins>
    </w:p>
  </w:footnote>
  <w:footnote w:id="99">
    <w:p w14:paraId="6BFF6488" w14:textId="585DA99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A.C.A.</w:t>
      </w:r>
      <w:r w:rsidRPr="00453FEB">
        <w:rPr>
          <w:rFonts w:cs="Times New Roman"/>
        </w:rPr>
        <w:t xml:space="preserve"> § 16-85-713 (providing requirement for leave of court in Arkansas); </w:t>
      </w:r>
      <w:r w:rsidRPr="00453FEB">
        <w:rPr>
          <w:rFonts w:cs="Times New Roman"/>
          <w:smallCaps/>
        </w:rPr>
        <w:t>Colo. Crim. P.</w:t>
      </w:r>
      <w:r w:rsidRPr="00453FEB">
        <w:rPr>
          <w:rFonts w:cs="Times New Roman"/>
        </w:rPr>
        <w:t xml:space="preserve"> 48 (describing requirement for court’s consent and approval in Colorado); </w:t>
      </w:r>
      <w:r w:rsidRPr="00453FEB">
        <w:rPr>
          <w:rFonts w:cs="Times New Roman"/>
          <w:smallCaps/>
        </w:rPr>
        <w:t>O.C.G.A.</w:t>
      </w:r>
      <w:r w:rsidRPr="00453FEB">
        <w:rPr>
          <w:rFonts w:cs="Times New Roman"/>
        </w:rPr>
        <w:t xml:space="preserve"> § 17-8-3 (announcing requirement for consent of court in Georgia); </w:t>
      </w:r>
      <w:r w:rsidRPr="00453FEB">
        <w:rPr>
          <w:rFonts w:cs="Times New Roman"/>
          <w:smallCaps/>
        </w:rPr>
        <w:t>HRS</w:t>
      </w:r>
      <w:r w:rsidRPr="00453FEB">
        <w:rPr>
          <w:rFonts w:cs="Times New Roman"/>
        </w:rPr>
        <w:t xml:space="preserve"> § 806-56 (codifying requirement for consent of court upon written motion of prosecutor in Hawaii); </w:t>
      </w:r>
      <w:r w:rsidRPr="00453FEB">
        <w:rPr>
          <w:rFonts w:cs="Times New Roman"/>
          <w:smallCaps/>
        </w:rPr>
        <w:t xml:space="preserve">Ky. </w:t>
      </w:r>
      <w:proofErr w:type="spellStart"/>
      <w:r w:rsidRPr="00453FEB">
        <w:rPr>
          <w:rFonts w:cs="Times New Roman"/>
          <w:smallCaps/>
        </w:rPr>
        <w:t>RCr</w:t>
      </w:r>
      <w:proofErr w:type="spellEnd"/>
      <w:r w:rsidRPr="00453FEB">
        <w:rPr>
          <w:rFonts w:cs="Times New Roman"/>
          <w:smallCaps/>
        </w:rPr>
        <w:t xml:space="preserve"> Rule</w:t>
      </w:r>
      <w:r w:rsidRPr="00453FEB">
        <w:rPr>
          <w:rFonts w:cs="Times New Roman"/>
        </w:rPr>
        <w:t xml:space="preserve"> 9.64 (allowing nolle prosequi only with permission of court in Kentucky); </w:t>
      </w:r>
      <w:r w:rsidRPr="00453FEB">
        <w:rPr>
          <w:rFonts w:cs="Times New Roman"/>
          <w:smallCaps/>
        </w:rPr>
        <w:t>Mich. Comp. Laws Serv.</w:t>
      </w:r>
      <w:r w:rsidRPr="00453FEB">
        <w:rPr>
          <w:rFonts w:cs="Times New Roman"/>
        </w:rPr>
        <w:t xml:space="preserve"> § 767.29 (creating requirement for consent of court in Michigan); </w:t>
      </w:r>
      <w:r w:rsidRPr="00453FEB">
        <w:rPr>
          <w:rFonts w:cs="Times New Roman"/>
          <w:smallCaps/>
        </w:rPr>
        <w:t>Miss. Code Ann.</w:t>
      </w:r>
      <w:r w:rsidRPr="00453FEB">
        <w:rPr>
          <w:rFonts w:cs="Times New Roman"/>
        </w:rPr>
        <w:t xml:space="preserve"> § 99-15-53 (proscribing requirement for court’s consent in Mississippi); </w:t>
      </w:r>
      <w:r w:rsidRPr="00453FEB">
        <w:rPr>
          <w:rFonts w:cs="Times New Roman"/>
          <w:smallCaps/>
        </w:rPr>
        <w:t>N.D.R. Crim. P.</w:t>
      </w:r>
      <w:r w:rsidRPr="00453FEB">
        <w:rPr>
          <w:rFonts w:cs="Times New Roman"/>
        </w:rPr>
        <w:t xml:space="preserve"> Rule 48</w:t>
      </w:r>
      <w:ins w:id="178" w:author="Marie MacCune" w:date="2021-05-09T14:00:00Z">
        <w:r w:rsidR="000A6F66">
          <w:rPr>
            <w:rFonts w:cs="Times New Roman"/>
          </w:rPr>
          <w:t xml:space="preserve"> </w:t>
        </w:r>
      </w:ins>
      <w:r w:rsidRPr="00453FEB">
        <w:rPr>
          <w:rFonts w:cs="Times New Roman"/>
        </w:rPr>
        <w:t xml:space="preserve">(introducing requirement for court’s approval in North Dakota); </w:t>
      </w:r>
      <w:r w:rsidRPr="00453FEB">
        <w:rPr>
          <w:rFonts w:cs="Times New Roman"/>
          <w:smallCaps/>
        </w:rPr>
        <w:t>Tenn. R. Crim. P.</w:t>
      </w:r>
      <w:r w:rsidRPr="00453FEB">
        <w:rPr>
          <w:rFonts w:cs="Times New Roman"/>
        </w:rPr>
        <w:t xml:space="preserve"> Rule 48 (providing requirement for court’s permission to terminate prosecution in Tennessee); </w:t>
      </w:r>
      <w:r w:rsidRPr="00453FEB">
        <w:rPr>
          <w:rFonts w:cs="Times New Roman"/>
          <w:smallCaps/>
        </w:rPr>
        <w:t>Utah Code Ann.</w:t>
      </w:r>
      <w:r w:rsidRPr="00453FEB">
        <w:rPr>
          <w:rFonts w:cs="Times New Roman"/>
        </w:rPr>
        <w:t xml:space="preserve"> § 17-18a-605 (defining requirement of consent of court in Utah); State v. Kreps, 8 Ala. 951, 955 (1846) (announcing leave of court required in Alabama); </w:t>
      </w:r>
      <w:proofErr w:type="spellStart"/>
      <w:r w:rsidRPr="00453FEB">
        <w:rPr>
          <w:rFonts w:cs="Times New Roman"/>
        </w:rPr>
        <w:t>Drinkard</w:t>
      </w:r>
      <w:proofErr w:type="spellEnd"/>
      <w:r w:rsidRPr="00453FEB">
        <w:rPr>
          <w:rFonts w:cs="Times New Roman"/>
        </w:rPr>
        <w:t xml:space="preserve"> v. State, 20 Ala. 9, 13-14 (1852) (articulating leave of court required in Alabama); Noland v. State, 580 S.W.2d 953, 956 (Ark. 1979) (clarifying leave of court required in Arkansas); </w:t>
      </w:r>
      <w:proofErr w:type="spellStart"/>
      <w:r w:rsidRPr="00453FEB">
        <w:rPr>
          <w:rFonts w:cs="Times New Roman"/>
        </w:rPr>
        <w:t>Iaea</w:t>
      </w:r>
      <w:proofErr w:type="spellEnd"/>
      <w:r w:rsidRPr="00453FEB">
        <w:rPr>
          <w:rFonts w:cs="Times New Roman"/>
        </w:rPr>
        <w:t xml:space="preserve"> v. Heely, 743 P.2d 456, 457 (Haw. 1987) (finding consent of court required in Hawaii); State v. Adams </w:t>
      </w:r>
      <w:proofErr w:type="spellStart"/>
      <w:r w:rsidRPr="00453FEB">
        <w:rPr>
          <w:rFonts w:cs="Times New Roman"/>
        </w:rPr>
        <w:t>Cnty</w:t>
      </w:r>
      <w:proofErr w:type="spellEnd"/>
      <w:r w:rsidRPr="00453FEB">
        <w:rPr>
          <w:rFonts w:cs="Times New Roman"/>
        </w:rPr>
        <w:t xml:space="preserve">. Circuit Court, 735 So. 2d 201, 205 (Miss. 1999) (setting forth consent of court required in Mississippi); State </w:t>
      </w:r>
      <w:r w:rsidRPr="00453FEB">
        <w:rPr>
          <w:rFonts w:cs="Times New Roman"/>
          <w:i/>
          <w:iCs/>
        </w:rPr>
        <w:t>ex rel</w:t>
      </w:r>
      <w:r w:rsidRPr="00453FEB">
        <w:rPr>
          <w:rFonts w:cs="Times New Roman"/>
        </w:rPr>
        <w:t xml:space="preserve">. </w:t>
      </w:r>
      <w:proofErr w:type="spellStart"/>
      <w:r w:rsidRPr="00453FEB">
        <w:rPr>
          <w:rFonts w:cs="Times New Roman"/>
        </w:rPr>
        <w:t>Koppy</w:t>
      </w:r>
      <w:proofErr w:type="spellEnd"/>
      <w:r w:rsidRPr="00453FEB">
        <w:rPr>
          <w:rFonts w:cs="Times New Roman"/>
        </w:rPr>
        <w:t xml:space="preserve"> v. Graff, 484 N.W.2d 855, 858 (N.D. 1992) (stating court’s consent in North Dakota); State v. </w:t>
      </w:r>
      <w:proofErr w:type="spellStart"/>
      <w:r w:rsidRPr="00453FEB">
        <w:rPr>
          <w:rFonts w:cs="Times New Roman"/>
        </w:rPr>
        <w:t>Leonardis</w:t>
      </w:r>
      <w:proofErr w:type="spellEnd"/>
      <w:r w:rsidRPr="00453FEB">
        <w:rPr>
          <w:rFonts w:cs="Times New Roman"/>
        </w:rPr>
        <w:t xml:space="preserve">, 375 A.2d 607, 621 (N.J. 1977) (recognizing requirement for court’s approval in New Jersey); State v. Bayer, 2015-Ohio-4138, ¶ 32 (Ct. App. 2015) (summarizing requirement to obtain court’s leave in Ohio); Commonwealth v. Di Pasquale, 246 A.2d 430, 432 (Pa. 1968) (defining requirement for court review in Pennsylvania); Smith v. State, 70 S.W.3d 848, 854 (Tex. Crim. App. 2002) (delineating court’s consent </w:t>
      </w:r>
      <w:del w:id="179" w:author="Marie MacCune" w:date="2021-05-09T14:01:00Z">
        <w:r w:rsidRPr="00453FEB" w:rsidDel="000A6F66">
          <w:rPr>
            <w:rFonts w:cs="Times New Roman"/>
          </w:rPr>
          <w:delText>is</w:delText>
        </w:r>
      </w:del>
      <w:ins w:id="180" w:author="Marie MacCune" w:date="2021-05-09T14:01:00Z">
        <w:r w:rsidR="000A6F66">
          <w:rPr>
            <w:rFonts w:cs="Times New Roman"/>
          </w:rPr>
          <w:t xml:space="preserve"> [BBS 3.4.1]</w:t>
        </w:r>
      </w:ins>
      <w:del w:id="181" w:author="Marie MacCune" w:date="2021-05-09T14:01:00Z">
        <w:r w:rsidRPr="00453FEB" w:rsidDel="000A6F66">
          <w:rPr>
            <w:rFonts w:cs="Times New Roman"/>
          </w:rPr>
          <w:delText xml:space="preserve"> </w:delText>
        </w:r>
      </w:del>
      <w:r w:rsidRPr="00453FEB">
        <w:rPr>
          <w:rFonts w:cs="Times New Roman"/>
        </w:rPr>
        <w:t>required in Texas); Myers v. Frazier, 319 S.E.2d 782, 792 (W.Va. 1984)</w:t>
      </w:r>
      <w:r w:rsidRPr="00453FEB">
        <w:rPr>
          <w:rFonts w:cs="Times New Roman"/>
          <w:i/>
          <w:iCs/>
        </w:rPr>
        <w:t xml:space="preserve"> </w:t>
      </w:r>
      <w:r w:rsidRPr="00453FEB">
        <w:rPr>
          <w:rFonts w:cs="Times New Roman"/>
        </w:rPr>
        <w:t xml:space="preserve">(addressing requirement for court review of prosecutor’s reasoning in West Virginia).  </w:t>
      </w:r>
    </w:p>
  </w:footnote>
  <w:footnote w:id="100">
    <w:p w14:paraId="1957A2F0" w14:textId="40F68F7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A.C.A.</w:t>
      </w:r>
      <w:r w:rsidRPr="00453FEB">
        <w:rPr>
          <w:rFonts w:cs="Times New Roman"/>
        </w:rPr>
        <w:t xml:space="preserve"> § 16-85-713 (establishing requirement for leave of court prior to entry of nolle prosequi); </w:t>
      </w:r>
      <w:r w:rsidRPr="00453FEB">
        <w:rPr>
          <w:rFonts w:cs="Times New Roman"/>
          <w:smallCaps/>
        </w:rPr>
        <w:t>Colo. Crim. P.</w:t>
      </w:r>
      <w:r w:rsidRPr="00453FEB">
        <w:rPr>
          <w:rFonts w:cs="Times New Roman"/>
        </w:rPr>
        <w:t xml:space="preserve"> 48 (requiring court’s consent for entry of nolle prosequi); </w:t>
      </w:r>
      <w:r w:rsidRPr="00453FEB">
        <w:rPr>
          <w:rFonts w:cs="Times New Roman"/>
          <w:smallCaps/>
        </w:rPr>
        <w:t>O.C.G.A.</w:t>
      </w:r>
      <w:r w:rsidRPr="00453FEB">
        <w:rPr>
          <w:rFonts w:cs="Times New Roman"/>
        </w:rPr>
        <w:t xml:space="preserve"> § 17-8-3 (requiring consent of court); HRS § 806-56 (allowing judicial review of motion stating reasons for entry); </w:t>
      </w:r>
      <w:r w:rsidRPr="00453FEB">
        <w:rPr>
          <w:rFonts w:cs="Times New Roman"/>
          <w:smallCaps/>
        </w:rPr>
        <w:t xml:space="preserve">Ky. </w:t>
      </w:r>
      <w:proofErr w:type="spellStart"/>
      <w:r w:rsidRPr="00453FEB">
        <w:rPr>
          <w:rFonts w:cs="Times New Roman"/>
          <w:smallCaps/>
        </w:rPr>
        <w:t>RCr</w:t>
      </w:r>
      <w:proofErr w:type="spellEnd"/>
      <w:r w:rsidRPr="00453FEB">
        <w:rPr>
          <w:rFonts w:cs="Times New Roman"/>
          <w:smallCaps/>
        </w:rPr>
        <w:t xml:space="preserve"> Rule</w:t>
      </w:r>
      <w:r w:rsidRPr="00453FEB">
        <w:rPr>
          <w:rFonts w:cs="Times New Roman"/>
        </w:rPr>
        <w:t xml:space="preserve"> 9.64 (recognizing permission of the court required); </w:t>
      </w:r>
      <w:r w:rsidRPr="00453FEB">
        <w:rPr>
          <w:rFonts w:cs="Times New Roman"/>
          <w:smallCaps/>
        </w:rPr>
        <w:t>Mich. Comp. Laws Serv.</w:t>
      </w:r>
      <w:r w:rsidRPr="00453FEB">
        <w:rPr>
          <w:rFonts w:cs="Times New Roman"/>
        </w:rPr>
        <w:t xml:space="preserve"> § 767.29 (proscribing requirement for court’s consent prior to entry); </w:t>
      </w:r>
      <w:r w:rsidRPr="00453FEB">
        <w:rPr>
          <w:rFonts w:cs="Times New Roman"/>
          <w:smallCaps/>
        </w:rPr>
        <w:t>Miss. Code Ann.</w:t>
      </w:r>
      <w:r w:rsidRPr="00453FEB">
        <w:rPr>
          <w:rFonts w:cs="Times New Roman"/>
        </w:rPr>
        <w:t xml:space="preserve"> § 99-15-53 (highlighting requirement for court’s consent for nolle prosequi); </w:t>
      </w:r>
      <w:r w:rsidRPr="00453FEB">
        <w:rPr>
          <w:rFonts w:cs="Times New Roman"/>
          <w:smallCaps/>
        </w:rPr>
        <w:t>Ohio Rev. Code Ann.</w:t>
      </w:r>
      <w:r w:rsidRPr="00453FEB">
        <w:rPr>
          <w:rFonts w:cs="Times New Roman"/>
        </w:rPr>
        <w:t xml:space="preserve"> § 2941.33 (forbidding entry without leave of court); </w:t>
      </w:r>
      <w:r w:rsidRPr="00453FEB">
        <w:rPr>
          <w:rFonts w:cs="Times New Roman"/>
          <w:smallCaps/>
        </w:rPr>
        <w:t>Tenn. R. Crim. P.</w:t>
      </w:r>
      <w:r w:rsidRPr="00453FEB">
        <w:rPr>
          <w:rFonts w:cs="Times New Roman"/>
        </w:rPr>
        <w:t xml:space="preserve"> Rule 48 (announcing court’s permission required); </w:t>
      </w:r>
      <w:r w:rsidRPr="00453FEB">
        <w:rPr>
          <w:rFonts w:cs="Times New Roman"/>
          <w:smallCaps/>
        </w:rPr>
        <w:t>Utah Code Ann.</w:t>
      </w:r>
      <w:r w:rsidRPr="00453FEB">
        <w:rPr>
          <w:rFonts w:cs="Times New Roman"/>
        </w:rPr>
        <w:t xml:space="preserve"> § 17-18a-605 (barring entry of nolle prosequi without consent of court).  </w:t>
      </w:r>
    </w:p>
  </w:footnote>
  <w:footnote w:id="101">
    <w:p w14:paraId="7CF0D018" w14:textId="6D13588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Mich. Comp. Laws Serv.</w:t>
      </w:r>
      <w:r w:rsidRPr="00453FEB">
        <w:rPr>
          <w:rFonts w:cs="Times New Roman"/>
        </w:rPr>
        <w:t xml:space="preserve"> § 767.29 (requiring prosecutor to state reasons for discontinuance or abandonment); People v. </w:t>
      </w:r>
      <w:proofErr w:type="spellStart"/>
      <w:r w:rsidRPr="00453FEB">
        <w:rPr>
          <w:rFonts w:cs="Times New Roman"/>
        </w:rPr>
        <w:t>Storlie</w:t>
      </w:r>
      <w:proofErr w:type="spellEnd"/>
      <w:r w:rsidRPr="00453FEB">
        <w:rPr>
          <w:rFonts w:cs="Times New Roman"/>
        </w:rPr>
        <w:t xml:space="preserve">, 327 P.3d 243, 246-47 (Colo. 2014) (pointing to requirement for court only to give reasoning for withholding consent); Sanders v. State, 631 S.E.2d 344, 345 (Ga. 2006) (stating decline of nolle prosequi within court’s discretion); Hoskins v. </w:t>
      </w:r>
      <w:proofErr w:type="spellStart"/>
      <w:r w:rsidRPr="00453FEB">
        <w:rPr>
          <w:rFonts w:cs="Times New Roman"/>
        </w:rPr>
        <w:t>Maricle</w:t>
      </w:r>
      <w:proofErr w:type="spellEnd"/>
      <w:r w:rsidRPr="00453FEB">
        <w:rPr>
          <w:rFonts w:cs="Times New Roman"/>
        </w:rPr>
        <w:t xml:space="preserve">, 150 S.W.3d 1, 13 (Ky. 2004) (acknowledging requirement for attorney to set forth reasons for nolle prosequi prior to court’s consent); </w:t>
      </w:r>
      <w:bookmarkStart w:id="191" w:name="_Hlk59353356"/>
      <w:r w:rsidRPr="00453FEB">
        <w:rPr>
          <w:rFonts w:cs="Times New Roman"/>
          <w:i/>
          <w:iCs/>
        </w:rPr>
        <w:t xml:space="preserve">Adams </w:t>
      </w:r>
      <w:proofErr w:type="spellStart"/>
      <w:r w:rsidRPr="00453FEB">
        <w:rPr>
          <w:rFonts w:cs="Times New Roman"/>
          <w:i/>
          <w:iCs/>
        </w:rPr>
        <w:t>Cnty</w:t>
      </w:r>
      <w:proofErr w:type="spellEnd"/>
      <w:r w:rsidRPr="00453FEB">
        <w:rPr>
          <w:rFonts w:cs="Times New Roman"/>
          <w:i/>
          <w:iCs/>
        </w:rPr>
        <w:t>. Circuit Court</w:t>
      </w:r>
      <w:r w:rsidRPr="00453FEB">
        <w:rPr>
          <w:rFonts w:cs="Times New Roman"/>
        </w:rPr>
        <w:t>, 735 So. 2d at 205 (reasoning aggravation not valid reason for denying consent)</w:t>
      </w:r>
      <w:bookmarkEnd w:id="191"/>
      <w:r w:rsidRPr="00453FEB">
        <w:rPr>
          <w:rFonts w:cs="Times New Roman"/>
        </w:rPr>
        <w:t xml:space="preserve">; </w:t>
      </w:r>
      <w:r w:rsidRPr="00453FEB">
        <w:rPr>
          <w:rFonts w:cs="Times New Roman"/>
          <w:i/>
          <w:iCs/>
        </w:rPr>
        <w:t xml:space="preserve">State ex rel. </w:t>
      </w:r>
      <w:proofErr w:type="spellStart"/>
      <w:r w:rsidRPr="00453FEB">
        <w:rPr>
          <w:rFonts w:cs="Times New Roman"/>
          <w:i/>
          <w:iCs/>
        </w:rPr>
        <w:t>Koppy</w:t>
      </w:r>
      <w:proofErr w:type="spellEnd"/>
      <w:r w:rsidRPr="00453FEB">
        <w:rPr>
          <w:rFonts w:cs="Times New Roman"/>
        </w:rPr>
        <w:t xml:space="preserve">, 484 N.W.2d at 858 (affirming denial of nolle prosequi only if filed in bad faith, contrary to public interest, or harassing); </w:t>
      </w:r>
      <w:proofErr w:type="spellStart"/>
      <w:r w:rsidRPr="00453FEB">
        <w:rPr>
          <w:rFonts w:cs="Times New Roman"/>
          <w:i/>
          <w:iCs/>
        </w:rPr>
        <w:t>Leonardis</w:t>
      </w:r>
      <w:proofErr w:type="spellEnd"/>
      <w:r w:rsidRPr="00453FEB">
        <w:rPr>
          <w:rFonts w:cs="Times New Roman"/>
        </w:rPr>
        <w:t xml:space="preserve">, 375 A.2d at 621 (discussing strong public policy for judicial superintendence of prosecutorial discretion); State v. Winne, 96 A.2d 63, 74 (N.J. 1953) (confirming requirement for prosecutor to exercise good faith and exercise all reasonable and lawful diligence); </w:t>
      </w:r>
      <w:bookmarkStart w:id="192" w:name="_Hlk59353426"/>
      <w:r w:rsidRPr="00453FEB">
        <w:rPr>
          <w:rFonts w:cs="Times New Roman"/>
          <w:i/>
          <w:iCs/>
        </w:rPr>
        <w:t>Bayer</w:t>
      </w:r>
      <w:r w:rsidRPr="00453FEB">
        <w:rPr>
          <w:rFonts w:cs="Times New Roman"/>
        </w:rPr>
        <w:t>, 2015-Ohio-4138 at ¶ 32 (highlighting court’s denial dependent on abuse or public interest)</w:t>
      </w:r>
      <w:bookmarkEnd w:id="192"/>
      <w:r w:rsidRPr="00453FEB">
        <w:rPr>
          <w:rFonts w:cs="Times New Roman"/>
        </w:rPr>
        <w:t xml:space="preserve">; </w:t>
      </w:r>
      <w:r w:rsidRPr="00453FEB">
        <w:rPr>
          <w:rFonts w:cs="Times New Roman"/>
          <w:i/>
          <w:iCs/>
        </w:rPr>
        <w:t>Di Pasquale</w:t>
      </w:r>
      <w:r w:rsidRPr="00453FEB">
        <w:rPr>
          <w:rFonts w:cs="Times New Roman"/>
        </w:rPr>
        <w:t xml:space="preserve">, 246 A.2d at 432 (subjecting power to discontinue to court’s power to supervise trials and protect defendant’s rights); State v. Harris, 33 S.W.3d 767, 770-71 (Tenn. 2000) (stating court’s power to deny used only when public interest at stake); </w:t>
      </w:r>
      <w:r w:rsidRPr="00453FEB">
        <w:rPr>
          <w:rFonts w:cs="Times New Roman"/>
          <w:i/>
          <w:iCs/>
        </w:rPr>
        <w:t>Smith</w:t>
      </w:r>
      <w:r w:rsidRPr="00453FEB">
        <w:rPr>
          <w:rFonts w:cs="Times New Roman"/>
        </w:rPr>
        <w:t xml:space="preserve">, 70 S.W.3d at 855 (stating court’s discretion depends on particular prosecutor and particular case).  </w:t>
      </w:r>
    </w:p>
  </w:footnote>
  <w:footnote w:id="102">
    <w:p w14:paraId="239091DF" w14:textId="1EB5C25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bookmarkStart w:id="193" w:name="_Hlk60826285"/>
      <w:r w:rsidRPr="00453FEB">
        <w:rPr>
          <w:rFonts w:cs="Times New Roman"/>
          <w:i/>
          <w:iCs/>
        </w:rPr>
        <w:t>See</w:t>
      </w:r>
      <w:r w:rsidRPr="00453FEB">
        <w:rPr>
          <w:rFonts w:cs="Times New Roman"/>
        </w:rPr>
        <w:t xml:space="preserve"> </w:t>
      </w:r>
      <w:bookmarkEnd w:id="193"/>
      <w:r w:rsidRPr="00453FEB">
        <w:rPr>
          <w:rFonts w:cs="Times New Roman"/>
        </w:rPr>
        <w:t xml:space="preserve">People v. Reagan, 235 N.W.2d 581, 587 (Mich. 1975) (detailing prosecutor’s only requirement to act within its authority in seeking order of nolle prosequi); </w:t>
      </w:r>
      <w:bookmarkStart w:id="194" w:name="_Hlk60822099"/>
      <w:r w:rsidRPr="00453FEB">
        <w:rPr>
          <w:rFonts w:cs="Times New Roman"/>
          <w:i/>
          <w:iCs/>
        </w:rPr>
        <w:t xml:space="preserve">State ex rel. </w:t>
      </w:r>
      <w:proofErr w:type="spellStart"/>
      <w:r w:rsidRPr="00453FEB">
        <w:rPr>
          <w:rFonts w:cs="Times New Roman"/>
          <w:i/>
          <w:iCs/>
        </w:rPr>
        <w:t>Koppy</w:t>
      </w:r>
      <w:proofErr w:type="spellEnd"/>
      <w:r w:rsidRPr="00453FEB">
        <w:rPr>
          <w:rFonts w:cs="Times New Roman"/>
        </w:rPr>
        <w:t xml:space="preserve">, 484 N.W.2d at 858 </w:t>
      </w:r>
      <w:bookmarkEnd w:id="194"/>
      <w:r w:rsidRPr="00453FEB">
        <w:rPr>
          <w:rFonts w:cs="Times New Roman"/>
        </w:rPr>
        <w:t xml:space="preserve">(enhancing requirement not to act in bad faith, contrary to public interest, or intentionally harass); </w:t>
      </w:r>
      <w:r w:rsidRPr="00453FEB">
        <w:rPr>
          <w:rFonts w:cs="Times New Roman"/>
          <w:i/>
          <w:iCs/>
        </w:rPr>
        <w:t>Bayer</w:t>
      </w:r>
      <w:r w:rsidRPr="00453FEB">
        <w:rPr>
          <w:rFonts w:cs="Times New Roman"/>
        </w:rPr>
        <w:t xml:space="preserve">, 2015-Ohio-4138 at ¶ 32 (announcing court’s denial dependent on abuse or public interest); </w:t>
      </w:r>
      <w:bookmarkStart w:id="195" w:name="_Hlk60826801"/>
      <w:r w:rsidRPr="00453FEB">
        <w:rPr>
          <w:rFonts w:cs="Times New Roman"/>
          <w:i/>
          <w:iCs/>
        </w:rPr>
        <w:t>Harris</w:t>
      </w:r>
      <w:r w:rsidRPr="00453FEB">
        <w:rPr>
          <w:rFonts w:cs="Times New Roman"/>
        </w:rPr>
        <w:t>, 33 S.W.3d at 770-71 (detailing court</w:t>
      </w:r>
      <w:ins w:id="196" w:author="Marie MacCune" w:date="2021-05-09T14:04:00Z">
        <w:r w:rsidR="00CE45D5">
          <w:rPr>
            <w:rFonts w:cs="Times New Roman"/>
          </w:rPr>
          <w:t xml:space="preserve"> </w:t>
        </w:r>
      </w:ins>
      <w:del w:id="197" w:author="Marie MacCune" w:date="2021-05-09T14:04:00Z">
        <w:r w:rsidRPr="00453FEB" w:rsidDel="00CE45D5">
          <w:rPr>
            <w:rFonts w:cs="Times New Roman"/>
          </w:rPr>
          <w:delText>’s power to deny used</w:delText>
        </w:r>
      </w:del>
      <w:r w:rsidRPr="00453FEB">
        <w:rPr>
          <w:rFonts w:cs="Times New Roman"/>
        </w:rPr>
        <w:t xml:space="preserve"> </w:t>
      </w:r>
      <w:ins w:id="198" w:author="Marie MacCune" w:date="2021-05-09T14:04:00Z">
        <w:r w:rsidR="0069587B">
          <w:rPr>
            <w:rFonts w:cs="Times New Roman"/>
          </w:rPr>
          <w:t xml:space="preserve">[BBS 5.1/RB 14.1] </w:t>
        </w:r>
        <w:r w:rsidR="00CE45D5">
          <w:rPr>
            <w:rFonts w:cs="Times New Roman"/>
          </w:rPr>
          <w:t xml:space="preserve">can withhold consent </w:t>
        </w:r>
      </w:ins>
      <w:r w:rsidRPr="00453FEB">
        <w:rPr>
          <w:rFonts w:cs="Times New Roman"/>
        </w:rPr>
        <w:t>only when public interest at stake)</w:t>
      </w:r>
      <w:bookmarkEnd w:id="195"/>
      <w:r w:rsidRPr="00453FEB">
        <w:rPr>
          <w:rFonts w:cs="Times New Roman"/>
        </w:rPr>
        <w:t>; State</w:t>
      </w:r>
      <w:r w:rsidRPr="00453FEB">
        <w:rPr>
          <w:rFonts w:cs="Times New Roman"/>
          <w:i/>
          <w:iCs/>
        </w:rPr>
        <w:t xml:space="preserve"> ex rel</w:t>
      </w:r>
      <w:r w:rsidRPr="00453FEB">
        <w:rPr>
          <w:rFonts w:cs="Times New Roman"/>
        </w:rPr>
        <w:t xml:space="preserve">. Skinner v. Dostert, 278 S.E.2d 624, 631 (W. Va. 1981) (stressing prosecutor’s only requirement of sound reasons).  </w:t>
      </w:r>
    </w:p>
  </w:footnote>
  <w:footnote w:id="103">
    <w:p w14:paraId="28C2B09F" w14:textId="24DD3DC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bookmarkStart w:id="200" w:name="_Hlk60820852"/>
      <w:r w:rsidRPr="00453FEB">
        <w:rPr>
          <w:rFonts w:cs="Times New Roman"/>
          <w:i/>
          <w:iCs/>
        </w:rPr>
        <w:t>Noland</w:t>
      </w:r>
      <w:r w:rsidRPr="00453FEB">
        <w:rPr>
          <w:rFonts w:cs="Times New Roman"/>
        </w:rPr>
        <w:t>, 580 S.W.2d at 956 (</w:t>
      </w:r>
      <w:bookmarkEnd w:id="200"/>
      <w:r w:rsidRPr="00453FEB">
        <w:rPr>
          <w:rFonts w:cs="Times New Roman"/>
        </w:rPr>
        <w:t xml:space="preserve">giving judge wide latitude to refuse nolle prosequi); </w:t>
      </w:r>
      <w:r w:rsidRPr="00453FEB">
        <w:rPr>
          <w:rFonts w:cs="Times New Roman"/>
          <w:i/>
          <w:iCs/>
        </w:rPr>
        <w:t>Sanders</w:t>
      </w:r>
      <w:r w:rsidRPr="00453FEB">
        <w:rPr>
          <w:rFonts w:cs="Times New Roman"/>
        </w:rPr>
        <w:t xml:space="preserve">, 631 S.E.2d at 345 (stating decline of nolle prosequi entirely within court’s discretion); </w:t>
      </w:r>
      <w:proofErr w:type="spellStart"/>
      <w:r w:rsidRPr="00453FEB">
        <w:rPr>
          <w:rFonts w:cs="Times New Roman"/>
          <w:i/>
          <w:iCs/>
        </w:rPr>
        <w:t>Iaea</w:t>
      </w:r>
      <w:proofErr w:type="spellEnd"/>
      <w:r w:rsidRPr="00453FEB">
        <w:rPr>
          <w:rFonts w:cs="Times New Roman"/>
        </w:rPr>
        <w:t xml:space="preserve">, 743 P.2d at 457 (affirming lower court could accept or reject entry of nolle prosequi); </w:t>
      </w:r>
      <w:r w:rsidRPr="00453FEB">
        <w:rPr>
          <w:rFonts w:cs="Times New Roman"/>
          <w:i/>
          <w:iCs/>
        </w:rPr>
        <w:t>Hoskins</w:t>
      </w:r>
      <w:r w:rsidRPr="00453FEB">
        <w:rPr>
          <w:rFonts w:cs="Times New Roman"/>
        </w:rPr>
        <w:t xml:space="preserve">, 150 S.W.3d at 17 (outlining judges ability to do all things reasonably necessary to administration of justice); </w:t>
      </w:r>
      <w:bookmarkStart w:id="201" w:name="_Hlk60822275"/>
      <w:proofErr w:type="spellStart"/>
      <w:r w:rsidRPr="00453FEB">
        <w:rPr>
          <w:rFonts w:cs="Times New Roman"/>
          <w:i/>
          <w:iCs/>
        </w:rPr>
        <w:t>Leonardis</w:t>
      </w:r>
      <w:proofErr w:type="spellEnd"/>
      <w:r w:rsidRPr="00453FEB">
        <w:rPr>
          <w:rFonts w:cs="Times New Roman"/>
        </w:rPr>
        <w:t xml:space="preserve">, 375 A.2d at 621 </w:t>
      </w:r>
      <w:bookmarkEnd w:id="201"/>
      <w:r w:rsidRPr="00453FEB">
        <w:rPr>
          <w:rFonts w:cs="Times New Roman"/>
        </w:rPr>
        <w:t xml:space="preserve">(creating wide latitude for judicial oversight to protect public interest); </w:t>
      </w:r>
      <w:bookmarkStart w:id="202" w:name="_Hlk60826736"/>
      <w:r w:rsidRPr="00453FEB">
        <w:rPr>
          <w:rFonts w:cs="Times New Roman"/>
          <w:i/>
          <w:iCs/>
        </w:rPr>
        <w:t>Di Pasquale</w:t>
      </w:r>
      <w:r w:rsidRPr="00453FEB">
        <w:rPr>
          <w:rFonts w:cs="Times New Roman"/>
        </w:rPr>
        <w:t>, 246 A.2d at 432 (</w:t>
      </w:r>
      <w:r w:rsidRPr="000F60CB">
        <w:rPr>
          <w:rFonts w:cs="Times New Roman"/>
          <w:highlight w:val="green"/>
          <w:rPrChange w:id="203" w:author="Marie MacCune" w:date="2021-05-09T14:05:00Z">
            <w:rPr>
              <w:rFonts w:cs="Times New Roman"/>
            </w:rPr>
          </w:rPrChange>
        </w:rPr>
        <w:t>subjecting power to discontinue to court’s powers</w:t>
      </w:r>
      <w:r w:rsidRPr="00453FEB">
        <w:rPr>
          <w:rFonts w:cs="Times New Roman"/>
        </w:rPr>
        <w:t>)</w:t>
      </w:r>
      <w:bookmarkEnd w:id="202"/>
      <w:r w:rsidRPr="00453FEB">
        <w:rPr>
          <w:rFonts w:cs="Times New Roman"/>
        </w:rPr>
        <w:t xml:space="preserve">.  </w:t>
      </w:r>
    </w:p>
  </w:footnote>
  <w:footnote w:id="104">
    <w:p w14:paraId="112DE239" w14:textId="4DEB171B"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bookmarkStart w:id="204" w:name="_Hlk60820928"/>
      <w:r w:rsidRPr="00453FEB">
        <w:rPr>
          <w:rFonts w:cs="Times New Roman"/>
        </w:rPr>
        <w:t>State v. Kreps, 8 Ala. 951, 955 (1846)</w:t>
      </w:r>
      <w:bookmarkEnd w:id="204"/>
      <w:r w:rsidRPr="00453FEB">
        <w:rPr>
          <w:rFonts w:cs="Times New Roman"/>
        </w:rPr>
        <w:t xml:space="preserve"> (applying limits to judicial discretion for review of nolle prosequi); </w:t>
      </w:r>
      <w:proofErr w:type="spellStart"/>
      <w:r w:rsidRPr="00453FEB">
        <w:rPr>
          <w:rFonts w:cs="Times New Roman"/>
          <w:i/>
          <w:iCs/>
        </w:rPr>
        <w:t>Storlie</w:t>
      </w:r>
      <w:proofErr w:type="spellEnd"/>
      <w:r w:rsidRPr="00453FEB">
        <w:rPr>
          <w:rFonts w:cs="Times New Roman"/>
        </w:rPr>
        <w:t xml:space="preserve">, 327 P.3d at 246-47 (confirming review more than rubber stamp but not allowed to supplant prosecutorial decision making); State v. Adams </w:t>
      </w:r>
      <w:proofErr w:type="spellStart"/>
      <w:r w:rsidRPr="00453FEB">
        <w:rPr>
          <w:rFonts w:cs="Times New Roman"/>
        </w:rPr>
        <w:t>Cnty</w:t>
      </w:r>
      <w:proofErr w:type="spellEnd"/>
      <w:r w:rsidRPr="00453FEB">
        <w:rPr>
          <w:rFonts w:cs="Times New Roman"/>
        </w:rPr>
        <w:t xml:space="preserve">. Circuit Court, 735 So. 2d 201, 205 (Miss. 1999) (limiting judicial denial nolle prosequi for unreasonable reasons); </w:t>
      </w:r>
      <w:bookmarkStart w:id="205" w:name="_Hlk60826839"/>
      <w:r w:rsidRPr="00453FEB">
        <w:rPr>
          <w:rFonts w:cs="Times New Roman"/>
          <w:i/>
          <w:iCs/>
        </w:rPr>
        <w:t>Smith</w:t>
      </w:r>
      <w:r w:rsidRPr="00453FEB">
        <w:rPr>
          <w:rFonts w:cs="Times New Roman"/>
        </w:rPr>
        <w:t xml:space="preserve">, 70 S.W.3d at 855 (stating court’s discretion depends on </w:t>
      </w:r>
      <w:proofErr w:type="gramStart"/>
      <w:r w:rsidRPr="00453FEB">
        <w:rPr>
          <w:rFonts w:cs="Times New Roman"/>
        </w:rPr>
        <w:t>particular prosecutor</w:t>
      </w:r>
      <w:proofErr w:type="gramEnd"/>
      <w:r w:rsidRPr="00453FEB">
        <w:rPr>
          <w:rFonts w:cs="Times New Roman"/>
        </w:rPr>
        <w:t xml:space="preserve"> and particular case)</w:t>
      </w:r>
      <w:bookmarkEnd w:id="205"/>
      <w:r w:rsidRPr="00453FEB">
        <w:rPr>
          <w:rFonts w:cs="Times New Roman"/>
        </w:rPr>
        <w:t xml:space="preserve">.  </w:t>
      </w:r>
    </w:p>
  </w:footnote>
  <w:footnote w:id="105">
    <w:p w14:paraId="507990DD" w14:textId="66EEAD8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Va. Code Ann.</w:t>
      </w:r>
      <w:r w:rsidRPr="00453FEB">
        <w:rPr>
          <w:rFonts w:cs="Times New Roman"/>
        </w:rPr>
        <w:t xml:space="preserve"> § 19.2-265.3 (confirming good cause required for entry of nolle prosequi); </w:t>
      </w:r>
      <w:bookmarkStart w:id="209" w:name="_Hlk64294119"/>
      <w:r w:rsidRPr="00453FEB">
        <w:rPr>
          <w:rFonts w:cs="Times New Roman"/>
        </w:rPr>
        <w:t xml:space="preserve">Manning v. </w:t>
      </w:r>
      <w:proofErr w:type="spellStart"/>
      <w:r w:rsidRPr="00453FEB">
        <w:rPr>
          <w:rFonts w:cs="Times New Roman"/>
        </w:rPr>
        <w:t>Engelkes</w:t>
      </w:r>
      <w:proofErr w:type="spellEnd"/>
      <w:r w:rsidRPr="00453FEB">
        <w:rPr>
          <w:rFonts w:cs="Times New Roman"/>
        </w:rPr>
        <w:t>, 281 N.W.2d 7, 13 (Iowa 1979)</w:t>
      </w:r>
      <w:bookmarkEnd w:id="209"/>
      <w:r w:rsidRPr="00453FEB">
        <w:rPr>
          <w:rFonts w:cs="Times New Roman"/>
        </w:rPr>
        <w:t xml:space="preserve"> (recognizing abuse of discretion necessary to allow trial court to deny dismissal in Iowa); State</w:t>
      </w:r>
      <w:r w:rsidRPr="00453FEB">
        <w:rPr>
          <w:rFonts w:cs="Times New Roman"/>
          <w:i/>
          <w:iCs/>
        </w:rPr>
        <w:t xml:space="preserve"> ex rel.</w:t>
      </w:r>
      <w:r w:rsidRPr="00453FEB">
        <w:rPr>
          <w:rFonts w:cs="Times New Roman"/>
        </w:rPr>
        <w:t xml:space="preserve"> McKittrick v. Graves, 346 Mo. 990, 998-99 (1940) (articulating prosecuting attorney has minimum requirement to investigate in Missouri); Roe </w:t>
      </w:r>
      <w:r w:rsidRPr="00453FEB">
        <w:rPr>
          <w:rFonts w:cs="Times New Roman"/>
          <w:color w:val="000000"/>
        </w:rPr>
        <w:t xml:space="preserve">v. Commonwealth, 628 S.E.2d 526, 529 (Va. 2006) (confirming minimal requirement for good cause in Virginia); State v. Kenyon, 270 N.W.2d 160, 163 (Wis. 1978) (highlighting general rule of prosecutorial discretion with specific judicial limits in Wisconsin); </w:t>
      </w:r>
      <w:r w:rsidRPr="00453FEB">
        <w:rPr>
          <w:rFonts w:cs="Times New Roman"/>
        </w:rPr>
        <w:t>Graham v. State, 247 P.3d 872, 875 (Wyo. 2011) (</w:t>
      </w:r>
      <w:r w:rsidRPr="00A800DE">
        <w:rPr>
          <w:rFonts w:cs="Times New Roman"/>
          <w:highlight w:val="green"/>
          <w:rPrChange w:id="210" w:author="Marie MacCune" w:date="2021-05-09T14:09:00Z">
            <w:rPr>
              <w:rFonts w:cs="Times New Roman"/>
            </w:rPr>
          </w:rPrChange>
        </w:rPr>
        <w:t>annunciating only factual information supporting recommendation for nolle prosequi in Wyoming</w:t>
      </w:r>
      <w:r w:rsidRPr="00453FEB">
        <w:rPr>
          <w:rFonts w:cs="Times New Roman"/>
        </w:rPr>
        <w:t xml:space="preserve">).  </w:t>
      </w:r>
    </w:p>
  </w:footnote>
  <w:footnote w:id="106">
    <w:p w14:paraId="1047F944" w14:textId="50C55D3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Manning</w:t>
      </w:r>
      <w:r w:rsidRPr="00453FEB">
        <w:rPr>
          <w:rFonts w:cs="Times New Roman"/>
        </w:rPr>
        <w:t xml:space="preserve">, 281 N.W.2d at 13 (setting forth requirement for substantial reasons supported by factual basis and compatible with public interest); </w:t>
      </w:r>
      <w:r w:rsidRPr="00453FEB">
        <w:rPr>
          <w:rFonts w:cs="Times New Roman"/>
          <w:i/>
          <w:iCs/>
        </w:rPr>
        <w:t>Graham</w:t>
      </w:r>
      <w:r w:rsidRPr="00453FEB">
        <w:rPr>
          <w:rFonts w:cs="Times New Roman"/>
        </w:rPr>
        <w:t xml:space="preserve">, 247 P.3d at 875 (developing requirement for </w:t>
      </w:r>
      <w:proofErr w:type="gramStart"/>
      <w:r w:rsidRPr="00453FEB">
        <w:rPr>
          <w:rFonts w:cs="Times New Roman"/>
        </w:rPr>
        <w:t>factual information</w:t>
      </w:r>
      <w:proofErr w:type="gramEnd"/>
      <w:r w:rsidRPr="00453FEB">
        <w:rPr>
          <w:rFonts w:cs="Times New Roman"/>
        </w:rPr>
        <w:t xml:space="preserve"> for nolle prosequi prior to consent of court).  </w:t>
      </w:r>
    </w:p>
  </w:footnote>
  <w:footnote w:id="107">
    <w:p w14:paraId="28654006" w14:textId="4F83449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Roe</w:t>
      </w:r>
      <w:r w:rsidRPr="00453FEB">
        <w:rPr>
          <w:rFonts w:cs="Times New Roman"/>
          <w:color w:val="000000"/>
        </w:rPr>
        <w:t xml:space="preserve">, 628 S.E.2d at 529 (confirming that Commonwealth not entitled to nolle prosequi unless it demonstrates requisite good cause).  </w:t>
      </w:r>
    </w:p>
  </w:footnote>
  <w:footnote w:id="108">
    <w:p w14:paraId="6B4B6AC3" w14:textId="5CB6775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i/>
          <w:iCs/>
          <w:color w:val="000000"/>
        </w:rPr>
        <w:t>Kenyon</w:t>
      </w:r>
      <w:r w:rsidRPr="00453FEB">
        <w:rPr>
          <w:rFonts w:cs="Times New Roman"/>
          <w:color w:val="000000"/>
        </w:rPr>
        <w:t xml:space="preserve">, 270 N.W.2d at 163 (reiterating nolle prosequi discretion subject to trial court in public interest); </w:t>
      </w:r>
      <w:r w:rsidRPr="00453FEB">
        <w:rPr>
          <w:rFonts w:cs="Times New Roman"/>
          <w:i/>
          <w:iCs/>
        </w:rPr>
        <w:t>Graham</w:t>
      </w:r>
      <w:r w:rsidRPr="00453FEB">
        <w:rPr>
          <w:rFonts w:cs="Times New Roman"/>
        </w:rPr>
        <w:t>, 247 P.3d at 875 (expressing willingness to deny prosecutor</w:t>
      </w:r>
      <w:ins w:id="212" w:author="Marie MacCune" w:date="2021-05-09T14:11:00Z">
        <w:r w:rsidR="006E0295">
          <w:rPr>
            <w:rFonts w:cs="Times New Roman"/>
          </w:rPr>
          <w:t>’</w:t>
        </w:r>
      </w:ins>
      <w:del w:id="213" w:author="Marie MacCune" w:date="2021-05-09T14:11:00Z">
        <w:r w:rsidRPr="00453FEB" w:rsidDel="006E0295">
          <w:rPr>
            <w:rFonts w:cs="Times New Roman"/>
          </w:rPr>
          <w:delText>'</w:delText>
        </w:r>
      </w:del>
      <w:r w:rsidRPr="00453FEB">
        <w:rPr>
          <w:rFonts w:cs="Times New Roman"/>
        </w:rPr>
        <w:t xml:space="preserve">s motion if </w:t>
      </w:r>
      <w:ins w:id="214" w:author="Marie MacCune" w:date="2021-05-09T14:11:00Z">
        <w:r w:rsidR="006E0295">
          <w:rPr>
            <w:rFonts w:cs="Times New Roman"/>
          </w:rPr>
          <w:t>“</w:t>
        </w:r>
      </w:ins>
      <w:del w:id="215" w:author="Marie MacCune" w:date="2021-05-09T14:11:00Z">
        <w:r w:rsidRPr="00453FEB" w:rsidDel="006E0295">
          <w:rPr>
            <w:rFonts w:cs="Times New Roman"/>
          </w:rPr>
          <w:delText>"</w:delText>
        </w:r>
      </w:del>
      <w:r w:rsidRPr="00453FEB">
        <w:rPr>
          <w:rFonts w:cs="Times New Roman"/>
        </w:rPr>
        <w:t>clearly contrary to manifest public interest</w:t>
      </w:r>
      <w:ins w:id="216" w:author="Marie MacCune" w:date="2021-05-09T14:11:00Z">
        <w:r w:rsidR="006E0295">
          <w:rPr>
            <w:rFonts w:cs="Times New Roman"/>
          </w:rPr>
          <w:t>”</w:t>
        </w:r>
      </w:ins>
      <w:del w:id="217" w:author="Marie MacCune" w:date="2021-05-09T14:11:00Z">
        <w:r w:rsidRPr="00453FEB" w:rsidDel="006E0295">
          <w:rPr>
            <w:rFonts w:cs="Times New Roman"/>
          </w:rPr>
          <w:delText>”</w:delText>
        </w:r>
      </w:del>
      <w:r w:rsidRPr="00453FEB">
        <w:rPr>
          <w:rFonts w:cs="Times New Roman"/>
        </w:rPr>
        <w:t xml:space="preserve">).  </w:t>
      </w:r>
    </w:p>
  </w:footnote>
  <w:footnote w:id="109">
    <w:p w14:paraId="6B345A20" w14:textId="1D122A0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22 </w:t>
      </w:r>
      <w:proofErr w:type="spellStart"/>
      <w:r w:rsidRPr="00453FEB">
        <w:rPr>
          <w:rFonts w:cs="Times New Roman"/>
          <w:smallCaps/>
        </w:rPr>
        <w:t>Okl</w:t>
      </w:r>
      <w:proofErr w:type="spellEnd"/>
      <w:r w:rsidRPr="00453FEB">
        <w:rPr>
          <w:rFonts w:cs="Times New Roman"/>
          <w:smallCaps/>
        </w:rPr>
        <w:t>. St.</w:t>
      </w:r>
      <w:r w:rsidRPr="00453FEB">
        <w:rPr>
          <w:rFonts w:cs="Times New Roman"/>
        </w:rPr>
        <w:t xml:space="preserve"> § 816 (</w:t>
      </w:r>
      <w:del w:id="221" w:author="Marie MacCune" w:date="2021-05-09T14:13:00Z">
        <w:r w:rsidRPr="00453FEB" w:rsidDel="002A195C">
          <w:rPr>
            <w:rFonts w:cs="Times New Roman"/>
          </w:rPr>
          <w:delText xml:space="preserve">stating </w:delText>
        </w:r>
      </w:del>
      <w:ins w:id="222" w:author="Marie MacCune" w:date="2021-05-09T14:13:00Z">
        <w:r w:rsidR="002A195C">
          <w:rPr>
            <w:rFonts w:cs="Times New Roman"/>
          </w:rPr>
          <w:t xml:space="preserve">ending use of </w:t>
        </w:r>
      </w:ins>
      <w:r w:rsidRPr="00453FEB">
        <w:rPr>
          <w:rFonts w:cs="Times New Roman"/>
        </w:rPr>
        <w:t>nolle prosequi</w:t>
      </w:r>
      <w:del w:id="223" w:author="Marie MacCune" w:date="2021-05-09T14:13:00Z">
        <w:r w:rsidRPr="00453FEB" w:rsidDel="002A195C">
          <w:rPr>
            <w:rFonts w:cs="Times New Roman"/>
          </w:rPr>
          <w:delText xml:space="preserve"> abolished</w:delText>
        </w:r>
      </w:del>
      <w:ins w:id="224" w:author="Marie MacCune" w:date="2021-05-09T14:13:00Z">
        <w:r w:rsidR="002A195C">
          <w:rPr>
            <w:rFonts w:cs="Times New Roman"/>
          </w:rPr>
          <w:t xml:space="preserve"> [BBS 5.1/BBS 3.4.1/RB 14.3(f)] </w:t>
        </w:r>
      </w:ins>
      <w:r w:rsidRPr="00453FEB">
        <w:rPr>
          <w:rFonts w:cs="Times New Roman"/>
        </w:rPr>
        <w:t xml:space="preserve">); </w:t>
      </w:r>
      <w:r w:rsidRPr="00453FEB">
        <w:rPr>
          <w:rFonts w:cs="Times New Roman"/>
          <w:smallCaps/>
        </w:rPr>
        <w:t>ORS</w:t>
      </w:r>
      <w:r w:rsidRPr="00453FEB">
        <w:rPr>
          <w:rFonts w:cs="Times New Roman"/>
        </w:rPr>
        <w:t xml:space="preserve"> § 135.757 (abolishing nolle prosequi); </w:t>
      </w:r>
      <w:r w:rsidRPr="00453FEB">
        <w:rPr>
          <w:rFonts w:cs="Times New Roman"/>
          <w:smallCaps/>
        </w:rPr>
        <w:t>Cal Pen Code</w:t>
      </w:r>
      <w:r w:rsidRPr="00453FEB">
        <w:rPr>
          <w:rFonts w:cs="Times New Roman"/>
        </w:rPr>
        <w:t xml:space="preserve"> § 1386 (announcing abolishment of nolle prosequi); </w:t>
      </w:r>
      <w:r w:rsidRPr="00453FEB">
        <w:rPr>
          <w:rFonts w:cs="Times New Roman"/>
          <w:smallCaps/>
        </w:rPr>
        <w:t>Idaho Code</w:t>
      </w:r>
      <w:r w:rsidRPr="00453FEB">
        <w:rPr>
          <w:rFonts w:cs="Times New Roman"/>
        </w:rPr>
        <w:t xml:space="preserve"> § 19-3505 (detailing abolishment of nolle prosequi); </w:t>
      </w:r>
      <w:r w:rsidRPr="00453FEB">
        <w:rPr>
          <w:rFonts w:cs="Times New Roman"/>
          <w:smallCaps/>
        </w:rPr>
        <w:t>Conn. Gen. Stat.</w:t>
      </w:r>
      <w:r w:rsidRPr="00453FEB">
        <w:rPr>
          <w:rFonts w:cs="Times New Roman"/>
        </w:rPr>
        <w:t xml:space="preserve"> § 54-56b (limiting unilateral nolle prosequi to situations where material witness or evidence has disappeared); State v. Diaz, 788 P.2d 207, 213 (Idaho 1990) (</w:t>
      </w:r>
      <w:proofErr w:type="spellStart"/>
      <w:r w:rsidRPr="00453FEB">
        <w:rPr>
          <w:rFonts w:cs="Times New Roman"/>
        </w:rPr>
        <w:t>Bistline</w:t>
      </w:r>
      <w:proofErr w:type="spellEnd"/>
      <w:r w:rsidRPr="00453FEB">
        <w:rPr>
          <w:rFonts w:cs="Times New Roman"/>
        </w:rPr>
        <w:t xml:space="preserve">, J., dissenting) (articulating dismissal has replaced </w:t>
      </w:r>
      <w:del w:id="225" w:author="Marie MacCune" w:date="2021-05-09T14:14:00Z">
        <w:r w:rsidRPr="00453FEB" w:rsidDel="00F67051">
          <w:rPr>
            <w:rFonts w:cs="Times New Roman"/>
          </w:rPr>
          <w:delText>the</w:delText>
        </w:r>
      </w:del>
      <w:ins w:id="226" w:author="Marie MacCune" w:date="2021-05-09T14:14:00Z">
        <w:r w:rsidR="00F67051">
          <w:rPr>
            <w:rFonts w:cs="Times New Roman"/>
          </w:rPr>
          <w:t xml:space="preserve"> [BBS 3.4.1] </w:t>
        </w:r>
      </w:ins>
      <w:del w:id="227" w:author="Marie MacCune" w:date="2021-05-09T14:14:00Z">
        <w:r w:rsidRPr="00453FEB" w:rsidDel="00F67051">
          <w:rPr>
            <w:rFonts w:cs="Times New Roman"/>
          </w:rPr>
          <w:delText xml:space="preserve"> </w:delText>
        </w:r>
      </w:del>
      <w:r w:rsidRPr="00453FEB">
        <w:rPr>
          <w:rFonts w:cs="Times New Roman"/>
        </w:rPr>
        <w:t xml:space="preserve">nolle prosequi); </w:t>
      </w:r>
      <w:proofErr w:type="spellStart"/>
      <w:r w:rsidRPr="00453FEB">
        <w:rPr>
          <w:rFonts w:cs="Times New Roman"/>
        </w:rPr>
        <w:t>Bessey</w:t>
      </w:r>
      <w:proofErr w:type="spellEnd"/>
      <w:r w:rsidRPr="00453FEB">
        <w:rPr>
          <w:rFonts w:cs="Times New Roman"/>
        </w:rPr>
        <w:t xml:space="preserve"> v. State, 297 A.2d 373, 376 (Me. 1972) (examining how statutory dismissal replaces common</w:t>
      </w:r>
      <w:ins w:id="228" w:author="Marie MacCune" w:date="2021-05-09T14:14:00Z">
        <w:r w:rsidR="008C7DE0">
          <w:rPr>
            <w:rFonts w:cs="Times New Roman"/>
          </w:rPr>
          <w:t>-</w:t>
        </w:r>
      </w:ins>
      <w:del w:id="229" w:author="Marie MacCune" w:date="2021-05-09T14:14:00Z">
        <w:r w:rsidRPr="00453FEB" w:rsidDel="008C7DE0">
          <w:rPr>
            <w:rFonts w:cs="Times New Roman"/>
          </w:rPr>
          <w:delText xml:space="preserve"> </w:delText>
        </w:r>
      </w:del>
      <w:r w:rsidRPr="00453FEB">
        <w:rPr>
          <w:rFonts w:cs="Times New Roman"/>
        </w:rPr>
        <w:t xml:space="preserve">law </w:t>
      </w:r>
      <w:ins w:id="230" w:author="Marie MacCune" w:date="2021-05-09T14:14:00Z">
        <w:r w:rsidR="008C7DE0">
          <w:rPr>
            <w:rFonts w:cs="Times New Roman"/>
          </w:rPr>
          <w:t>[BBS 3.4.1]</w:t>
        </w:r>
        <w:r w:rsidR="00424C08">
          <w:rPr>
            <w:rFonts w:cs="Times New Roman"/>
          </w:rPr>
          <w:t xml:space="preserve"> </w:t>
        </w:r>
      </w:ins>
      <w:r w:rsidRPr="00453FEB">
        <w:rPr>
          <w:rFonts w:cs="Times New Roman"/>
        </w:rPr>
        <w:t xml:space="preserve">procedure of nolle prosequi); People v. </w:t>
      </w:r>
      <w:proofErr w:type="spellStart"/>
      <w:r w:rsidRPr="00453FEB">
        <w:rPr>
          <w:rFonts w:cs="Times New Roman"/>
        </w:rPr>
        <w:t>Extale</w:t>
      </w:r>
      <w:proofErr w:type="spellEnd"/>
      <w:r w:rsidRPr="00453FEB">
        <w:rPr>
          <w:rFonts w:cs="Times New Roman"/>
        </w:rPr>
        <w:t xml:space="preserve">, 967 N.E.2d 179, 181 (N.Y. 2012) (reaffirming nolle prosequi continues abolished); State v. </w:t>
      </w:r>
      <w:proofErr w:type="spellStart"/>
      <w:r w:rsidRPr="00453FEB">
        <w:rPr>
          <w:rFonts w:cs="Times New Roman"/>
        </w:rPr>
        <w:t>Sonneland</w:t>
      </w:r>
      <w:proofErr w:type="spellEnd"/>
      <w:r w:rsidRPr="00453FEB">
        <w:rPr>
          <w:rFonts w:cs="Times New Roman"/>
        </w:rPr>
        <w:t>, 494 P.2d 469, 474 (Wash. 1972) (announcing no prosecuting attorney shall hereafter discontinue or abandon prosecution except provided by motion of court)</w:t>
      </w:r>
      <w:r w:rsidRPr="00453FEB">
        <w:rPr>
          <w:rFonts w:cs="Times New Roman"/>
          <w:i/>
          <w:iCs/>
        </w:rPr>
        <w:t>; In re</w:t>
      </w:r>
      <w:r w:rsidRPr="00453FEB">
        <w:rPr>
          <w:rFonts w:cs="Times New Roman"/>
        </w:rPr>
        <w:t xml:space="preserve"> Parham, 431 P.2d 86, 88 (Ariz. Ct. App. 1967) (stressing promise to nolle prosequi only enforceable in exchange for turning state’s evidence.  </w:t>
      </w:r>
    </w:p>
  </w:footnote>
  <w:footnote w:id="110">
    <w:p w14:paraId="1D95AEA9" w14:textId="284D9E6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22 </w:t>
      </w:r>
      <w:proofErr w:type="spellStart"/>
      <w:r w:rsidRPr="00453FEB">
        <w:rPr>
          <w:rFonts w:cs="Times New Roman"/>
          <w:smallCaps/>
        </w:rPr>
        <w:t>Okl</w:t>
      </w:r>
      <w:proofErr w:type="spellEnd"/>
      <w:r w:rsidRPr="00453FEB">
        <w:rPr>
          <w:rFonts w:cs="Times New Roman"/>
          <w:smallCaps/>
        </w:rPr>
        <w:t>. St.</w:t>
      </w:r>
      <w:r w:rsidRPr="00453FEB">
        <w:rPr>
          <w:rFonts w:cs="Times New Roman"/>
        </w:rPr>
        <w:t xml:space="preserve"> § 816 (stating nolle prosequi abolished in Oklahoma); ORS § 135.757 (abolishing nolle prosequi in Oregon); </w:t>
      </w:r>
      <w:r w:rsidRPr="00453FEB">
        <w:rPr>
          <w:rFonts w:cs="Times New Roman"/>
          <w:smallCaps/>
        </w:rPr>
        <w:t>Cal Pen Code</w:t>
      </w:r>
      <w:r w:rsidRPr="00453FEB">
        <w:rPr>
          <w:rFonts w:cs="Times New Roman"/>
        </w:rPr>
        <w:t xml:space="preserve"> § 1386 (abolishing nolle prosequi in California); </w:t>
      </w:r>
      <w:r w:rsidRPr="00453FEB">
        <w:rPr>
          <w:rFonts w:cs="Times New Roman"/>
          <w:smallCaps/>
        </w:rPr>
        <w:t>Idaho Code</w:t>
      </w:r>
      <w:r w:rsidRPr="00453FEB">
        <w:rPr>
          <w:rFonts w:cs="Times New Roman"/>
        </w:rPr>
        <w:t xml:space="preserve"> § 19-3505 (abolishing nolle prosequi in Idaho); </w:t>
      </w:r>
      <w:r w:rsidRPr="00453FEB">
        <w:rPr>
          <w:rFonts w:cs="Times New Roman"/>
          <w:i/>
          <w:iCs/>
        </w:rPr>
        <w:t>Diaz</w:t>
      </w:r>
      <w:r w:rsidRPr="00453FEB">
        <w:rPr>
          <w:rFonts w:cs="Times New Roman"/>
        </w:rPr>
        <w:t>, 788 P.2d at 213 (</w:t>
      </w:r>
      <w:proofErr w:type="spellStart"/>
      <w:r w:rsidRPr="00453FEB">
        <w:rPr>
          <w:rFonts w:cs="Times New Roman"/>
        </w:rPr>
        <w:t>Bistline</w:t>
      </w:r>
      <w:proofErr w:type="spellEnd"/>
      <w:r w:rsidRPr="00453FEB">
        <w:rPr>
          <w:rFonts w:cs="Times New Roman"/>
        </w:rPr>
        <w:t xml:space="preserve">, J., dissenting) (stating nolle prosequi no longer allowed in Idaho); </w:t>
      </w:r>
      <w:proofErr w:type="spellStart"/>
      <w:r w:rsidRPr="00453FEB">
        <w:rPr>
          <w:rFonts w:cs="Times New Roman"/>
          <w:i/>
          <w:iCs/>
        </w:rPr>
        <w:t>Bessey</w:t>
      </w:r>
      <w:proofErr w:type="spellEnd"/>
      <w:r w:rsidRPr="00453FEB">
        <w:rPr>
          <w:rFonts w:cs="Times New Roman"/>
        </w:rPr>
        <w:t xml:space="preserve">, 297 A.2d at 376 (stating statutory nolle prosequi replaced in Maine); </w:t>
      </w:r>
      <w:proofErr w:type="spellStart"/>
      <w:r w:rsidRPr="00453FEB">
        <w:rPr>
          <w:rFonts w:cs="Times New Roman"/>
          <w:i/>
          <w:iCs/>
        </w:rPr>
        <w:t>Extale</w:t>
      </w:r>
      <w:proofErr w:type="spellEnd"/>
      <w:r w:rsidRPr="00453FEB">
        <w:rPr>
          <w:rFonts w:cs="Times New Roman"/>
        </w:rPr>
        <w:t xml:space="preserve">, 967 N.E.2d at 181 (stating nolle prosequi still abolished in New York); </w:t>
      </w:r>
      <w:proofErr w:type="spellStart"/>
      <w:r w:rsidRPr="00453FEB">
        <w:rPr>
          <w:rFonts w:cs="Times New Roman"/>
          <w:i/>
          <w:iCs/>
        </w:rPr>
        <w:t>Sonneland</w:t>
      </w:r>
      <w:proofErr w:type="spellEnd"/>
      <w:r w:rsidRPr="00453FEB">
        <w:rPr>
          <w:rFonts w:cs="Times New Roman"/>
        </w:rPr>
        <w:t xml:space="preserve">, 494 P.2d at 474 (stating dismissal replaces nolle prosequi in Washington).  </w:t>
      </w:r>
    </w:p>
  </w:footnote>
  <w:footnote w:id="111">
    <w:p w14:paraId="0D0AA210" w14:textId="78FD775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Diaz</w:t>
      </w:r>
      <w:r w:rsidRPr="00453FEB">
        <w:rPr>
          <w:rFonts w:cs="Times New Roman"/>
        </w:rPr>
        <w:t>, 788 P.2d at 213 (</w:t>
      </w:r>
      <w:proofErr w:type="spellStart"/>
      <w:r w:rsidRPr="00453FEB">
        <w:rPr>
          <w:rFonts w:cs="Times New Roman"/>
        </w:rPr>
        <w:t>Bistline</w:t>
      </w:r>
      <w:proofErr w:type="spellEnd"/>
      <w:r w:rsidRPr="00453FEB">
        <w:rPr>
          <w:rFonts w:cs="Times New Roman"/>
        </w:rPr>
        <w:t xml:space="preserve">, J., dissenting) (stating dismissal has replaced the nolle prosequi); </w:t>
      </w:r>
      <w:proofErr w:type="spellStart"/>
      <w:r w:rsidRPr="00453FEB">
        <w:rPr>
          <w:rFonts w:cs="Times New Roman"/>
          <w:i/>
          <w:iCs/>
        </w:rPr>
        <w:t>Bessey</w:t>
      </w:r>
      <w:proofErr w:type="spellEnd"/>
      <w:r w:rsidRPr="00453FEB">
        <w:rPr>
          <w:rFonts w:cs="Times New Roman"/>
        </w:rPr>
        <w:t>, 297 A.2d at 376 (stating statutory dismissal replaces common</w:t>
      </w:r>
      <w:ins w:id="231" w:author="Marie MacCune" w:date="2021-05-09T14:16:00Z">
        <w:r w:rsidR="00424C08">
          <w:rPr>
            <w:rFonts w:cs="Times New Roman"/>
          </w:rPr>
          <w:t>-</w:t>
        </w:r>
      </w:ins>
      <w:del w:id="232" w:author="Marie MacCune" w:date="2021-05-09T14:16:00Z">
        <w:r w:rsidRPr="00453FEB" w:rsidDel="00424C08">
          <w:rPr>
            <w:rFonts w:cs="Times New Roman"/>
          </w:rPr>
          <w:delText xml:space="preserve"> </w:delText>
        </w:r>
      </w:del>
      <w:r w:rsidRPr="00453FEB">
        <w:rPr>
          <w:rFonts w:cs="Times New Roman"/>
        </w:rPr>
        <w:t xml:space="preserve">law </w:t>
      </w:r>
      <w:ins w:id="233" w:author="Marie MacCune" w:date="2021-05-09T14:16:00Z">
        <w:r w:rsidR="00424C08">
          <w:rPr>
            <w:rFonts w:cs="Times New Roman"/>
          </w:rPr>
          <w:t xml:space="preserve">[BBS 2.5.1] </w:t>
        </w:r>
      </w:ins>
      <w:r w:rsidRPr="00453FEB">
        <w:rPr>
          <w:rFonts w:cs="Times New Roman"/>
        </w:rPr>
        <w:t xml:space="preserve">procedure of nolle prosequi); </w:t>
      </w:r>
      <w:proofErr w:type="spellStart"/>
      <w:r w:rsidRPr="00453FEB">
        <w:rPr>
          <w:rFonts w:cs="Times New Roman"/>
          <w:i/>
          <w:iCs/>
        </w:rPr>
        <w:t>Sonneland</w:t>
      </w:r>
      <w:proofErr w:type="spellEnd"/>
      <w:r w:rsidRPr="00453FEB">
        <w:rPr>
          <w:rFonts w:cs="Times New Roman"/>
        </w:rPr>
        <w:t xml:space="preserve">, 494 P.2d at 474 (reasoning motion required for discontinuation of prosecution).  </w:t>
      </w:r>
    </w:p>
  </w:footnote>
  <w:footnote w:id="112">
    <w:p w14:paraId="76E1AE4A" w14:textId="4FCC110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Conn. Gen. Stat.</w:t>
      </w:r>
      <w:r w:rsidRPr="00453FEB">
        <w:rPr>
          <w:rFonts w:cs="Times New Roman"/>
        </w:rPr>
        <w:t xml:space="preserve"> § 54-56b (limiting unilateral nolle prosequi to situations where material witness or evidence has disappeared); </w:t>
      </w:r>
      <w:r w:rsidRPr="00453FEB">
        <w:rPr>
          <w:rFonts w:cs="Times New Roman"/>
          <w:i/>
          <w:iCs/>
        </w:rPr>
        <w:t>In re</w:t>
      </w:r>
      <w:r w:rsidRPr="00453FEB">
        <w:rPr>
          <w:rFonts w:cs="Times New Roman"/>
        </w:rPr>
        <w:t xml:space="preserve"> Parham, 431 P.2d 86, 88 (Ariz. Ct. App. 1967) (stating promise to nolle prose</w:t>
      </w:r>
      <w:ins w:id="234" w:author="Marie MacCune" w:date="2021-05-09T14:16:00Z">
        <w:r w:rsidR="0023088C">
          <w:rPr>
            <w:rFonts w:cs="Times New Roman"/>
          </w:rPr>
          <w:t xml:space="preserve">qui </w:t>
        </w:r>
      </w:ins>
      <w:del w:id="235" w:author="Marie MacCune" w:date="2021-05-09T14:16:00Z">
        <w:r w:rsidRPr="00453FEB" w:rsidDel="0023088C">
          <w:rPr>
            <w:rFonts w:cs="Times New Roman"/>
          </w:rPr>
          <w:delText>cute</w:delText>
        </w:r>
      </w:del>
      <w:r w:rsidRPr="00453FEB">
        <w:rPr>
          <w:rFonts w:cs="Times New Roman"/>
        </w:rPr>
        <w:t xml:space="preserve"> </w:t>
      </w:r>
      <w:ins w:id="236" w:author="Marie MacCune" w:date="2021-05-09T14:16:00Z">
        <w:r w:rsidR="0023088C">
          <w:rPr>
            <w:rFonts w:cs="Times New Roman"/>
          </w:rPr>
          <w:t>[RB 14.1]</w:t>
        </w:r>
        <w:r w:rsidR="00CA295F">
          <w:rPr>
            <w:rFonts w:cs="Times New Roman"/>
          </w:rPr>
          <w:t xml:space="preserve"> </w:t>
        </w:r>
      </w:ins>
      <w:r w:rsidRPr="00453FEB">
        <w:rPr>
          <w:rFonts w:cs="Times New Roman"/>
        </w:rPr>
        <w:t xml:space="preserve">only enforceable in exchange for turning state’s evidence).  </w:t>
      </w:r>
    </w:p>
  </w:footnote>
  <w:footnote w:id="113">
    <w:p w14:paraId="4C2A1F04" w14:textId="5406F7C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See </w:t>
      </w:r>
      <w:r w:rsidRPr="00453FEB">
        <w:rPr>
          <w:rFonts w:cs="Times New Roman"/>
          <w:smallCaps/>
        </w:rPr>
        <w:t>Conn. Gen. Stat.</w:t>
      </w:r>
      <w:r w:rsidRPr="00453FEB">
        <w:rPr>
          <w:rFonts w:cs="Times New Roman"/>
        </w:rPr>
        <w:t xml:space="preserve"> § 54-56b (outlining nolle prosequi use and limitations in Connecticut).  </w:t>
      </w:r>
    </w:p>
  </w:footnote>
  <w:footnote w:id="114">
    <w:p w14:paraId="06F4B805" w14:textId="740932B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i/>
          <w:iCs/>
        </w:rPr>
        <w:t xml:space="preserve"> See</w:t>
      </w:r>
      <w:r w:rsidRPr="00453FEB">
        <w:rPr>
          <w:rFonts w:cs="Times New Roman"/>
        </w:rPr>
        <w:t xml:space="preserve"> </w:t>
      </w:r>
      <w:r w:rsidRPr="00453FEB">
        <w:rPr>
          <w:rFonts w:cs="Times New Roman"/>
          <w:i/>
          <w:iCs/>
        </w:rPr>
        <w:t>In re Parham</w:t>
      </w:r>
      <w:r w:rsidRPr="00453FEB">
        <w:rPr>
          <w:rFonts w:cs="Times New Roman"/>
        </w:rPr>
        <w:t xml:space="preserve">, 431 P.2d at 88 (stating exactly when </w:t>
      </w:r>
      <w:ins w:id="237" w:author="Marie MacCune" w:date="2021-05-09T14:17:00Z">
        <w:r w:rsidR="00CA295F">
          <w:rPr>
            <w:rFonts w:cs="Times New Roman"/>
          </w:rPr>
          <w:t xml:space="preserve">prosecutors may promise and use a </w:t>
        </w:r>
      </w:ins>
      <w:r w:rsidRPr="00453FEB">
        <w:rPr>
          <w:rFonts w:cs="Times New Roman"/>
        </w:rPr>
        <w:t>nolle prosequi</w:t>
      </w:r>
      <w:del w:id="238" w:author="Marie MacCune" w:date="2021-05-09T14:17:00Z">
        <w:r w:rsidRPr="00453FEB" w:rsidDel="00CA295F">
          <w:rPr>
            <w:rFonts w:cs="Times New Roman"/>
          </w:rPr>
          <w:delText xml:space="preserve"> may be promised and used</w:delText>
        </w:r>
      </w:del>
      <w:ins w:id="239" w:author="Marie MacCune" w:date="2021-05-09T14:17:00Z">
        <w:r w:rsidR="002C3007">
          <w:rPr>
            <w:rFonts w:cs="Times New Roman"/>
          </w:rPr>
          <w:t xml:space="preserve"> [BBS 5.1]</w:t>
        </w:r>
      </w:ins>
      <w:r w:rsidRPr="00453FEB">
        <w:rPr>
          <w:rFonts w:cs="Times New Roman"/>
        </w:rPr>
        <w:t>).</w:t>
      </w:r>
    </w:p>
  </w:footnote>
  <w:footnote w:id="115">
    <w:p w14:paraId="240C6532" w14:textId="1C590CE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Ellen </w:t>
      </w:r>
      <w:proofErr w:type="spellStart"/>
      <w:r w:rsidRPr="00453FEB">
        <w:rPr>
          <w:rFonts w:cs="Times New Roman"/>
        </w:rPr>
        <w:t>Yaroshefsky</w:t>
      </w:r>
      <w:proofErr w:type="spellEnd"/>
      <w:r w:rsidRPr="00453FEB">
        <w:rPr>
          <w:rFonts w:cs="Times New Roman"/>
        </w:rPr>
        <w:t>,</w:t>
      </w:r>
      <w:r w:rsidRPr="00453FEB">
        <w:rPr>
          <w:rFonts w:cs="Times New Roman"/>
          <w:i/>
          <w:iCs/>
        </w:rPr>
        <w:t xml:space="preserve"> Examining Modern Approaches to Prosecutorial Discretion:  Keynote Address:  Enhancing the Justice Mission in the Exercise of Prosecutorial Discretion</w:t>
      </w:r>
      <w:r w:rsidRPr="00453FEB">
        <w:rPr>
          <w:rFonts w:cs="Times New Roman"/>
        </w:rPr>
        <w:t xml:space="preserve">, </w:t>
      </w:r>
      <w:r w:rsidRPr="00453FEB">
        <w:rPr>
          <w:rFonts w:cs="Times New Roman"/>
          <w:smallCaps/>
        </w:rPr>
        <w:t xml:space="preserve">19 Temp. Pol. &amp; Civ. </w:t>
      </w:r>
      <w:proofErr w:type="spellStart"/>
      <w:r w:rsidRPr="00453FEB">
        <w:rPr>
          <w:rFonts w:cs="Times New Roman"/>
          <w:smallCaps/>
        </w:rPr>
        <w:t>Rts</w:t>
      </w:r>
      <w:proofErr w:type="spellEnd"/>
      <w:r w:rsidRPr="00453FEB">
        <w:rPr>
          <w:rFonts w:cs="Times New Roman"/>
          <w:smallCaps/>
        </w:rPr>
        <w:t>. L. Rev.</w:t>
      </w:r>
      <w:r w:rsidRPr="00453FEB">
        <w:rPr>
          <w:rFonts w:cs="Times New Roman"/>
        </w:rPr>
        <w:t xml:space="preserve"> 343, 343 (2010) (connecting relationship between high incarceration </w:t>
      </w:r>
      <w:ins w:id="248" w:author="Marie MacCune" w:date="2021-05-09T14:19:00Z">
        <w:r w:rsidR="002776A0">
          <w:rPr>
            <w:rFonts w:cs="Times New Roman"/>
          </w:rPr>
          <w:t>rates [RB 14.1]</w:t>
        </w:r>
      </w:ins>
      <w:r w:rsidRPr="00453FEB">
        <w:rPr>
          <w:rFonts w:cs="Times New Roman"/>
        </w:rPr>
        <w:t xml:space="preserve">and prosecutorial discretion).  In 2019, the total prison population in the United States was 1,430,800, which is often described by experts as a mass incarceration crisis.  </w:t>
      </w:r>
      <w:r w:rsidRPr="00453FEB">
        <w:rPr>
          <w:rFonts w:cs="Times New Roman"/>
          <w:i/>
          <w:iCs/>
        </w:rPr>
        <w:t>See</w:t>
      </w:r>
      <w:r w:rsidRPr="00453FEB">
        <w:rPr>
          <w:rFonts w:cs="Times New Roman"/>
        </w:rPr>
        <w:t xml:space="preserve"> </w:t>
      </w:r>
      <w:r w:rsidRPr="00453FEB">
        <w:rPr>
          <w:rFonts w:cs="Times New Roman"/>
          <w:smallCaps/>
        </w:rPr>
        <w:t xml:space="preserve">U.S. </w:t>
      </w:r>
      <w:proofErr w:type="spellStart"/>
      <w:r w:rsidRPr="00453FEB">
        <w:rPr>
          <w:rFonts w:cs="Times New Roman"/>
          <w:smallCaps/>
        </w:rPr>
        <w:t>Dep’t</w:t>
      </w:r>
      <w:proofErr w:type="spellEnd"/>
      <w:r w:rsidRPr="00453FEB">
        <w:rPr>
          <w:rFonts w:cs="Times New Roman"/>
          <w:smallCaps/>
        </w:rPr>
        <w:t xml:space="preserve"> of Just.</w:t>
      </w:r>
      <w:r w:rsidRPr="00453FEB">
        <w:rPr>
          <w:rFonts w:cs="Times New Roman"/>
        </w:rPr>
        <w:t xml:space="preserve">, </w:t>
      </w:r>
      <w:r w:rsidRPr="00453FEB">
        <w:rPr>
          <w:rFonts w:cs="Times New Roman"/>
          <w:smallCaps/>
        </w:rPr>
        <w:t>Prisoners in 2019, 1 (2020</w:t>
      </w:r>
      <w:r w:rsidRPr="00453FEB">
        <w:rPr>
          <w:rFonts w:cs="Times New Roman"/>
        </w:rPr>
        <w:t>), https://www.bjs.gov/content/pub/pdf/p19.pdf,</w:t>
      </w:r>
      <w:r w:rsidRPr="00453FEB">
        <w:rPr>
          <w:rFonts w:cs="Times New Roman"/>
          <w:smallCaps/>
        </w:rPr>
        <w:t xml:space="preserve"> [</w:t>
      </w:r>
      <w:r w:rsidRPr="00453FEB">
        <w:rPr>
          <w:rFonts w:cs="Times New Roman"/>
        </w:rPr>
        <w:t>https://perma.cc/NB66-5DLG] (comparing prison population trends over several years);</w:t>
      </w:r>
      <w:del w:id="249" w:author="Marie MacCune" w:date="2021-05-09T14:19:00Z">
        <w:r w:rsidRPr="00453FEB" w:rsidDel="009115D3">
          <w:rPr>
            <w:rFonts w:cs="Times New Roman"/>
          </w:rPr>
          <w:delText xml:space="preserve"> </w:delText>
        </w:r>
        <w:r w:rsidRPr="00453FEB" w:rsidDel="009115D3">
          <w:rPr>
            <w:rFonts w:cs="Times New Roman"/>
            <w:i/>
            <w:iCs/>
          </w:rPr>
          <w:delText>See</w:delText>
        </w:r>
      </w:del>
      <w:r w:rsidRPr="00453FEB">
        <w:rPr>
          <w:rFonts w:cs="Times New Roman"/>
          <w:i/>
          <w:iCs/>
        </w:rPr>
        <w:t xml:space="preserve"> </w:t>
      </w:r>
      <w:ins w:id="250" w:author="Marie MacCune" w:date="2021-05-09T14:19:00Z">
        <w:r w:rsidR="009115D3">
          <w:rPr>
            <w:rFonts w:cs="Times New Roman"/>
          </w:rPr>
          <w:t>[BBS 3.3]</w:t>
        </w:r>
        <w:r w:rsidR="00D06811">
          <w:rPr>
            <w:rFonts w:cs="Times New Roman"/>
          </w:rPr>
          <w:t xml:space="preserve"> </w:t>
        </w:r>
      </w:ins>
      <w:proofErr w:type="spellStart"/>
      <w:r w:rsidRPr="00453FEB">
        <w:rPr>
          <w:rFonts w:cs="Times New Roman"/>
        </w:rPr>
        <w:t>Traum</w:t>
      </w:r>
      <w:proofErr w:type="spellEnd"/>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_Ref62382927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2</w:t>
      </w:r>
      <w:r w:rsidRPr="00453FEB">
        <w:rPr>
          <w:rFonts w:cs="Times New Roman"/>
        </w:rPr>
        <w:fldChar w:fldCharType="end"/>
      </w:r>
      <w:r w:rsidRPr="00453FEB">
        <w:rPr>
          <w:rFonts w:cs="Times New Roman"/>
        </w:rPr>
        <w:t xml:space="preserve">, at </w:t>
      </w:r>
      <w:r w:rsidRPr="00453FEB">
        <w:rPr>
          <w:rFonts w:cs="Times New Roman"/>
          <w:smallCaps/>
        </w:rPr>
        <w:t>425</w:t>
      </w:r>
      <w:r w:rsidRPr="00453FEB">
        <w:rPr>
          <w:rFonts w:cs="Times New Roman"/>
        </w:rPr>
        <w:t xml:space="preserve"> (defining mass incarceration and arguing harmful and destabilizing effects on communities); Mirko Bagaric et al., </w:t>
      </w:r>
      <w:r w:rsidRPr="00453FEB">
        <w:rPr>
          <w:rFonts w:cs="Times New Roman"/>
          <w:i/>
          <w:iCs/>
        </w:rPr>
        <w:t>Mitigating America’s Mass Incarceration Crisis Without Compromising Community Protection:  Expanding the Role of Rehabilitation in Sentencing</w:t>
      </w:r>
      <w:r w:rsidRPr="00453FEB">
        <w:rPr>
          <w:rFonts w:cs="Times New Roman"/>
        </w:rPr>
        <w:t xml:space="preserve">, 22 </w:t>
      </w:r>
      <w:r w:rsidRPr="00453FEB">
        <w:rPr>
          <w:rFonts w:cs="Times New Roman"/>
          <w:smallCaps/>
        </w:rPr>
        <w:t>Lewis &amp; Clark L. Rev.</w:t>
      </w:r>
      <w:r w:rsidRPr="00453FEB">
        <w:rPr>
          <w:rFonts w:cs="Times New Roman"/>
        </w:rPr>
        <w:t xml:space="preserve"> 3, 59 (2018) (concluding the United States experiencing unprecedented mass incarceration crisis).  In the past ten years, prosecutors have examined the operation of the criminal justice and pushed for alternatives to incarceration.  </w:t>
      </w:r>
      <w:r w:rsidRPr="00453FEB">
        <w:rPr>
          <w:rFonts w:cs="Times New Roman"/>
          <w:i/>
          <w:iCs/>
        </w:rPr>
        <w:t>See</w:t>
      </w:r>
      <w:r w:rsidRPr="00453FEB">
        <w:rPr>
          <w:rFonts w:cs="Times New Roman"/>
        </w:rPr>
        <w:t xml:space="preserve"> </w:t>
      </w:r>
      <w:proofErr w:type="spellStart"/>
      <w:r w:rsidRPr="00453FEB">
        <w:rPr>
          <w:rFonts w:cs="Times New Roman"/>
        </w:rPr>
        <w:t>Yaroshefsky</w:t>
      </w:r>
      <w:proofErr w:type="spellEnd"/>
      <w:r w:rsidRPr="00453FEB">
        <w:rPr>
          <w:rFonts w:cs="Times New Roman"/>
        </w:rPr>
        <w:t xml:space="preserve">, </w:t>
      </w:r>
      <w:r w:rsidRPr="00453FEB">
        <w:rPr>
          <w:rFonts w:cs="Times New Roman"/>
          <w:i/>
          <w:iCs/>
        </w:rPr>
        <w:t xml:space="preserve">supra </w:t>
      </w:r>
      <w:r w:rsidRPr="00453FEB">
        <w:rPr>
          <w:rFonts w:cs="Times New Roman"/>
        </w:rPr>
        <w:t xml:space="preserve">at 343-45 (noting state initiatives with reform focus).  These alternatives include community service, electronic monitoring, probation, restitution, or treatment.  </w:t>
      </w:r>
      <w:r w:rsidRPr="00453FEB">
        <w:rPr>
          <w:rFonts w:cs="Times New Roman"/>
          <w:i/>
          <w:iCs/>
        </w:rPr>
        <w:t>See generally</w:t>
      </w:r>
      <w:r w:rsidRPr="00453FEB">
        <w:rPr>
          <w:rFonts w:cs="Times New Roman"/>
        </w:rPr>
        <w:t xml:space="preserve"> James Austin, </w:t>
      </w:r>
      <w:r w:rsidRPr="00453FEB">
        <w:rPr>
          <w:rFonts w:cs="Times New Roman"/>
          <w:i/>
          <w:iCs/>
        </w:rPr>
        <w:t xml:space="preserve">A Guidelines Proposal:  How Many Americans are Unnecessarily </w:t>
      </w:r>
      <w:proofErr w:type="gramStart"/>
      <w:r w:rsidRPr="00453FEB">
        <w:rPr>
          <w:rFonts w:cs="Times New Roman"/>
          <w:i/>
          <w:iCs/>
        </w:rPr>
        <w:t>Incarcerated?</w:t>
      </w:r>
      <w:r w:rsidRPr="00453FEB">
        <w:rPr>
          <w:rFonts w:cs="Times New Roman"/>
        </w:rPr>
        <w:t>,</w:t>
      </w:r>
      <w:proofErr w:type="gramEnd"/>
      <w:r w:rsidRPr="00453FEB">
        <w:rPr>
          <w:rFonts w:cs="Times New Roman"/>
        </w:rPr>
        <w:t xml:space="preserve"> </w:t>
      </w:r>
      <w:r w:rsidRPr="00453FEB">
        <w:rPr>
          <w:rFonts w:cs="Times New Roman"/>
          <w:smallCaps/>
        </w:rPr>
        <w:t>29 Fed. Sent. R. 140 (2017) (</w:t>
      </w:r>
      <w:r w:rsidRPr="00453FEB">
        <w:rPr>
          <w:rFonts w:cs="Times New Roman"/>
        </w:rPr>
        <w:t>considering proposed alternatives to incarceration and arguing their superior effectiveness</w:t>
      </w:r>
      <w:r w:rsidRPr="00453FEB">
        <w:rPr>
          <w:rFonts w:cs="Times New Roman"/>
          <w:smallCaps/>
        </w:rPr>
        <w:t xml:space="preserve">).  </w:t>
      </w:r>
      <w:r w:rsidRPr="00453FEB">
        <w:rPr>
          <w:rFonts w:cs="Times New Roman"/>
        </w:rPr>
        <w:t xml:space="preserve">Many experts assert that prosecutorial discretion, including the power to nolle prosequi, should be used to end the mass incarceration crisis in the United States.  </w:t>
      </w:r>
      <w:r w:rsidRPr="00453FEB">
        <w:rPr>
          <w:rFonts w:cs="Times New Roman"/>
          <w:i/>
          <w:iCs/>
        </w:rPr>
        <w:t>See</w:t>
      </w:r>
      <w:r w:rsidRPr="00453FEB">
        <w:rPr>
          <w:rFonts w:cs="Times New Roman"/>
        </w:rPr>
        <w:t xml:space="preserve"> Jeffrey Bellin, </w:t>
      </w:r>
      <w:r w:rsidRPr="00453FEB">
        <w:rPr>
          <w:rFonts w:cs="Times New Roman"/>
          <w:i/>
          <w:iCs/>
        </w:rPr>
        <w:t>Reassessing Prosecutorial Power Through the Lens of Mass Incarceration</w:t>
      </w:r>
      <w:r w:rsidRPr="00453FEB">
        <w:rPr>
          <w:rFonts w:cs="Times New Roman"/>
        </w:rPr>
        <w:t xml:space="preserve">, </w:t>
      </w:r>
      <w:r w:rsidRPr="00453FEB">
        <w:rPr>
          <w:rFonts w:cs="Times New Roman"/>
          <w:smallCaps/>
        </w:rPr>
        <w:t>116 Mich. L. Rev. 835</w:t>
      </w:r>
      <w:r w:rsidRPr="00453FEB">
        <w:rPr>
          <w:rFonts w:cs="Times New Roman"/>
        </w:rPr>
        <w:t xml:space="preserve">, 836 (2018) (articulating legal expert’s opinion that prosecutors can alleviate damage caused by mass incarceration); Angela J. Davis, </w:t>
      </w:r>
      <w:r w:rsidRPr="00453FEB">
        <w:rPr>
          <w:rFonts w:cs="Times New Roman"/>
          <w:i/>
          <w:iCs/>
        </w:rPr>
        <w:t xml:space="preserve">The Prosecutor’s Ethical Duty to End Mass Incarceration, </w:t>
      </w:r>
      <w:r w:rsidRPr="00453FEB">
        <w:rPr>
          <w:rFonts w:cs="Times New Roman"/>
          <w:smallCaps/>
        </w:rPr>
        <w:t>44 Hofstra L. Rev. 1063, 1085</w:t>
      </w:r>
      <w:r w:rsidRPr="00453FEB">
        <w:rPr>
          <w:rFonts w:cs="Times New Roman"/>
        </w:rPr>
        <w:t xml:space="preserve"> (2016) (concluding prosecutors have ethical duty to end mass incarceration).  Other experts feel that prosecutorial discretion, including the power to nolle prosequi has played a significant role in causing the mass incarceration crisis.  </w:t>
      </w:r>
      <w:r w:rsidRPr="00453FEB">
        <w:rPr>
          <w:rFonts w:cs="Times New Roman"/>
          <w:i/>
          <w:iCs/>
        </w:rPr>
        <w:t xml:space="preserve">See </w:t>
      </w:r>
      <w:r w:rsidRPr="00453FEB">
        <w:rPr>
          <w:rFonts w:cs="Times New Roman"/>
        </w:rPr>
        <w:t xml:space="preserve">Bellin, </w:t>
      </w:r>
      <w:r w:rsidRPr="00453FEB">
        <w:rPr>
          <w:rFonts w:cs="Times New Roman"/>
          <w:i/>
          <w:iCs/>
        </w:rPr>
        <w:t>supra</w:t>
      </w:r>
      <w:del w:id="251" w:author="Marie MacCune" w:date="2021-05-09T14:20:00Z">
        <w:r w:rsidRPr="00453FEB" w:rsidDel="00D06811">
          <w:rPr>
            <w:rFonts w:cs="Times New Roman"/>
          </w:rPr>
          <w:delText>,</w:delText>
        </w:r>
      </w:del>
      <w:r w:rsidRPr="00453FEB">
        <w:rPr>
          <w:rFonts w:cs="Times New Roman"/>
        </w:rPr>
        <w:t xml:space="preserve"> at 836</w:t>
      </w:r>
      <w:r w:rsidRPr="00453FEB">
        <w:rPr>
          <w:rFonts w:cs="Times New Roman"/>
          <w:i/>
          <w:iCs/>
        </w:rPr>
        <w:t xml:space="preserve"> </w:t>
      </w:r>
      <w:r w:rsidRPr="00453FEB">
        <w:rPr>
          <w:rFonts w:cs="Times New Roman"/>
        </w:rPr>
        <w:t xml:space="preserve">(highlighting role many experts believe prosecutors played in causing mass incarceration crisis); Davis, </w:t>
      </w:r>
      <w:r w:rsidRPr="00453FEB">
        <w:rPr>
          <w:rFonts w:cs="Times New Roman"/>
          <w:i/>
          <w:iCs/>
        </w:rPr>
        <w:t>supra</w:t>
      </w:r>
      <w:r w:rsidRPr="00453FEB">
        <w:rPr>
          <w:rFonts w:cs="Times New Roman"/>
        </w:rPr>
        <w:t xml:space="preserve"> at 1085 (blaming prosecutors for mass incarceration crisis).  </w:t>
      </w:r>
    </w:p>
  </w:footnote>
  <w:footnote w:id="116">
    <w:p w14:paraId="07BD05C1" w14:textId="5DA9B84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generally </w:t>
      </w:r>
      <w:r w:rsidRPr="00453FEB">
        <w:rPr>
          <w:rFonts w:cs="Times New Roman"/>
        </w:rPr>
        <w:t xml:space="preserve">Commonwealth v. Webber, No. SJ-2019-0366, 2019 LEXIS 766 (Mass. Sep. 9, 2019).  </w:t>
      </w:r>
    </w:p>
  </w:footnote>
  <w:footnote w:id="117">
    <w:p w14:paraId="10D71F3E" w14:textId="2D2067C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Cramer &amp; </w:t>
      </w:r>
      <w:proofErr w:type="spellStart"/>
      <w:r w:rsidRPr="00453FEB">
        <w:rPr>
          <w:rFonts w:cs="Times New Roman"/>
        </w:rPr>
        <w:t>Ellement</w:t>
      </w:r>
      <w:proofErr w:type="spellEnd"/>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_Ref64311317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w:t>
      </w:r>
      <w:r w:rsidRPr="00453FEB">
        <w:rPr>
          <w:rFonts w:cs="Times New Roman"/>
        </w:rPr>
        <w:fldChar w:fldCharType="end"/>
      </w:r>
      <w:r w:rsidRPr="00453FEB">
        <w:rPr>
          <w:rFonts w:cs="Times New Roman"/>
        </w:rPr>
        <w:t xml:space="preserve"> (articulating </w:t>
      </w:r>
      <w:proofErr w:type="gramStart"/>
      <w:r w:rsidRPr="00453FEB">
        <w:rPr>
          <w:rFonts w:cs="Times New Roman"/>
        </w:rPr>
        <w:t>Rollins</w:t>
      </w:r>
      <w:proofErr w:type="gramEnd"/>
      <w:r w:rsidRPr="00453FEB">
        <w:rPr>
          <w:rFonts w:cs="Times New Roman"/>
        </w:rPr>
        <w:t xml:space="preserve"> election pledge to stop prosecuting “low-level” nonviolent offenses).  District Attorney Rollins pledged to halt prosecution of low-level and poverty-connected crimes during her campaign.  </w:t>
      </w:r>
      <w:r w:rsidRPr="00453FEB">
        <w:rPr>
          <w:rFonts w:cs="Times New Roman"/>
          <w:i/>
          <w:iCs/>
        </w:rPr>
        <w:t>See id.</w:t>
      </w:r>
      <w:r w:rsidRPr="00453FEB">
        <w:rPr>
          <w:rFonts w:cs="Times New Roman"/>
        </w:rPr>
        <w:t xml:space="preserve">  </w:t>
      </w:r>
    </w:p>
  </w:footnote>
  <w:footnote w:id="118">
    <w:p w14:paraId="7BA407CC" w14:textId="1C54696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Webber</w:t>
      </w:r>
      <w:r w:rsidRPr="00453FEB">
        <w:rPr>
          <w:rFonts w:cs="Times New Roman"/>
        </w:rPr>
        <w:t xml:space="preserve">, 2019 Mass. LEXIS 766, at *4-5 (discussing trial judge’s purported reasons).  The trial judge claimed that the prosecutor had failed to notify the parade members whom the trial judge alleged were the victims of the defendant’s conduct.  </w:t>
      </w:r>
      <w:r w:rsidRPr="00453FEB">
        <w:rPr>
          <w:rFonts w:cs="Times New Roman"/>
          <w:i/>
          <w:iCs/>
        </w:rPr>
        <w:t>See id.</w:t>
      </w:r>
      <w:r w:rsidRPr="00453FEB">
        <w:rPr>
          <w:rFonts w:cs="Times New Roman"/>
        </w:rPr>
        <w:t xml:space="preserve">  </w:t>
      </w:r>
    </w:p>
  </w:footnote>
  <w:footnote w:id="119">
    <w:p w14:paraId="735D1352" w14:textId="3490BEAE"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id.</w:t>
      </w:r>
      <w:r w:rsidRPr="00453FEB">
        <w:rPr>
          <w:rFonts w:cs="Times New Roman"/>
        </w:rPr>
        <w:t xml:space="preserve"> at *5 (confirming trial judge lacked authority to deny nolle prosequi).  </w:t>
      </w:r>
    </w:p>
  </w:footnote>
  <w:footnote w:id="120">
    <w:p w14:paraId="7324AE87" w14:textId="30D62CD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id.</w:t>
      </w:r>
      <w:r w:rsidRPr="00453FEB">
        <w:rPr>
          <w:rFonts w:cs="Times New Roman"/>
        </w:rPr>
        <w:t xml:space="preserve"> at *6</w:t>
      </w:r>
      <w:r w:rsidRPr="00453FEB">
        <w:rPr>
          <w:rFonts w:cs="Times New Roman"/>
          <w:i/>
          <w:iCs/>
        </w:rPr>
        <w:t xml:space="preserve"> </w:t>
      </w:r>
      <w:r w:rsidRPr="00453FEB">
        <w:rPr>
          <w:rFonts w:cs="Times New Roman"/>
        </w:rPr>
        <w:t xml:space="preserve">(contemplating hypothetical scandalous abuses of authority).  </w:t>
      </w:r>
    </w:p>
  </w:footnote>
  <w:footnote w:id="121">
    <w:p w14:paraId="0DE63D1A" w14:textId="62EA4EA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State v. Sandoval, 788 N.W.2d 172, 225 (Neb. 2010) (requiring clear evidence of failure to properly discharge prosecutorial duty before limiting prosecutorial discretion); Noland v. State, 580 S.W.2d 953, 956 (Ark. 1979) (</w:t>
      </w:r>
      <w:ins w:id="261" w:author="Marie MacCune" w:date="2021-05-09T14:28:00Z">
        <w:r w:rsidR="00917D6E">
          <w:rPr>
            <w:rFonts w:cs="Times New Roman"/>
          </w:rPr>
          <w:t>calling</w:t>
        </w:r>
      </w:ins>
      <w:del w:id="262" w:author="Marie MacCune" w:date="2021-05-09T14:28:00Z">
        <w:r w:rsidRPr="00453FEB" w:rsidDel="00917D6E">
          <w:rPr>
            <w:rFonts w:cs="Times New Roman"/>
          </w:rPr>
          <w:delText>describing</w:delText>
        </w:r>
      </w:del>
      <w:r w:rsidRPr="00453FEB">
        <w:rPr>
          <w:rFonts w:cs="Times New Roman"/>
        </w:rPr>
        <w:t xml:space="preserve"> judicial oversight of nolle prosequi</w:t>
      </w:r>
      <w:ins w:id="263" w:author="Marie MacCune" w:date="2021-05-09T14:28:00Z">
        <w:r w:rsidR="00917D6E">
          <w:rPr>
            <w:rFonts w:cs="Times New Roman"/>
          </w:rPr>
          <w:t xml:space="preserve"> </w:t>
        </w:r>
      </w:ins>
      <w:del w:id="264" w:author="Marie MacCune" w:date="2021-05-09T14:28:00Z">
        <w:r w:rsidRPr="00453FEB" w:rsidDel="00917D6E">
          <w:rPr>
            <w:rFonts w:cs="Times New Roman"/>
          </w:rPr>
          <w:delText xml:space="preserve"> as </w:delText>
        </w:r>
      </w:del>
      <w:ins w:id="265" w:author="Marie MacCune" w:date="2021-05-09T14:28:00Z">
        <w:r w:rsidR="00917D6E">
          <w:rPr>
            <w:rFonts w:cs="Times New Roman"/>
          </w:rPr>
          <w:t>[BBS 3.4.1</w:t>
        </w:r>
      </w:ins>
      <w:ins w:id="266" w:author="Marie MacCune" w:date="2021-05-09T14:29:00Z">
        <w:r w:rsidR="00917D6E">
          <w:rPr>
            <w:rFonts w:cs="Times New Roman"/>
          </w:rPr>
          <w:t>]</w:t>
        </w:r>
        <w:r w:rsidR="004B4BE2">
          <w:rPr>
            <w:rFonts w:cs="Times New Roman"/>
          </w:rPr>
          <w:t xml:space="preserve"> </w:t>
        </w:r>
      </w:ins>
      <w:r w:rsidRPr="00453FEB">
        <w:rPr>
          <w:rFonts w:cs="Times New Roman"/>
        </w:rPr>
        <w:t xml:space="preserve">necessary to protect interest of the state); State v. </w:t>
      </w:r>
      <w:proofErr w:type="spellStart"/>
      <w:r w:rsidRPr="00453FEB">
        <w:rPr>
          <w:rFonts w:cs="Times New Roman"/>
        </w:rPr>
        <w:t>Sonneland</w:t>
      </w:r>
      <w:proofErr w:type="spellEnd"/>
      <w:r w:rsidRPr="00453FEB">
        <w:rPr>
          <w:rFonts w:cs="Times New Roman"/>
        </w:rPr>
        <w:t>, 494 P.2d 469, 474 (Wash. 1972) (reasoning nolle prosequi power naturally flows from prosecuting attorney’s discretion absent statute)</w:t>
      </w:r>
      <w:r w:rsidRPr="00453FEB">
        <w:rPr>
          <w:rFonts w:cs="Times New Roman"/>
          <w:i/>
          <w:iCs/>
        </w:rPr>
        <w:t>.</w:t>
      </w:r>
      <w:r w:rsidRPr="00453FEB">
        <w:rPr>
          <w:rFonts w:cs="Times New Roman"/>
        </w:rPr>
        <w:t xml:space="preserve">  </w:t>
      </w:r>
    </w:p>
  </w:footnote>
  <w:footnote w:id="122">
    <w:p w14:paraId="7C2DDC92" w14:textId="237C8BB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State v. </w:t>
      </w:r>
      <w:proofErr w:type="spellStart"/>
      <w:r w:rsidRPr="00453FEB">
        <w:rPr>
          <w:rFonts w:cs="Times New Roman"/>
        </w:rPr>
        <w:t>Reimonenq</w:t>
      </w:r>
      <w:proofErr w:type="spellEnd"/>
      <w:r w:rsidRPr="00453FEB">
        <w:rPr>
          <w:rFonts w:cs="Times New Roman"/>
        </w:rPr>
        <w:t xml:space="preserve">, 286 So. 3d 412, 417 (La. 2019) (discussing natural tension between authority of courts and authority of district attorneys); State v. Adams </w:t>
      </w:r>
      <w:proofErr w:type="spellStart"/>
      <w:r w:rsidRPr="00453FEB">
        <w:rPr>
          <w:rFonts w:cs="Times New Roman"/>
        </w:rPr>
        <w:t>Cnty</w:t>
      </w:r>
      <w:proofErr w:type="spellEnd"/>
      <w:r w:rsidRPr="00453FEB">
        <w:rPr>
          <w:rFonts w:cs="Times New Roman"/>
        </w:rPr>
        <w:t>. Circuit Court, 735 So. 2d 201, 205 (Miss. 1999) (confirming requirement for judicial approval intended to protect defendants)</w:t>
      </w:r>
      <w:r w:rsidRPr="00453FEB">
        <w:rPr>
          <w:rFonts w:cs="Times New Roman"/>
          <w:i/>
          <w:iCs/>
        </w:rPr>
        <w:t>.</w:t>
      </w:r>
      <w:r w:rsidRPr="00453FEB">
        <w:rPr>
          <w:rFonts w:cs="Times New Roman"/>
        </w:rPr>
        <w:t xml:space="preserve">  </w:t>
      </w:r>
    </w:p>
  </w:footnote>
  <w:footnote w:id="123">
    <w:p w14:paraId="4AB380C0" w14:textId="29AAD389"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People v. Reagan, 235 N.W.2d 581, 587 (Mich. 1975) (stating prosecutors, not trial judges, enjoy a position of high public trust); State </w:t>
      </w:r>
      <w:r w:rsidRPr="00453FEB">
        <w:rPr>
          <w:rFonts w:cs="Times New Roman"/>
          <w:i/>
          <w:iCs/>
        </w:rPr>
        <w:t>ex rel</w:t>
      </w:r>
      <w:r w:rsidRPr="00453FEB">
        <w:rPr>
          <w:rFonts w:cs="Times New Roman"/>
        </w:rPr>
        <w:t xml:space="preserve">. Skinner v. Dostert, 278 S.E.2d 624, 631 (W. Va. 1981) (stressing responsibility of prosecutor to seek justice, not merely to convict); Manning v. </w:t>
      </w:r>
      <w:proofErr w:type="spellStart"/>
      <w:r w:rsidRPr="00453FEB">
        <w:rPr>
          <w:rFonts w:cs="Times New Roman"/>
        </w:rPr>
        <w:t>Engelkes</w:t>
      </w:r>
      <w:proofErr w:type="spellEnd"/>
      <w:r w:rsidRPr="00453FEB">
        <w:rPr>
          <w:rFonts w:cs="Times New Roman"/>
        </w:rPr>
        <w:t>, 281 N.W.2d 7, 13 (Iowa 1979) (articulating trial courts need</w:t>
      </w:r>
      <w:del w:id="302" w:author="Marie MacCune" w:date="2021-05-09T14:30:00Z">
        <w:r w:rsidRPr="00453FEB" w:rsidDel="00E47450">
          <w:rPr>
            <w:rFonts w:cs="Times New Roman"/>
          </w:rPr>
          <w:delText xml:space="preserve"> for</w:delText>
        </w:r>
      </w:del>
      <w:r w:rsidRPr="00453FEB">
        <w:rPr>
          <w:rFonts w:cs="Times New Roman"/>
        </w:rPr>
        <w:t xml:space="preserve"> </w:t>
      </w:r>
      <w:ins w:id="303" w:author="Marie MacCune" w:date="2021-05-09T14:30:00Z">
        <w:r w:rsidR="00E47450">
          <w:rPr>
            <w:rFonts w:cs="Times New Roman"/>
          </w:rPr>
          <w:t xml:space="preserve">[RB 14.1] </w:t>
        </w:r>
      </w:ins>
      <w:r w:rsidRPr="00453FEB">
        <w:rPr>
          <w:rFonts w:cs="Times New Roman"/>
        </w:rPr>
        <w:t xml:space="preserve">prosecutor’s reasons before evaluating whether </w:t>
      </w:r>
      <w:ins w:id="304" w:author="Marie MacCune" w:date="2021-05-09T14:30:00Z">
        <w:r w:rsidR="00393A78">
          <w:rPr>
            <w:rFonts w:cs="Times New Roman"/>
          </w:rPr>
          <w:t xml:space="preserve">they </w:t>
        </w:r>
      </w:ins>
      <w:r w:rsidRPr="00453FEB">
        <w:rPr>
          <w:rFonts w:cs="Times New Roman"/>
        </w:rPr>
        <w:t>abuse</w:t>
      </w:r>
      <w:ins w:id="305" w:author="Marie MacCune" w:date="2021-05-09T14:30:00Z">
        <w:r w:rsidR="00393A78">
          <w:rPr>
            <w:rFonts w:cs="Times New Roman"/>
          </w:rPr>
          <w:t>d</w:t>
        </w:r>
      </w:ins>
      <w:r w:rsidRPr="00453FEB">
        <w:rPr>
          <w:rFonts w:cs="Times New Roman"/>
        </w:rPr>
        <w:t xml:space="preserve"> </w:t>
      </w:r>
      <w:ins w:id="306" w:author="Marie MacCune" w:date="2021-05-09T14:30:00Z">
        <w:r w:rsidR="00393A78">
          <w:rPr>
            <w:rFonts w:cs="Times New Roman"/>
          </w:rPr>
          <w:t xml:space="preserve"> their </w:t>
        </w:r>
      </w:ins>
      <w:del w:id="307" w:author="Marie MacCune" w:date="2021-05-09T14:30:00Z">
        <w:r w:rsidRPr="00453FEB" w:rsidDel="00393A78">
          <w:rPr>
            <w:rFonts w:cs="Times New Roman"/>
          </w:rPr>
          <w:delText xml:space="preserve">of </w:delText>
        </w:r>
      </w:del>
      <w:ins w:id="308" w:author="Marie MacCune" w:date="2021-05-09T14:30:00Z">
        <w:r w:rsidR="00393A78">
          <w:rPr>
            <w:rFonts w:cs="Times New Roman"/>
          </w:rPr>
          <w:t xml:space="preserve"> </w:t>
        </w:r>
      </w:ins>
      <w:r w:rsidRPr="00453FEB">
        <w:rPr>
          <w:rFonts w:cs="Times New Roman"/>
        </w:rPr>
        <w:t>discretion</w:t>
      </w:r>
      <w:ins w:id="309" w:author="Marie MacCune" w:date="2021-05-09T14:30:00Z">
        <w:r w:rsidR="00393A78">
          <w:rPr>
            <w:rFonts w:cs="Times New Roman"/>
          </w:rPr>
          <w:t xml:space="preserve"> </w:t>
        </w:r>
      </w:ins>
      <w:del w:id="310" w:author="Marie MacCune" w:date="2021-05-09T14:30:00Z">
        <w:r w:rsidRPr="00453FEB" w:rsidDel="00393A78">
          <w:rPr>
            <w:rFonts w:cs="Times New Roman"/>
          </w:rPr>
          <w:delText xml:space="preserve"> has occurred</w:delText>
        </w:r>
      </w:del>
      <w:ins w:id="311" w:author="Marie MacCune" w:date="2021-05-09T14:30:00Z">
        <w:r w:rsidR="00393A78">
          <w:rPr>
            <w:rFonts w:cs="Times New Roman"/>
          </w:rPr>
          <w:t xml:space="preserve"> [BBS 5.1]</w:t>
        </w:r>
      </w:ins>
      <w:r w:rsidRPr="00453FEB">
        <w:rPr>
          <w:rFonts w:cs="Times New Roman"/>
        </w:rPr>
        <w:t xml:space="preserve">).  </w:t>
      </w:r>
    </w:p>
  </w:footnote>
  <w:footnote w:id="124">
    <w:p w14:paraId="0F08FBE9" w14:textId="71FB5FB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Commonwealth v. Cheney, 800 N.E.2d 309, 314 (Mass. 2003) (announcing judicial review of decisions within executive discretion intolerable interference); State v. Greenlee, 620 P.2d 1132, 1137 (Kan. 1980) (describing decision to not prosecute sacred domain of prosecutor); People v. Byrnes, 341 N.E.2d 729, 731 (Ill. 1975) (describing power to nolle prosequi impliedly within statutory power to prosecute)</w:t>
      </w:r>
      <w:r w:rsidRPr="00453FEB">
        <w:rPr>
          <w:rFonts w:cs="Times New Roman"/>
          <w:i/>
          <w:iCs/>
        </w:rPr>
        <w:t>.</w:t>
      </w:r>
      <w:r w:rsidRPr="00453FEB">
        <w:rPr>
          <w:rFonts w:cs="Times New Roman"/>
        </w:rPr>
        <w:t xml:space="preserve">  </w:t>
      </w:r>
    </w:p>
  </w:footnote>
  <w:footnote w:id="125">
    <w:p w14:paraId="5D9DAAF3" w14:textId="7F5EB44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State </w:t>
      </w:r>
      <w:r w:rsidRPr="00453FEB">
        <w:rPr>
          <w:rFonts w:cs="Times New Roman"/>
          <w:i/>
          <w:iCs/>
        </w:rPr>
        <w:t>ex rel</w:t>
      </w:r>
      <w:r w:rsidRPr="00453FEB">
        <w:rPr>
          <w:rFonts w:cs="Times New Roman"/>
        </w:rPr>
        <w:t xml:space="preserve">. </w:t>
      </w:r>
      <w:proofErr w:type="spellStart"/>
      <w:r w:rsidRPr="00453FEB">
        <w:rPr>
          <w:rFonts w:cs="Times New Roman"/>
        </w:rPr>
        <w:t>Koppy</w:t>
      </w:r>
      <w:proofErr w:type="spellEnd"/>
      <w:r w:rsidRPr="00453FEB">
        <w:rPr>
          <w:rFonts w:cs="Times New Roman"/>
        </w:rPr>
        <w:t xml:space="preserve"> v. Graff, 484 N.W.2d 855, 858 (N.D. 1992) (highlighting judicial branch’s oversight of nolle prosequi entry not merely rubber stamp); Commonwealth v. Di Pasquale, 246 A.2d 430, 432 (Pa. 1968) (confirming court </w:t>
      </w:r>
      <w:del w:id="315" w:author="Marie MacCune" w:date="2021-05-09T14:31:00Z">
        <w:r w:rsidRPr="00453FEB" w:rsidDel="000C2244">
          <w:rPr>
            <w:rFonts w:cs="Times New Roman"/>
          </w:rPr>
          <w:delText>must able to</w:delText>
        </w:r>
      </w:del>
      <w:ins w:id="316" w:author="Marie MacCune" w:date="2021-05-09T14:31:00Z">
        <w:r w:rsidR="000C2244">
          <w:rPr>
            <w:rFonts w:cs="Times New Roman"/>
          </w:rPr>
          <w:t xml:space="preserve"> [B</w:t>
        </w:r>
      </w:ins>
      <w:ins w:id="317" w:author="Marie MacCune" w:date="2021-05-09T14:32:00Z">
        <w:r w:rsidR="000C2244">
          <w:rPr>
            <w:rFonts w:cs="Times New Roman"/>
          </w:rPr>
          <w:t>BS 3.4.1/RB 14.1]</w:t>
        </w:r>
      </w:ins>
      <w:ins w:id="318" w:author="Marie MacCune" w:date="2021-05-09T14:31:00Z">
        <w:r w:rsidR="000C2244">
          <w:rPr>
            <w:rFonts w:cs="Times New Roman"/>
          </w:rPr>
          <w:t xml:space="preserve"> must</w:t>
        </w:r>
      </w:ins>
      <w:r w:rsidRPr="00453FEB">
        <w:rPr>
          <w:rFonts w:cs="Times New Roman"/>
        </w:rPr>
        <w:t xml:space="preserve"> provide generally for orderly administration of criminal justice).  </w:t>
      </w:r>
    </w:p>
  </w:footnote>
  <w:footnote w:id="126">
    <w:p w14:paraId="4E1C83E6" w14:textId="5326844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i/>
          <w:iCs/>
        </w:rPr>
        <w:t xml:space="preserve">State ex rel. </w:t>
      </w:r>
      <w:proofErr w:type="spellStart"/>
      <w:r w:rsidRPr="00453FEB">
        <w:rPr>
          <w:rFonts w:cs="Times New Roman"/>
          <w:i/>
          <w:iCs/>
        </w:rPr>
        <w:t>Koppy</w:t>
      </w:r>
      <w:proofErr w:type="spellEnd"/>
      <w:r w:rsidRPr="00453FEB">
        <w:rPr>
          <w:rFonts w:cs="Times New Roman"/>
        </w:rPr>
        <w:t>, 484 N.W.2d at 858 (describing trial courts</w:t>
      </w:r>
      <w:ins w:id="321" w:author="Marie MacCune" w:date="2021-05-09T14:32:00Z">
        <w:r w:rsidR="000E14BD">
          <w:rPr>
            <w:rFonts w:cs="Times New Roman"/>
          </w:rPr>
          <w:t>’ [BBS 7.4]</w:t>
        </w:r>
      </w:ins>
      <w:r w:rsidRPr="00453FEB">
        <w:rPr>
          <w:rFonts w:cs="Times New Roman"/>
        </w:rPr>
        <w:t xml:space="preserve"> important duty to protect public interest and defendant); People v. </w:t>
      </w:r>
      <w:proofErr w:type="spellStart"/>
      <w:r w:rsidRPr="00453FEB">
        <w:rPr>
          <w:rFonts w:cs="Times New Roman"/>
        </w:rPr>
        <w:t>Verstat</w:t>
      </w:r>
      <w:proofErr w:type="spellEnd"/>
      <w:r w:rsidRPr="00453FEB">
        <w:rPr>
          <w:rFonts w:cs="Times New Roman"/>
        </w:rPr>
        <w:t xml:space="preserve">, 444 N.E.2d 1374, 1385 (Ill. 1983) (outlining court’s inherent authority to insure fair trial despite prosecutor’s broad discretion).  </w:t>
      </w:r>
    </w:p>
  </w:footnote>
  <w:footnote w:id="127">
    <w:p w14:paraId="0C55D215" w14:textId="59EE368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Commonwealth v. Webber, No. SJ-2019-0366, 2019 LEXIS 766 at *7 (Mass. Sep. 9, 2019) (confirming prosecutor’s behavior not “scandalous abuse of authority” without further discussion); </w:t>
      </w:r>
      <w:proofErr w:type="spellStart"/>
      <w:r w:rsidRPr="00453FEB">
        <w:rPr>
          <w:rFonts w:cs="Times New Roman"/>
          <w:i/>
          <w:iCs/>
        </w:rPr>
        <w:t>Verstat</w:t>
      </w:r>
      <w:proofErr w:type="spellEnd"/>
      <w:r w:rsidRPr="00453FEB">
        <w:rPr>
          <w:rFonts w:cs="Times New Roman"/>
        </w:rPr>
        <w:t xml:space="preserve">, 444 N.E.2d at 1385 (limiting discretion in cases of clear abuse of discretion without defining clear abuse of discretion); District of Columbia v. </w:t>
      </w:r>
      <w:proofErr w:type="spellStart"/>
      <w:r w:rsidRPr="00453FEB">
        <w:rPr>
          <w:rFonts w:cs="Times New Roman"/>
        </w:rPr>
        <w:t>Weams</w:t>
      </w:r>
      <w:proofErr w:type="spellEnd"/>
      <w:r w:rsidRPr="00453FEB">
        <w:rPr>
          <w:rFonts w:cs="Times New Roman"/>
        </w:rPr>
        <w:t xml:space="preserve">, 208 A.2d 617, 618 (D.C. 1965) (allowing judicial restraint in instances of scandal or corruption without definition).  </w:t>
      </w:r>
    </w:p>
  </w:footnote>
  <w:footnote w:id="128">
    <w:p w14:paraId="755AE6D3" w14:textId="776D7AB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spellStart"/>
      <w:r w:rsidRPr="00453FEB">
        <w:rPr>
          <w:rFonts w:cs="Times New Roman"/>
        </w:rPr>
        <w:t>Bibas</w:t>
      </w:r>
      <w:proofErr w:type="spellEnd"/>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_Ref67148191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39</w:t>
      </w:r>
      <w:r w:rsidRPr="00453FEB">
        <w:rPr>
          <w:rFonts w:cs="Times New Roman"/>
        </w:rPr>
        <w:fldChar w:fldCharType="end"/>
      </w:r>
      <w:ins w:id="328" w:author="Marie MacCune" w:date="2021-05-09T14:34:00Z">
        <w:r w:rsidR="00230DA5">
          <w:rPr>
            <w:rFonts w:cs="Times New Roman"/>
          </w:rPr>
          <w:t>, [BBS 4.2.1.1]</w:t>
        </w:r>
      </w:ins>
      <w:r w:rsidRPr="00453FEB">
        <w:rPr>
          <w:rFonts w:cs="Times New Roman"/>
        </w:rPr>
        <w:t xml:space="preserve"> at 373 (</w:t>
      </w:r>
      <w:del w:id="329" w:author="Marie MacCune" w:date="2021-05-09T14:34:00Z">
        <w:r w:rsidRPr="00453FEB" w:rsidDel="00FA2D29">
          <w:rPr>
            <w:rFonts w:cs="Times New Roman"/>
          </w:rPr>
          <w:delText xml:space="preserve">describing </w:delText>
        </w:r>
      </w:del>
      <w:ins w:id="330" w:author="Marie MacCune" w:date="2021-05-09T14:34:00Z">
        <w:r w:rsidR="00FA2D29">
          <w:rPr>
            <w:rFonts w:cs="Times New Roman"/>
          </w:rPr>
          <w:t xml:space="preserve"> calling</w:t>
        </w:r>
        <w:r w:rsidR="00FA2D29" w:rsidRPr="00453FEB">
          <w:rPr>
            <w:rFonts w:cs="Times New Roman"/>
          </w:rPr>
          <w:t xml:space="preserve"> </w:t>
        </w:r>
      </w:ins>
      <w:r w:rsidRPr="00453FEB">
        <w:rPr>
          <w:rFonts w:cs="Times New Roman"/>
        </w:rPr>
        <w:t>hidden nature o</w:t>
      </w:r>
      <w:ins w:id="331" w:author="Marie MacCune" w:date="2021-05-09T14:34:00Z">
        <w:r w:rsidR="00FA2D29">
          <w:rPr>
            <w:rFonts w:cs="Times New Roman"/>
          </w:rPr>
          <w:t>f</w:t>
        </w:r>
      </w:ins>
      <w:del w:id="332" w:author="Marie MacCune" w:date="2021-05-09T14:34:00Z">
        <w:r w:rsidRPr="00453FEB" w:rsidDel="00FA2D29">
          <w:rPr>
            <w:rFonts w:cs="Times New Roman"/>
          </w:rPr>
          <w:delText>r</w:delText>
        </w:r>
      </w:del>
      <w:r w:rsidRPr="00453FEB">
        <w:rPr>
          <w:rFonts w:cs="Times New Roman"/>
        </w:rPr>
        <w:t xml:space="preserve"> </w:t>
      </w:r>
      <w:ins w:id="333" w:author="Marie MacCune" w:date="2021-05-09T14:34:00Z">
        <w:r w:rsidR="00FA2D29">
          <w:rPr>
            <w:rFonts w:cs="Times New Roman"/>
          </w:rPr>
          <w:t>[RB 14.1]</w:t>
        </w:r>
        <w:r w:rsidR="001F7C3E">
          <w:rPr>
            <w:rFonts w:cs="Times New Roman"/>
          </w:rPr>
          <w:t xml:space="preserve"> </w:t>
        </w:r>
      </w:ins>
      <w:r w:rsidRPr="00453FEB">
        <w:rPr>
          <w:rFonts w:cs="Times New Roman"/>
        </w:rPr>
        <w:t xml:space="preserve">prosecutorial discretion </w:t>
      </w:r>
      <w:del w:id="334" w:author="Marie MacCune" w:date="2021-05-09T14:34:00Z">
        <w:r w:rsidRPr="00453FEB" w:rsidDel="001F7C3E">
          <w:rPr>
            <w:rFonts w:cs="Times New Roman"/>
          </w:rPr>
          <w:delText>as a problem</w:delText>
        </w:r>
      </w:del>
      <w:ins w:id="335" w:author="Marie MacCune" w:date="2021-05-09T14:34:00Z">
        <w:r w:rsidR="001F7C3E">
          <w:rPr>
            <w:rFonts w:cs="Times New Roman"/>
          </w:rPr>
          <w:t xml:space="preserve"> [BBS 3.4.1] problematic</w:t>
        </w:r>
      </w:ins>
      <w:r w:rsidRPr="00453FEB">
        <w:rPr>
          <w:rFonts w:cs="Times New Roman"/>
        </w:rPr>
        <w:t xml:space="preserve">).  </w:t>
      </w:r>
    </w:p>
  </w:footnote>
  <w:footnote w:id="129">
    <w:p w14:paraId="3F8C8838" w14:textId="49CB7777"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Berger v. United States, 295 U.S. 78, 88 (1935) (confirming prosecutors</w:t>
      </w:r>
      <w:ins w:id="350" w:author="Marie MacCune" w:date="2021-05-09T14:36:00Z">
        <w:r w:rsidR="00AC587D">
          <w:rPr>
            <w:rFonts w:cs="Times New Roman"/>
          </w:rPr>
          <w:t>’ [BBS 7.4]</w:t>
        </w:r>
      </w:ins>
      <w:r w:rsidRPr="00453FEB">
        <w:rPr>
          <w:rFonts w:cs="Times New Roman"/>
        </w:rPr>
        <w:t xml:space="preserve"> duty to see </w:t>
      </w:r>
      <w:del w:id="351" w:author="Marie MacCune" w:date="2021-05-09T14:36:00Z">
        <w:r w:rsidRPr="00453FEB" w:rsidDel="00DE0E09">
          <w:rPr>
            <w:rFonts w:cs="Times New Roman"/>
          </w:rPr>
          <w:delText>that</w:delText>
        </w:r>
      </w:del>
      <w:r w:rsidRPr="00453FEB">
        <w:rPr>
          <w:rFonts w:cs="Times New Roman"/>
        </w:rPr>
        <w:t xml:space="preserve"> </w:t>
      </w:r>
      <w:ins w:id="352" w:author="Marie MacCune" w:date="2021-05-09T14:36:00Z">
        <w:r w:rsidR="00DE0E09">
          <w:rPr>
            <w:rFonts w:cs="Times New Roman"/>
          </w:rPr>
          <w:t>[RB 14.1]</w:t>
        </w:r>
      </w:ins>
      <w:r w:rsidRPr="00453FEB">
        <w:rPr>
          <w:rFonts w:cs="Times New Roman"/>
        </w:rPr>
        <w:t>justice done); State v. Carlson, 555 P.2d 269, 271-72 (</w:t>
      </w:r>
      <w:r w:rsidRPr="0002337E">
        <w:rPr>
          <w:rFonts w:cs="Times New Roman"/>
          <w:highlight w:val="red"/>
          <w:rPrChange w:id="353" w:author="Marie MacCune" w:date="2021-05-09T14:36:00Z">
            <w:rPr>
              <w:rFonts w:cs="Times New Roman"/>
            </w:rPr>
          </w:rPrChange>
        </w:rPr>
        <w:t>Alaska</w:t>
      </w:r>
      <w:r w:rsidRPr="00453FEB">
        <w:rPr>
          <w:rFonts w:cs="Times New Roman"/>
        </w:rPr>
        <w:t xml:space="preserve"> </w:t>
      </w:r>
      <w:ins w:id="354" w:author="Marie MacCune" w:date="2021-05-09T14:36:00Z">
        <w:r w:rsidR="0002337E">
          <w:rPr>
            <w:rFonts w:cs="Times New Roman"/>
          </w:rPr>
          <w:t xml:space="preserve">[BB 10 – </w:t>
        </w:r>
      </w:ins>
      <w:ins w:id="355" w:author="Marie MacCune" w:date="2021-05-09T14:37:00Z">
        <w:r w:rsidR="0002337E">
          <w:rPr>
            <w:rFonts w:cs="Times New Roman"/>
          </w:rPr>
          <w:t xml:space="preserve">this needs to be abbreviated] </w:t>
        </w:r>
      </w:ins>
      <w:r w:rsidRPr="00453FEB">
        <w:rPr>
          <w:rFonts w:cs="Times New Roman"/>
        </w:rPr>
        <w:t>1976) (</w:t>
      </w:r>
      <w:del w:id="356" w:author="Marie MacCune" w:date="2021-05-09T14:37:00Z">
        <w:r w:rsidRPr="00453FEB" w:rsidDel="003C500F">
          <w:rPr>
            <w:rFonts w:cs="Times New Roman"/>
          </w:rPr>
          <w:delText xml:space="preserve">describing </w:delText>
        </w:r>
      </w:del>
      <w:ins w:id="357" w:author="Marie MacCune" w:date="2021-05-09T14:37:00Z">
        <w:r w:rsidR="003C500F">
          <w:rPr>
            <w:rFonts w:cs="Times New Roman"/>
          </w:rPr>
          <w:t xml:space="preserve">stating </w:t>
        </w:r>
      </w:ins>
      <w:r w:rsidRPr="00453FEB">
        <w:rPr>
          <w:rFonts w:cs="Times New Roman"/>
        </w:rPr>
        <w:t xml:space="preserve">judicial intervention of executive discretion </w:t>
      </w:r>
      <w:ins w:id="358" w:author="Marie MacCune" w:date="2021-05-09T14:37:00Z">
        <w:r w:rsidR="003C500F">
          <w:rPr>
            <w:rFonts w:cs="Times New Roman"/>
          </w:rPr>
          <w:t xml:space="preserve">constitutes </w:t>
        </w:r>
      </w:ins>
      <w:r w:rsidRPr="00453FEB">
        <w:rPr>
          <w:rFonts w:cs="Times New Roman"/>
        </w:rPr>
        <w:t>usurpation</w:t>
      </w:r>
      <w:ins w:id="359" w:author="Marie MacCune" w:date="2021-05-09T14:37:00Z">
        <w:r w:rsidR="001E2131">
          <w:rPr>
            <w:rFonts w:cs="Times New Roman"/>
          </w:rPr>
          <w:t xml:space="preserve"> [RB 14.1]</w:t>
        </w:r>
      </w:ins>
      <w:r w:rsidRPr="00453FEB">
        <w:rPr>
          <w:rFonts w:cs="Times New Roman"/>
        </w:rPr>
        <w:t xml:space="preserve">); Barnett v. </w:t>
      </w:r>
      <w:proofErr w:type="spellStart"/>
      <w:r w:rsidRPr="00453FEB">
        <w:rPr>
          <w:rFonts w:cs="Times New Roman"/>
        </w:rPr>
        <w:t>Antonacci</w:t>
      </w:r>
      <w:proofErr w:type="spellEnd"/>
      <w:r w:rsidRPr="00453FEB">
        <w:rPr>
          <w:rFonts w:cs="Times New Roman"/>
        </w:rPr>
        <w:t>, 122 So. 3d 400, 405 (Fla. Dist. Ct. App. 2013) (highlighting centrality of prosecutorial discretion to</w:t>
      </w:r>
      <w:ins w:id="360" w:author="Marie MacCune" w:date="2021-05-09T14:37:00Z">
        <w:r w:rsidR="003105CF">
          <w:rPr>
            <w:rFonts w:cs="Times New Roman"/>
          </w:rPr>
          <w:t xml:space="preserve"> </w:t>
        </w:r>
      </w:ins>
      <w:del w:id="361" w:author="Marie MacCune" w:date="2021-05-09T14:37:00Z">
        <w:r w:rsidRPr="00453FEB" w:rsidDel="003105CF">
          <w:rPr>
            <w:rFonts w:cs="Times New Roman"/>
          </w:rPr>
          <w:delText xml:space="preserve"> our</w:delText>
        </w:r>
      </w:del>
      <w:ins w:id="362" w:author="Marie MacCune" w:date="2021-05-09T14:37:00Z">
        <w:r w:rsidR="003105CF">
          <w:rPr>
            <w:rFonts w:cs="Times New Roman"/>
          </w:rPr>
          <w:t xml:space="preserve"> [RB 14.1]</w:t>
        </w:r>
        <w:r w:rsidR="00B03F3D">
          <w:rPr>
            <w:rFonts w:cs="Times New Roman"/>
          </w:rPr>
          <w:t xml:space="preserve"> </w:t>
        </w:r>
      </w:ins>
      <w:del w:id="363" w:author="Marie MacCune" w:date="2021-05-09T14:37:00Z">
        <w:r w:rsidRPr="00453FEB" w:rsidDel="003105CF">
          <w:rPr>
            <w:rFonts w:cs="Times New Roman"/>
          </w:rPr>
          <w:delText xml:space="preserve"> </w:delText>
        </w:r>
      </w:del>
      <w:r w:rsidRPr="00453FEB">
        <w:rPr>
          <w:rFonts w:cs="Times New Roman"/>
        </w:rPr>
        <w:t xml:space="preserve">criminal justice system); </w:t>
      </w:r>
      <w:r w:rsidRPr="00453FEB">
        <w:rPr>
          <w:rFonts w:cs="Times New Roman"/>
          <w:i/>
          <w:iCs/>
        </w:rPr>
        <w:t>see also</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_Ref64310779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28</w:t>
      </w:r>
      <w:r w:rsidRPr="00453FEB">
        <w:rPr>
          <w:rFonts w:cs="Times New Roman"/>
        </w:rPr>
        <w:fldChar w:fldCharType="end"/>
      </w:r>
      <w:r w:rsidRPr="00453FEB">
        <w:rPr>
          <w:rFonts w:cs="Times New Roman"/>
        </w:rPr>
        <w:t xml:space="preserve"> (discussing constitutional requirement for state executive branches to faithfully execute law)</w:t>
      </w:r>
      <w:r w:rsidRPr="00453FEB">
        <w:rPr>
          <w:rFonts w:cs="Times New Roman"/>
          <w:i/>
          <w:iCs/>
        </w:rPr>
        <w:t>.</w:t>
      </w:r>
      <w:r w:rsidRPr="00453FEB">
        <w:rPr>
          <w:rFonts w:cs="Times New Roman"/>
        </w:rPr>
        <w:t xml:space="preserve">  </w:t>
      </w:r>
    </w:p>
  </w:footnote>
  <w:footnote w:id="130">
    <w:p w14:paraId="21E2A549" w14:textId="53321EB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Smith</w:t>
      </w:r>
      <w:ins w:id="366" w:author="Marie MacCune" w:date="2021-05-09T14:38:00Z">
        <w:r w:rsidR="00B462F4">
          <w:rPr>
            <w:rFonts w:cs="Times New Roman"/>
          </w:rPr>
          <w:t>, [BBS 4.2.1.1]</w:t>
        </w:r>
      </w:ins>
      <w:r w:rsidRPr="00453FEB">
        <w:rPr>
          <w:rFonts w:cs="Times New Roman"/>
          <w:i/>
          <w:iCs/>
        </w:rPr>
        <w:t xml:space="preserve"> supra</w:t>
      </w:r>
      <w:r w:rsidRPr="00453FEB">
        <w:rPr>
          <w:rFonts w:cs="Times New Roman"/>
        </w:rPr>
        <w:t xml:space="preserve"> note </w:t>
      </w:r>
      <w:r w:rsidRPr="00ED15BA">
        <w:rPr>
          <w:rFonts w:cs="Times New Roman"/>
          <w:highlight w:val="red"/>
          <w:rPrChange w:id="367" w:author="Marie MacCune" w:date="2021-05-09T14:37:00Z">
            <w:rPr>
              <w:rFonts w:cs="Times New Roman"/>
            </w:rPr>
          </w:rPrChange>
        </w:rPr>
        <w:t>2</w:t>
      </w:r>
      <w:ins w:id="368" w:author="Marie MacCune" w:date="2021-05-09T14:37:00Z">
        <w:r w:rsidR="00ED15BA">
          <w:rPr>
            <w:rFonts w:cs="Times New Roman"/>
          </w:rPr>
          <w:t xml:space="preserve"> [BBS 7.6 – needs to be linked th</w:t>
        </w:r>
      </w:ins>
      <w:ins w:id="369" w:author="Marie MacCune" w:date="2021-05-09T14:38:00Z">
        <w:r w:rsidR="00ED15BA">
          <w:rPr>
            <w:rFonts w:cs="Times New Roman"/>
          </w:rPr>
          <w:t>rough Word’s cross</w:t>
        </w:r>
      </w:ins>
      <w:ins w:id="370" w:author="Marie MacCune" w:date="2021-05-09T14:39:00Z">
        <w:r w:rsidR="00BD6528">
          <w:rPr>
            <w:rFonts w:cs="Times New Roman"/>
          </w:rPr>
          <w:t>-</w:t>
        </w:r>
      </w:ins>
      <w:ins w:id="371" w:author="Marie MacCune" w:date="2021-05-09T14:38:00Z">
        <w:r w:rsidR="00ED15BA">
          <w:rPr>
            <w:rFonts w:cs="Times New Roman"/>
          </w:rPr>
          <w:t>referencing program]</w:t>
        </w:r>
      </w:ins>
      <w:r w:rsidRPr="00453FEB">
        <w:rPr>
          <w:rFonts w:cs="Times New Roman"/>
        </w:rPr>
        <w:t xml:space="preserve"> (outlining platform of progressive district attorneys);</w:t>
      </w:r>
      <w:r w:rsidRPr="00453FEB">
        <w:rPr>
          <w:rFonts w:cs="Times New Roman"/>
          <w:i/>
          <w:iCs/>
        </w:rPr>
        <w:t xml:space="preserve"> 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_Ref64311317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w:t>
      </w:r>
      <w:r w:rsidRPr="00453FEB">
        <w:rPr>
          <w:rFonts w:cs="Times New Roman"/>
        </w:rPr>
        <w:fldChar w:fldCharType="end"/>
      </w:r>
      <w:r w:rsidRPr="00453FEB">
        <w:rPr>
          <w:rFonts w:cs="Times New Roman"/>
        </w:rPr>
        <w:t xml:space="preserve"> (highlighting recently elected prosecutors’ stance on use of nolle prosequi).  </w:t>
      </w:r>
    </w:p>
  </w:footnote>
  <w:footnote w:id="131">
    <w:p w14:paraId="0258FF0F" w14:textId="264A321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 Webber</w:t>
      </w:r>
      <w:r w:rsidRPr="00453FEB">
        <w:rPr>
          <w:rFonts w:cs="Times New Roman"/>
        </w:rPr>
        <w:t xml:space="preserve">, 2019 Mass. LEXIS 766, at *6-7 (confirming entry of nolle prosequi based on campaign promises not scandalous abuse of authority); State v. </w:t>
      </w:r>
      <w:proofErr w:type="spellStart"/>
      <w:r w:rsidRPr="00453FEB">
        <w:rPr>
          <w:rFonts w:cs="Times New Roman"/>
        </w:rPr>
        <w:t>Reimonenq</w:t>
      </w:r>
      <w:proofErr w:type="spellEnd"/>
      <w:r w:rsidRPr="00453FEB">
        <w:rPr>
          <w:rFonts w:cs="Times New Roman"/>
        </w:rPr>
        <w:t xml:space="preserve">, 286 So. 3d 412, 417 (La. 2019) (highlighting balance still entitles prosecutor discretion absent violation of defendant’s rights).  </w:t>
      </w:r>
    </w:p>
  </w:footnote>
  <w:footnote w:id="132">
    <w:p w14:paraId="1872A8EE" w14:textId="557017D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spellStart"/>
      <w:r w:rsidRPr="00453FEB">
        <w:rPr>
          <w:rFonts w:cs="Times New Roman"/>
          <w:i/>
          <w:iCs/>
        </w:rPr>
        <w:t>Reimonenq</w:t>
      </w:r>
      <w:proofErr w:type="spellEnd"/>
      <w:r w:rsidRPr="00453FEB">
        <w:rPr>
          <w:rFonts w:cs="Times New Roman"/>
        </w:rPr>
        <w:t xml:space="preserve">, 286 So. 3d at 417 (emphasizing importance of protecting defendant’s rights); State v. Sandoval, 788 N.W.2d 172, 225 (Neb. 2010) (confirming </w:t>
      </w:r>
      <w:ins w:id="375" w:author="Marie MacCune" w:date="2021-05-09T14:40:00Z">
        <w:r w:rsidR="009C277F">
          <w:rPr>
            <w:rFonts w:cs="Times New Roman"/>
          </w:rPr>
          <w:t xml:space="preserve">prosecutors cannot make </w:t>
        </w:r>
      </w:ins>
      <w:r w:rsidRPr="00453FEB">
        <w:rPr>
          <w:rFonts w:cs="Times New Roman"/>
        </w:rPr>
        <w:t xml:space="preserve">decisions to prosecute </w:t>
      </w:r>
      <w:del w:id="376" w:author="Marie MacCune" w:date="2021-05-09T14:40:00Z">
        <w:r w:rsidRPr="00453FEB" w:rsidDel="009C277F">
          <w:rPr>
            <w:rFonts w:cs="Times New Roman"/>
          </w:rPr>
          <w:delText xml:space="preserve">may not made for </w:delText>
        </w:r>
      </w:del>
      <w:ins w:id="377" w:author="Marie MacCune" w:date="2021-05-09T14:40:00Z">
        <w:r w:rsidR="009C277F">
          <w:rPr>
            <w:rFonts w:cs="Times New Roman"/>
          </w:rPr>
          <w:t xml:space="preserve"> [RB 14.1</w:t>
        </w:r>
        <w:r w:rsidR="006013D3">
          <w:rPr>
            <w:rFonts w:cs="Times New Roman"/>
          </w:rPr>
          <w:t xml:space="preserve">] </w:t>
        </w:r>
      </w:ins>
      <w:r w:rsidRPr="00453FEB">
        <w:rPr>
          <w:rFonts w:cs="Times New Roman"/>
        </w:rPr>
        <w:t xml:space="preserve">unconstitutional reasons); Commonwealth v. Di Pasquale, 246 A.2d 430, 432 (Pa. 1968) (highlighting courts duty to protect defendant’s rights).  </w:t>
      </w:r>
    </w:p>
  </w:footnote>
  <w:footnote w:id="133">
    <w:p w14:paraId="7CE9ED61" w14:textId="1C582932"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notes </w:t>
      </w:r>
      <w:r w:rsidRPr="00453FEB">
        <w:rPr>
          <w:rFonts w:cs="Times New Roman"/>
        </w:rPr>
        <w:fldChar w:fldCharType="begin"/>
      </w:r>
      <w:r w:rsidRPr="00453FEB">
        <w:rPr>
          <w:rFonts w:cs="Times New Roman"/>
        </w:rPr>
        <w:instrText xml:space="preserve"> NOTEREF _Ref64313133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65</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_Ref64313190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72</w:t>
      </w:r>
      <w:r w:rsidRPr="00453FEB">
        <w:rPr>
          <w:rFonts w:cs="Times New Roman"/>
        </w:rPr>
        <w:fldChar w:fldCharType="end"/>
      </w:r>
      <w:r w:rsidRPr="00453FEB">
        <w:rPr>
          <w:rFonts w:cs="Times New Roman"/>
        </w:rPr>
        <w:t xml:space="preserve"> and accompanying text (examining historical origins of American nolle prosequi).  </w:t>
      </w:r>
    </w:p>
  </w:footnote>
  <w:footnote w:id="134">
    <w:p w14:paraId="52B234BA" w14:textId="25C6EE7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Compare </w:t>
      </w:r>
      <w:r w:rsidRPr="00453FEB">
        <w:rPr>
          <w:rFonts w:cs="Times New Roman"/>
        </w:rPr>
        <w:t xml:space="preserve">Noland v. State, 580 S.W.2d at 956 (1979) (giving judge wide latitude to refuse nolle prosequi) </w:t>
      </w:r>
      <w:r w:rsidRPr="00453FEB">
        <w:rPr>
          <w:rFonts w:cs="Times New Roman"/>
          <w:i/>
          <w:iCs/>
        </w:rPr>
        <w:t xml:space="preserve">with </w:t>
      </w:r>
      <w:proofErr w:type="spellStart"/>
      <w:r w:rsidRPr="00453FEB">
        <w:rPr>
          <w:rFonts w:cs="Times New Roman"/>
        </w:rPr>
        <w:t>Bessey</w:t>
      </w:r>
      <w:proofErr w:type="spellEnd"/>
      <w:r w:rsidRPr="00453FEB">
        <w:rPr>
          <w:rFonts w:cs="Times New Roman"/>
        </w:rPr>
        <w:t xml:space="preserve">, 297 A.2d at 377 (confirming dismissal subject to court approval).  </w:t>
      </w:r>
    </w:p>
  </w:footnote>
  <w:footnote w:id="135">
    <w:p w14:paraId="4EF84ADC" w14:textId="07C9FF3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Compare</w:t>
      </w:r>
      <w:r w:rsidRPr="00453FEB">
        <w:rPr>
          <w:rFonts w:cs="Times New Roman"/>
        </w:rPr>
        <w:t xml:space="preserve"> </w:t>
      </w:r>
      <w:r w:rsidRPr="00453FEB">
        <w:rPr>
          <w:rFonts w:cs="Times New Roman"/>
          <w:i/>
          <w:iCs/>
        </w:rPr>
        <w:t>In re</w:t>
      </w:r>
      <w:r w:rsidRPr="00453FEB">
        <w:rPr>
          <w:rFonts w:cs="Times New Roman"/>
        </w:rPr>
        <w:t xml:space="preserve"> Parham, 431 P.2d 86, 88 (Ariz. Ct. App. 1967) (giving prosecutors authority only to recommend dismissal) </w:t>
      </w:r>
      <w:r w:rsidRPr="00453FEB">
        <w:rPr>
          <w:rFonts w:cs="Times New Roman"/>
          <w:i/>
          <w:iCs/>
        </w:rPr>
        <w:t>with</w:t>
      </w:r>
      <w:r w:rsidRPr="00453FEB">
        <w:rPr>
          <w:rFonts w:cs="Times New Roman"/>
        </w:rPr>
        <w:t xml:space="preserve"> State v. </w:t>
      </w:r>
      <w:proofErr w:type="spellStart"/>
      <w:r w:rsidRPr="00453FEB">
        <w:rPr>
          <w:rFonts w:cs="Times New Roman"/>
        </w:rPr>
        <w:t>Sonneland</w:t>
      </w:r>
      <w:proofErr w:type="spellEnd"/>
      <w:r w:rsidRPr="00453FEB">
        <w:rPr>
          <w:rFonts w:cs="Times New Roman"/>
        </w:rPr>
        <w:t xml:space="preserve">, 494 P.2d 469, 471 (Wash. 1972) (authorizing trial court alone to dismiss charges).  </w:t>
      </w:r>
    </w:p>
  </w:footnote>
  <w:footnote w:id="136">
    <w:p w14:paraId="0762D8C7" w14:textId="678FF24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90725B">
        <w:rPr>
          <w:rFonts w:cs="Times New Roman"/>
          <w:i/>
          <w:iCs/>
          <w:highlight w:val="red"/>
          <w:rPrChange w:id="389" w:author="Marie MacCune" w:date="2021-05-09T14:45:00Z">
            <w:rPr>
              <w:rFonts w:cs="Times New Roman"/>
              <w:i/>
              <w:iCs/>
            </w:rPr>
          </w:rPrChange>
        </w:rPr>
        <w:t xml:space="preserve">supra </w:t>
      </w:r>
      <w:r w:rsidRPr="0090725B">
        <w:rPr>
          <w:rFonts w:cs="Times New Roman"/>
          <w:highlight w:val="red"/>
          <w:rPrChange w:id="390" w:author="Marie MacCune" w:date="2021-05-09T14:45:00Z">
            <w:rPr>
              <w:rFonts w:cs="Times New Roman"/>
            </w:rPr>
          </w:rPrChange>
        </w:rPr>
        <w:t xml:space="preserve">notes </w:t>
      </w:r>
      <w:r w:rsidRPr="0090725B">
        <w:rPr>
          <w:rFonts w:cs="Times New Roman"/>
          <w:highlight w:val="red"/>
          <w:rPrChange w:id="391" w:author="Marie MacCune" w:date="2021-05-09T14:45:00Z">
            <w:rPr>
              <w:rFonts w:cs="Times New Roman"/>
            </w:rPr>
          </w:rPrChange>
        </w:rPr>
        <w:fldChar w:fldCharType="begin"/>
      </w:r>
      <w:r w:rsidRPr="0090725B">
        <w:rPr>
          <w:rFonts w:cs="Times New Roman"/>
          <w:highlight w:val="red"/>
          <w:rPrChange w:id="392" w:author="Marie MacCune" w:date="2021-05-09T14:45:00Z">
            <w:rPr>
              <w:rFonts w:cs="Times New Roman"/>
            </w:rPr>
          </w:rPrChange>
        </w:rPr>
        <w:instrText xml:space="preserve"> NOTEREF _Ref64318783 \h  \* MERGEFORMAT </w:instrText>
      </w:r>
      <w:r w:rsidRPr="0090725B">
        <w:rPr>
          <w:rFonts w:cs="Times New Roman"/>
          <w:highlight w:val="red"/>
          <w:rPrChange w:id="393" w:author="Marie MacCune" w:date="2021-05-09T14:45:00Z">
            <w:rPr>
              <w:rFonts w:cs="Times New Roman"/>
              <w:highlight w:val="red"/>
            </w:rPr>
          </w:rPrChange>
        </w:rPr>
      </w:r>
      <w:r w:rsidRPr="0090725B">
        <w:rPr>
          <w:rFonts w:cs="Times New Roman"/>
          <w:highlight w:val="red"/>
          <w:rPrChange w:id="394" w:author="Marie MacCune" w:date="2021-05-09T14:45:00Z">
            <w:rPr>
              <w:rFonts w:cs="Times New Roman"/>
            </w:rPr>
          </w:rPrChange>
        </w:rPr>
        <w:fldChar w:fldCharType="separate"/>
      </w:r>
      <w:r w:rsidRPr="0090725B">
        <w:rPr>
          <w:rFonts w:cs="Times New Roman"/>
          <w:highlight w:val="red"/>
          <w:rPrChange w:id="395" w:author="Marie MacCune" w:date="2021-05-09T14:45:00Z">
            <w:rPr>
              <w:rFonts w:cs="Times New Roman"/>
            </w:rPr>
          </w:rPrChange>
        </w:rPr>
        <w:t>128</w:t>
      </w:r>
      <w:r w:rsidRPr="0090725B">
        <w:rPr>
          <w:rFonts w:cs="Times New Roman"/>
          <w:highlight w:val="red"/>
          <w:rPrChange w:id="396" w:author="Marie MacCune" w:date="2021-05-09T14:45:00Z">
            <w:rPr>
              <w:rFonts w:cs="Times New Roman"/>
            </w:rPr>
          </w:rPrChange>
        </w:rPr>
        <w:fldChar w:fldCharType="end"/>
      </w:r>
      <w:r w:rsidRPr="0090725B">
        <w:rPr>
          <w:rFonts w:cs="Times New Roman"/>
          <w:highlight w:val="red"/>
          <w:rPrChange w:id="397" w:author="Marie MacCune" w:date="2021-05-09T14:45:00Z">
            <w:rPr>
              <w:rFonts w:cs="Times New Roman"/>
            </w:rPr>
          </w:rPrChange>
        </w:rPr>
        <w:t>-</w:t>
      </w:r>
      <w:r w:rsidRPr="0090725B">
        <w:rPr>
          <w:rFonts w:cs="Times New Roman"/>
          <w:highlight w:val="red"/>
          <w:rPrChange w:id="398" w:author="Marie MacCune" w:date="2021-05-09T14:45:00Z">
            <w:rPr>
              <w:rFonts w:cs="Times New Roman"/>
            </w:rPr>
          </w:rPrChange>
        </w:rPr>
        <w:fldChar w:fldCharType="begin"/>
      </w:r>
      <w:r w:rsidRPr="0090725B">
        <w:rPr>
          <w:rFonts w:cs="Times New Roman"/>
          <w:highlight w:val="red"/>
          <w:rPrChange w:id="399" w:author="Marie MacCune" w:date="2021-05-09T14:45:00Z">
            <w:rPr>
              <w:rFonts w:cs="Times New Roman"/>
            </w:rPr>
          </w:rPrChange>
        </w:rPr>
        <w:instrText xml:space="preserve"> NOTEREF _Ref64318796 \h  \* MERGEFORMAT </w:instrText>
      </w:r>
      <w:r w:rsidRPr="0090725B">
        <w:rPr>
          <w:rFonts w:cs="Times New Roman"/>
          <w:highlight w:val="red"/>
          <w:rPrChange w:id="400" w:author="Marie MacCune" w:date="2021-05-09T14:45:00Z">
            <w:rPr>
              <w:rFonts w:cs="Times New Roman"/>
              <w:highlight w:val="red"/>
            </w:rPr>
          </w:rPrChange>
        </w:rPr>
      </w:r>
      <w:r w:rsidRPr="0090725B">
        <w:rPr>
          <w:rFonts w:cs="Times New Roman"/>
          <w:highlight w:val="red"/>
          <w:rPrChange w:id="401" w:author="Marie MacCune" w:date="2021-05-09T14:45:00Z">
            <w:rPr>
              <w:rFonts w:cs="Times New Roman"/>
            </w:rPr>
          </w:rPrChange>
        </w:rPr>
        <w:fldChar w:fldCharType="separate"/>
      </w:r>
      <w:r w:rsidRPr="0090725B">
        <w:rPr>
          <w:rFonts w:cs="Times New Roman"/>
          <w:highlight w:val="red"/>
          <w:rPrChange w:id="402" w:author="Marie MacCune" w:date="2021-05-09T14:45:00Z">
            <w:rPr>
              <w:rFonts w:cs="Times New Roman"/>
            </w:rPr>
          </w:rPrChange>
        </w:rPr>
        <w:t>131</w:t>
      </w:r>
      <w:r w:rsidRPr="0090725B">
        <w:rPr>
          <w:rFonts w:cs="Times New Roman"/>
          <w:highlight w:val="red"/>
          <w:rPrChange w:id="403" w:author="Marie MacCune" w:date="2021-05-09T14:45:00Z">
            <w:rPr>
              <w:rFonts w:cs="Times New Roman"/>
            </w:rPr>
          </w:rPrChange>
        </w:rPr>
        <w:fldChar w:fldCharType="end"/>
      </w:r>
      <w:ins w:id="404" w:author="Marie MacCune" w:date="2021-05-09T14:46:00Z">
        <w:r w:rsidR="0090725B">
          <w:rPr>
            <w:rFonts w:cs="Times New Roman"/>
          </w:rPr>
          <w:t xml:space="preserve"> [BBS 4.2.1.2 – you can’t internal cross reference a FN that already as an internal cross reference]</w:t>
        </w:r>
      </w:ins>
      <w:r w:rsidRPr="00453FEB">
        <w:rPr>
          <w:rFonts w:cs="Times New Roman"/>
        </w:rPr>
        <w:t xml:space="preserve"> and accompanying text (discussing benefits and shortcomings states with judicial limits on prosecutor’s discretion to nolle prosequi).  </w:t>
      </w:r>
    </w:p>
  </w:footnote>
  <w:footnote w:id="137">
    <w:p w14:paraId="09F4B52B" w14:textId="638AAE0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spellStart"/>
      <w:r w:rsidRPr="00453FEB">
        <w:rPr>
          <w:rFonts w:cs="Times New Roman"/>
        </w:rPr>
        <w:t>Wayte</w:t>
      </w:r>
      <w:proofErr w:type="spellEnd"/>
      <w:r w:rsidRPr="00453FEB">
        <w:rPr>
          <w:rFonts w:cs="Times New Roman"/>
        </w:rPr>
        <w:t xml:space="preserve"> v. United States, 470 U.S. 598, 608 (1985) (confirming constitutional limits on prosecutorial discretion); </w:t>
      </w:r>
      <w:r w:rsidRPr="00453FEB">
        <w:rPr>
          <w:rFonts w:cs="Times New Roman"/>
          <w:i/>
          <w:iCs/>
        </w:rPr>
        <w:t>Sandoval</w:t>
      </w:r>
      <w:r w:rsidRPr="00453FEB">
        <w:rPr>
          <w:rFonts w:cs="Times New Roman"/>
        </w:rPr>
        <w:t xml:space="preserve">, 788 N.W.2d at 225 (affirming constitutional limits on prosecutorial discretion); Commonwealth v. </w:t>
      </w:r>
      <w:proofErr w:type="spellStart"/>
      <w:r w:rsidRPr="00453FEB">
        <w:rPr>
          <w:rFonts w:cs="Times New Roman"/>
        </w:rPr>
        <w:t>Dascalakis</w:t>
      </w:r>
      <w:proofErr w:type="spellEnd"/>
      <w:r w:rsidRPr="00453FEB">
        <w:rPr>
          <w:rFonts w:cs="Times New Roman"/>
        </w:rPr>
        <w:t xml:space="preserve">, 140 N.E. 470, 473 (Mass. 1923) (confirming limits on prosecutorial discretion arising from inherent rights of defendant).  </w:t>
      </w:r>
    </w:p>
  </w:footnote>
  <w:footnote w:id="138">
    <w:p w14:paraId="0D6D5B81" w14:textId="4397FF75"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spellStart"/>
      <w:r w:rsidRPr="00453FEB">
        <w:rPr>
          <w:rFonts w:cs="Times New Roman"/>
          <w:i/>
          <w:iCs/>
        </w:rPr>
        <w:t>Wayte</w:t>
      </w:r>
      <w:proofErr w:type="spellEnd"/>
      <w:r w:rsidRPr="00453FEB">
        <w:rPr>
          <w:rFonts w:cs="Times New Roman"/>
        </w:rPr>
        <w:t xml:space="preserve">, 470 U.S. at 608 (1985) (outlining constitutional limits on prosecutorial discretion); </w:t>
      </w:r>
      <w:r w:rsidRPr="00453FEB">
        <w:rPr>
          <w:rFonts w:cs="Times New Roman"/>
          <w:i/>
          <w:iCs/>
        </w:rPr>
        <w:t>Sandoval</w:t>
      </w:r>
      <w:r w:rsidRPr="00453FEB">
        <w:rPr>
          <w:rFonts w:cs="Times New Roman"/>
        </w:rPr>
        <w:t xml:space="preserve">, 788 N.W.2d at 225 (confirming prosecution on unjustifiable standard not allowed); Rogers v. Hill, 48 A. 670, 671 (R.I. 1901) (confirming prosecutors power to nolle prosequi not subject to advice or permission of court); State v. Carlson, 555 P.2d 269, 275 (Alaska 1976) (Rabinowitz, J. concurring) (allowing unfettered prosecutorial discretion when discretion within constitutional bounds).  </w:t>
      </w:r>
    </w:p>
  </w:footnote>
  <w:footnote w:id="139">
    <w:p w14:paraId="6A13BC85" w14:textId="26FEDEC9"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D.C. SCR-Crim.</w:t>
      </w:r>
      <w:r w:rsidRPr="00453FEB">
        <w:rPr>
          <w:rFonts w:cs="Times New Roman"/>
        </w:rPr>
        <w:t xml:space="preserve"> Rule 48 (requiring defendant's consent during trial to dismiss prosecution); </w:t>
      </w:r>
      <w:proofErr w:type="spellStart"/>
      <w:r w:rsidRPr="00453FEB">
        <w:rPr>
          <w:rFonts w:cs="Times New Roman"/>
          <w:i/>
          <w:iCs/>
        </w:rPr>
        <w:t>Dascalakis</w:t>
      </w:r>
      <w:proofErr w:type="spellEnd"/>
      <w:r w:rsidRPr="00453FEB">
        <w:rPr>
          <w:rFonts w:cs="Times New Roman"/>
        </w:rPr>
        <w:t>, 140 N.E. at 473 (stressing limits on prosecutorial discretion arising from inherent rights of defendant); State v. Charles, 190 S.E. 466, 469 (S.C. 1937) (confirming judicial duty to protect defendant</w:t>
      </w:r>
      <w:ins w:id="412" w:author="Marie MacCune" w:date="2021-05-09T14:47:00Z">
        <w:r w:rsidR="003B1573">
          <w:rPr>
            <w:rFonts w:cs="Times New Roman"/>
          </w:rPr>
          <w:t>’</w:t>
        </w:r>
      </w:ins>
      <w:del w:id="413" w:author="Marie MacCune" w:date="2021-05-09T14:47:00Z">
        <w:r w:rsidRPr="00453FEB" w:rsidDel="003B1573">
          <w:rPr>
            <w:rFonts w:cs="Times New Roman"/>
          </w:rPr>
          <w:delText>'</w:delText>
        </w:r>
      </w:del>
      <w:r w:rsidRPr="00453FEB">
        <w:rPr>
          <w:rFonts w:cs="Times New Roman"/>
        </w:rPr>
        <w:t xml:space="preserve">s rights); State v. Adams </w:t>
      </w:r>
      <w:proofErr w:type="spellStart"/>
      <w:r w:rsidRPr="00453FEB">
        <w:rPr>
          <w:rFonts w:cs="Times New Roman"/>
        </w:rPr>
        <w:t>Cnty</w:t>
      </w:r>
      <w:proofErr w:type="spellEnd"/>
      <w:r w:rsidRPr="00453FEB">
        <w:rPr>
          <w:rFonts w:cs="Times New Roman"/>
        </w:rPr>
        <w:t xml:space="preserve">. Circuit Court, 735 So. 2d 201, 205 (Miss. 1999) (requiring court approval to ensure protection of defendant); State v. </w:t>
      </w:r>
      <w:proofErr w:type="spellStart"/>
      <w:r w:rsidRPr="00453FEB">
        <w:rPr>
          <w:rFonts w:cs="Times New Roman"/>
        </w:rPr>
        <w:t>Reimonenq</w:t>
      </w:r>
      <w:proofErr w:type="spellEnd"/>
      <w:r w:rsidRPr="00453FEB">
        <w:rPr>
          <w:rFonts w:cs="Times New Roman"/>
        </w:rPr>
        <w:t>, 286 So. 3d 412, 420 (La. 2019) (protecting defendant</w:t>
      </w:r>
      <w:ins w:id="414" w:author="Marie MacCune" w:date="2021-05-09T14:47:00Z">
        <w:r w:rsidR="00B142E7">
          <w:rPr>
            <w:rFonts w:cs="Times New Roman"/>
          </w:rPr>
          <w:t>’</w:t>
        </w:r>
      </w:ins>
      <w:del w:id="415" w:author="Marie MacCune" w:date="2021-05-09T14:47:00Z">
        <w:r w:rsidRPr="00453FEB" w:rsidDel="00B142E7">
          <w:rPr>
            <w:rFonts w:cs="Times New Roman"/>
          </w:rPr>
          <w:delText>'</w:delText>
        </w:r>
      </w:del>
      <w:r w:rsidRPr="00453FEB">
        <w:rPr>
          <w:rFonts w:cs="Times New Roman"/>
        </w:rPr>
        <w:t>s right to due process and fundamental fairness</w:t>
      </w:r>
      <w:del w:id="416" w:author="Marie MacCune" w:date="2021-05-09T14:47:00Z">
        <w:r w:rsidRPr="00453FEB" w:rsidDel="00B142E7">
          <w:rPr>
            <w:rFonts w:cs="Times New Roman"/>
          </w:rPr>
          <w:delText xml:space="preserve"> </w:delText>
        </w:r>
      </w:del>
      <w:ins w:id="417" w:author="Marie MacCune" w:date="2021-05-09T14:47:00Z">
        <w:r w:rsidR="00B142E7">
          <w:rPr>
            <w:rFonts w:cs="Times New Roman"/>
          </w:rPr>
          <w:t>[RB 14.1]</w:t>
        </w:r>
        <w:r w:rsidR="008308B1">
          <w:rPr>
            <w:rFonts w:cs="Times New Roman"/>
          </w:rPr>
          <w:t xml:space="preserve"> </w:t>
        </w:r>
      </w:ins>
      <w:del w:id="418" w:author="Marie MacCune" w:date="2021-05-09T14:47:00Z">
        <w:r w:rsidRPr="00453FEB" w:rsidDel="00B142E7">
          <w:rPr>
            <w:rFonts w:cs="Times New Roman"/>
          </w:rPr>
          <w:delText>from prosecutorial discretion</w:delText>
        </w:r>
      </w:del>
      <w:r w:rsidRPr="00453FEB">
        <w:rPr>
          <w:rFonts w:cs="Times New Roman"/>
        </w:rPr>
        <w:t xml:space="preserve">).  </w:t>
      </w:r>
    </w:p>
  </w:footnote>
  <w:footnote w:id="140">
    <w:p w14:paraId="3ECE6614" w14:textId="0F4BB79C"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Commonwealth v. Webber, No. SJ-2019-0366, 2019 Mass. LEXIS 766, at *6 (Sep. 9, 2019) (</w:t>
      </w:r>
      <w:del w:id="427" w:author="Marie MacCune" w:date="2021-05-09T14:48:00Z">
        <w:r w:rsidRPr="00453FEB" w:rsidDel="00E71A41">
          <w:rPr>
            <w:rFonts w:cs="Times New Roman"/>
          </w:rPr>
          <w:delText>describing</w:delText>
        </w:r>
      </w:del>
      <w:ins w:id="428" w:author="Marie MacCune" w:date="2021-05-09T14:48:00Z">
        <w:r w:rsidR="00E71A41">
          <w:rPr>
            <w:rFonts w:cs="Times New Roman"/>
          </w:rPr>
          <w:t xml:space="preserve">noting </w:t>
        </w:r>
      </w:ins>
      <w:del w:id="429" w:author="Marie MacCune" w:date="2021-05-09T14:48:00Z">
        <w:r w:rsidRPr="00453FEB" w:rsidDel="00E71A41">
          <w:rPr>
            <w:rFonts w:cs="Times New Roman"/>
          </w:rPr>
          <w:delText xml:space="preserve"> </w:delText>
        </w:r>
      </w:del>
      <w:r w:rsidRPr="00453FEB">
        <w:rPr>
          <w:rFonts w:cs="Times New Roman"/>
        </w:rPr>
        <w:t>corruption</w:t>
      </w:r>
      <w:del w:id="430" w:author="Marie MacCune" w:date="2021-05-09T14:48:00Z">
        <w:r w:rsidRPr="00453FEB" w:rsidDel="00E71A41">
          <w:rPr>
            <w:rFonts w:cs="Times New Roman"/>
          </w:rPr>
          <w:delText xml:space="preserve"> as</w:delText>
        </w:r>
      </w:del>
      <w:r w:rsidRPr="00453FEB">
        <w:rPr>
          <w:rFonts w:cs="Times New Roman"/>
        </w:rPr>
        <w:t xml:space="preserve"> </w:t>
      </w:r>
      <w:ins w:id="431" w:author="Marie MacCune" w:date="2021-05-09T14:48:00Z">
        <w:r w:rsidR="00E71A41">
          <w:rPr>
            <w:rFonts w:cs="Times New Roman"/>
          </w:rPr>
          <w:t>[BBS 3.4.1]</w:t>
        </w:r>
        <w:r w:rsidR="00BE035F">
          <w:rPr>
            <w:rFonts w:cs="Times New Roman"/>
          </w:rPr>
          <w:t xml:space="preserve"> </w:t>
        </w:r>
      </w:ins>
      <w:r w:rsidRPr="00453FEB">
        <w:rPr>
          <w:rFonts w:cs="Times New Roman"/>
        </w:rPr>
        <w:t xml:space="preserve">possible justification for judicial intervention); District of Columbia v. </w:t>
      </w:r>
      <w:proofErr w:type="spellStart"/>
      <w:r w:rsidRPr="00453FEB">
        <w:rPr>
          <w:rFonts w:cs="Times New Roman"/>
        </w:rPr>
        <w:t>Weams</w:t>
      </w:r>
      <w:proofErr w:type="spellEnd"/>
      <w:r w:rsidRPr="00453FEB">
        <w:rPr>
          <w:rFonts w:cs="Times New Roman"/>
        </w:rPr>
        <w:t xml:space="preserve">, 208 A.2d 617, 618 (D.C. 1965) (highlighting ability for judicial intervention in instances of corruption); State </w:t>
      </w:r>
      <w:r w:rsidRPr="00453FEB">
        <w:rPr>
          <w:rFonts w:cs="Times New Roman"/>
          <w:i/>
          <w:iCs/>
        </w:rPr>
        <w:t>ex rel</w:t>
      </w:r>
      <w:r w:rsidRPr="00453FEB">
        <w:rPr>
          <w:rFonts w:cs="Times New Roman"/>
        </w:rPr>
        <w:t xml:space="preserve">. Miller v. Richardson, 623 P.2d 1317, 1323 (Kan. 1981) (stressing qualified nature of prosecutorial power); </w:t>
      </w:r>
      <w:r w:rsidRPr="00453FEB">
        <w:rPr>
          <w:rFonts w:cs="Times New Roman"/>
          <w:i/>
          <w:iCs/>
        </w:rPr>
        <w:t>see also</w:t>
      </w:r>
      <w:r w:rsidRPr="00453FEB">
        <w:rPr>
          <w:rFonts w:cs="Times New Roman"/>
        </w:rPr>
        <w:t xml:space="preserve"> Misner,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_Ref62380999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33</w:t>
      </w:r>
      <w:r w:rsidRPr="00453FEB">
        <w:rPr>
          <w:rFonts w:cs="Times New Roman"/>
        </w:rPr>
        <w:fldChar w:fldCharType="end"/>
      </w:r>
      <w:r w:rsidRPr="00453FEB">
        <w:rPr>
          <w:rFonts w:cs="Times New Roman"/>
        </w:rPr>
        <w:t xml:space="preserve">, at 765 (emphasizing need for public confidence in criminal justice system).  </w:t>
      </w:r>
    </w:p>
  </w:footnote>
  <w:footnote w:id="141">
    <w:p w14:paraId="4947C3A9" w14:textId="15670E2B"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_Ref64447967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126</w:t>
      </w:r>
      <w:r w:rsidRPr="00453FEB">
        <w:rPr>
          <w:rFonts w:cs="Times New Roman"/>
        </w:rPr>
        <w:fldChar w:fldCharType="end"/>
      </w:r>
      <w:r w:rsidRPr="00453FEB">
        <w:rPr>
          <w:rFonts w:cs="Times New Roman"/>
        </w:rPr>
        <w:t xml:space="preserve"> and accompanying text (arguing potentially fluid nature of definition of scandalous).  </w:t>
      </w:r>
    </w:p>
  </w:footnote>
  <w:footnote w:id="142">
    <w:p w14:paraId="4CB99F01" w14:textId="2D97555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Commonwealth v. Cheney, 800 N.E.2d 309, 314 (Mass. 2003) (commenting on prosecutors executive power and calling judicial interference intolerable); State v. Greenlee, 620 P.2d 1132, 1137 (Kan. 1980) (calling discretion and decision whether or not to prosecute sacred domain of executive branch); People v. Byrnes, 341 N.E.2d 729, 731 (Ill. 1975) (implying power to nolle prosequi from authority to prosecute); State v. Pond, 584 A.2d 770, 772 (N.H. 1990) (confirming nolle prosequi power exists in prosecuting officer); State v. Brule, 981 P.2d 782, 787 (N.M. 1999) (announcing nolle prosequi power resides in sole discretion of prosecuting officer); </w:t>
      </w:r>
      <w:r w:rsidRPr="00453FEB">
        <w:rPr>
          <w:rFonts w:cs="Times New Roman"/>
          <w:i/>
          <w:iCs/>
        </w:rPr>
        <w:t xml:space="preserve">see also </w:t>
      </w:r>
      <w:r w:rsidRPr="00453FEB">
        <w:rPr>
          <w:rFonts w:cs="Times New Roman"/>
        </w:rPr>
        <w:t xml:space="preserve">Misner,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_Ref62380999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33</w:t>
      </w:r>
      <w:r w:rsidRPr="00453FEB">
        <w:rPr>
          <w:rFonts w:cs="Times New Roman"/>
        </w:rPr>
        <w:fldChar w:fldCharType="end"/>
      </w:r>
      <w:r w:rsidRPr="00453FEB">
        <w:rPr>
          <w:rFonts w:cs="Times New Roman"/>
        </w:rPr>
        <w:t xml:space="preserve">, at 729 (articulating connection between elected status and expanded prosecutorial power).  </w:t>
      </w:r>
    </w:p>
  </w:footnote>
  <w:footnote w:id="143">
    <w:p w14:paraId="5DA70CCB" w14:textId="211F2E3D"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notes </w:t>
      </w:r>
      <w:r w:rsidRPr="00453FEB">
        <w:rPr>
          <w:rFonts w:cs="Times New Roman"/>
        </w:rPr>
        <w:fldChar w:fldCharType="begin"/>
      </w:r>
      <w:r w:rsidRPr="00453FEB">
        <w:rPr>
          <w:rFonts w:cs="Times New Roman"/>
        </w:rPr>
        <w:instrText xml:space="preserve"> NOTEREF _Ref64313133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65</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_Ref64449502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78</w:t>
      </w:r>
      <w:r w:rsidRPr="00453FEB">
        <w:rPr>
          <w:rFonts w:cs="Times New Roman"/>
        </w:rPr>
        <w:fldChar w:fldCharType="end"/>
      </w:r>
      <w:r w:rsidRPr="00453FEB">
        <w:rPr>
          <w:rFonts w:cs="Times New Roman"/>
        </w:rPr>
        <w:t xml:space="preserve"> and accompanying text (discussing historic use of nolle prosequi).  </w:t>
      </w:r>
    </w:p>
  </w:footnote>
  <w:footnote w:id="144">
    <w:p w14:paraId="3E22BBF4" w14:textId="0919104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notes </w:t>
      </w:r>
      <w:r w:rsidRPr="00453FEB">
        <w:rPr>
          <w:rFonts w:cs="Times New Roman"/>
        </w:rPr>
        <w:fldChar w:fldCharType="begin"/>
      </w:r>
      <w:r w:rsidRPr="00453FEB">
        <w:rPr>
          <w:rFonts w:cs="Times New Roman"/>
        </w:rPr>
        <w:instrText xml:space="preserve"> NOTEREF _Ref64449721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38</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_Ref62140155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59</w:t>
      </w:r>
      <w:r w:rsidRPr="00453FEB">
        <w:rPr>
          <w:rFonts w:cs="Times New Roman"/>
        </w:rPr>
        <w:fldChar w:fldCharType="end"/>
      </w:r>
      <w:r w:rsidRPr="00453FEB">
        <w:rPr>
          <w:rFonts w:cs="Times New Roman"/>
        </w:rPr>
        <w:t xml:space="preserve"> and accompanying text (discussing prosecutorial discretion during stages of litigation).  </w:t>
      </w:r>
    </w:p>
  </w:footnote>
  <w:footnote w:id="145">
    <w:p w14:paraId="0E97A516" w14:textId="4591FA4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proofErr w:type="gramStart"/>
      <w:r w:rsidRPr="00453FEB">
        <w:rPr>
          <w:rFonts w:cs="Times New Roman"/>
          <w:i/>
          <w:iCs/>
        </w:rPr>
        <w:t xml:space="preserve">supra </w:t>
      </w:r>
      <w:r w:rsidRPr="00453FEB">
        <w:rPr>
          <w:rFonts w:cs="Times New Roman"/>
        </w:rPr>
        <w:t>Section II</w:t>
      </w:r>
      <w:proofErr w:type="gramEnd"/>
      <w:r w:rsidRPr="00453FEB">
        <w:rPr>
          <w:rFonts w:cs="Times New Roman"/>
        </w:rPr>
        <w:t xml:space="preserve">.D.1 (highlighting states where prosecutors have broad constitutional discretion to nolle prosequi); supra Section II.D.2 (examining states with broad prosecutorial discretion despite lack of explicit constitutional powers).  </w:t>
      </w:r>
    </w:p>
  </w:footnote>
  <w:footnote w:id="146">
    <w:p w14:paraId="17AD501B" w14:textId="65F7D3B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notes </w:t>
      </w:r>
      <w:r w:rsidRPr="00453FEB">
        <w:rPr>
          <w:rFonts w:cs="Times New Roman"/>
        </w:rPr>
        <w:fldChar w:fldCharType="begin"/>
      </w:r>
      <w:r w:rsidRPr="00453FEB">
        <w:rPr>
          <w:rFonts w:cs="Times New Roman"/>
        </w:rPr>
        <w:instrText xml:space="preserve"> NOTEREF _Ref64449842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124</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_Ref64449842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126</w:t>
      </w:r>
      <w:r w:rsidRPr="00453FEB">
        <w:rPr>
          <w:rFonts w:cs="Times New Roman"/>
        </w:rPr>
        <w:fldChar w:fldCharType="end"/>
      </w:r>
      <w:r w:rsidRPr="00453FEB">
        <w:rPr>
          <w:rFonts w:cs="Times New Roman"/>
        </w:rPr>
        <w:t xml:space="preserve"> and accompanying text (arguing downsides of states which have allowed prosecutors broad discretion).  </w:t>
      </w:r>
    </w:p>
  </w:footnote>
  <w:footnote w:id="147">
    <w:p w14:paraId="4B4FE374" w14:textId="6F83288A"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w:t>
      </w:r>
      <w:r w:rsidRPr="00453FEB">
        <w:rPr>
          <w:rFonts w:cs="Times New Roman"/>
          <w:smallCaps/>
        </w:rPr>
        <w:t>N.C. Gen. Stat.</w:t>
      </w:r>
      <w:r w:rsidRPr="00453FEB">
        <w:rPr>
          <w:rFonts w:cs="Times New Roman"/>
        </w:rPr>
        <w:t xml:space="preserve"> § 15A-931 (1997) (requiring prosecutor’s reasons on record before allowing nolle prosequi);</w:t>
      </w:r>
      <w:r w:rsidRPr="00453FEB">
        <w:rPr>
          <w:rFonts w:cs="Times New Roman"/>
          <w:smallCaps/>
        </w:rPr>
        <w:t xml:space="preserve"> HRS</w:t>
      </w:r>
      <w:r w:rsidRPr="00453FEB">
        <w:rPr>
          <w:rFonts w:cs="Times New Roman"/>
        </w:rPr>
        <w:t xml:space="preserve"> § 806-56 (allowing entry of nolle prosequi only after reviewing motion stating reasons); State</w:t>
      </w:r>
      <w:r w:rsidRPr="00453FEB">
        <w:rPr>
          <w:rFonts w:cs="Times New Roman"/>
          <w:i/>
          <w:iCs/>
        </w:rPr>
        <w:t xml:space="preserve"> ex rel</w:t>
      </w:r>
      <w:r w:rsidRPr="00453FEB">
        <w:rPr>
          <w:rFonts w:cs="Times New Roman"/>
        </w:rPr>
        <w:t xml:space="preserve">. Skinner v. Dostert, 278 S.E.2d 624, 631 (W. Va. 1981) (stressing prosecutor’s requirement of sound reasons); Manning v. </w:t>
      </w:r>
      <w:proofErr w:type="spellStart"/>
      <w:r w:rsidRPr="00453FEB">
        <w:rPr>
          <w:rFonts w:cs="Times New Roman"/>
        </w:rPr>
        <w:t>Engelkes</w:t>
      </w:r>
      <w:proofErr w:type="spellEnd"/>
      <w:r w:rsidRPr="00453FEB">
        <w:rPr>
          <w:rFonts w:cs="Times New Roman"/>
        </w:rPr>
        <w:t xml:space="preserve">, 281 N.W.2d 7, 13 (Iowa 1979) (highlighting trial courts need for prosecutor’s reasons before evaluating whether abuse of discretion has occurred); </w:t>
      </w:r>
      <w:proofErr w:type="spellStart"/>
      <w:r w:rsidRPr="00453FEB">
        <w:rPr>
          <w:rFonts w:cs="Times New Roman"/>
        </w:rPr>
        <w:t>Bibas</w:t>
      </w:r>
      <w:proofErr w:type="spellEnd"/>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_Ref67148191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39</w:t>
      </w:r>
      <w:r w:rsidRPr="00453FEB">
        <w:rPr>
          <w:rFonts w:cs="Times New Roman"/>
        </w:rPr>
        <w:fldChar w:fldCharType="end"/>
      </w:r>
      <w:r w:rsidRPr="00453FEB">
        <w:rPr>
          <w:rFonts w:cs="Times New Roman"/>
        </w:rPr>
        <w:t xml:space="preserve"> at 373 (arguing mandated public use of discretion would allow public to judge fairness).  </w:t>
      </w:r>
    </w:p>
  </w:footnote>
  <w:footnote w:id="148">
    <w:p w14:paraId="548AD43C" w14:textId="74995FBE"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 xml:space="preserve">Misner,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_Ref62380999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33</w:t>
      </w:r>
      <w:r w:rsidRPr="00453FEB">
        <w:rPr>
          <w:rFonts w:cs="Times New Roman"/>
        </w:rPr>
        <w:fldChar w:fldCharType="end"/>
      </w:r>
      <w:r w:rsidRPr="00453FEB">
        <w:rPr>
          <w:rFonts w:cs="Times New Roman"/>
        </w:rPr>
        <w:t>, at 729 (arguing connection between elected status and independent discretion); Smith</w:t>
      </w:r>
      <w:ins w:id="445" w:author="Marie MacCune" w:date="2021-05-09T14:54:00Z">
        <w:r w:rsidR="009A03DC">
          <w:rPr>
            <w:rFonts w:cs="Times New Roman"/>
          </w:rPr>
          <w:t>, [BBS 4.2.1.1]</w:t>
        </w:r>
      </w:ins>
      <w:r w:rsidRPr="00453FEB">
        <w:rPr>
          <w:rFonts w:cs="Times New Roman"/>
          <w:i/>
          <w:iCs/>
        </w:rPr>
        <w:t xml:space="preserve"> supra</w:t>
      </w:r>
      <w:r w:rsidRPr="00453FEB">
        <w:rPr>
          <w:rFonts w:cs="Times New Roman"/>
        </w:rPr>
        <w:t xml:space="preserve"> note 2 (describing progressive district attorneys’ platforms on nolle prosequi use);</w:t>
      </w:r>
      <w:r w:rsidRPr="00453FEB">
        <w:rPr>
          <w:rFonts w:cs="Times New Roman"/>
          <w:i/>
          <w:iCs/>
        </w:rPr>
        <w:t xml:space="preserve"> 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_Ref64311317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w:t>
      </w:r>
      <w:r w:rsidRPr="00453FEB">
        <w:rPr>
          <w:rFonts w:cs="Times New Roman"/>
        </w:rPr>
        <w:fldChar w:fldCharType="end"/>
      </w:r>
      <w:r w:rsidRPr="00453FEB">
        <w:rPr>
          <w:rFonts w:cs="Times New Roman"/>
        </w:rPr>
        <w:t xml:space="preserve"> (highlighting recently elected prosecutors’ stance on use of nolle prosequi); </w:t>
      </w:r>
      <w:proofErr w:type="spellStart"/>
      <w:r w:rsidRPr="00453FEB">
        <w:rPr>
          <w:rFonts w:cs="Times New Roman"/>
        </w:rPr>
        <w:t>Bibas</w:t>
      </w:r>
      <w:proofErr w:type="spellEnd"/>
      <w:ins w:id="446" w:author="Marie MacCune" w:date="2021-05-09T14:54:00Z">
        <w:r w:rsidR="00CC5856">
          <w:rPr>
            <w:rFonts w:cs="Times New Roman"/>
          </w:rPr>
          <w:t>,</w:t>
        </w:r>
      </w:ins>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_Ref67148191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39</w:t>
      </w:r>
      <w:r w:rsidRPr="00453FEB">
        <w:rPr>
          <w:rFonts w:cs="Times New Roman"/>
        </w:rPr>
        <w:fldChar w:fldCharType="end"/>
      </w:r>
      <w:ins w:id="447" w:author="Marie MacCune" w:date="2021-05-09T14:54:00Z">
        <w:r w:rsidR="00CC5856">
          <w:rPr>
            <w:rFonts w:cs="Times New Roman"/>
          </w:rPr>
          <w:t>, [BBS 4.2.1.1]</w:t>
        </w:r>
      </w:ins>
      <w:r w:rsidRPr="00453FEB">
        <w:rPr>
          <w:rFonts w:cs="Times New Roman"/>
        </w:rPr>
        <w:t xml:space="preserve"> at 373 (arguing </w:t>
      </w:r>
      <w:ins w:id="448" w:author="Marie MacCune" w:date="2021-05-09T14:55:00Z">
        <w:r w:rsidR="001A5327">
          <w:rPr>
            <w:rFonts w:cs="Times New Roman"/>
          </w:rPr>
          <w:t xml:space="preserve">for public availability of </w:t>
        </w:r>
      </w:ins>
      <w:r w:rsidRPr="00453FEB">
        <w:rPr>
          <w:rFonts w:cs="Times New Roman"/>
        </w:rPr>
        <w:t>better prosecutorial data</w:t>
      </w:r>
      <w:del w:id="449" w:author="Marie MacCune" w:date="2021-05-09T14:55:00Z">
        <w:r w:rsidRPr="00453FEB" w:rsidDel="001A5327">
          <w:rPr>
            <w:rFonts w:cs="Times New Roman"/>
          </w:rPr>
          <w:delText xml:space="preserve"> be publicly available</w:delText>
        </w:r>
      </w:del>
      <w:ins w:id="450" w:author="Marie MacCune" w:date="2021-05-09T14:55:00Z">
        <w:r w:rsidR="001A5327">
          <w:rPr>
            <w:rFonts w:cs="Times New Roman"/>
          </w:rPr>
          <w:t xml:space="preserve"> [BBS 5.1/BBS 3.4.1]</w:t>
        </w:r>
      </w:ins>
      <w:r w:rsidRPr="00453FEB">
        <w:rPr>
          <w:rFonts w:cs="Times New Roman"/>
        </w:rPr>
        <w:t xml:space="preserve">).  </w:t>
      </w:r>
    </w:p>
  </w:footnote>
  <w:footnote w:id="149">
    <w:p w14:paraId="7B012978" w14:textId="6E7AB584"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notes </w:t>
      </w:r>
      <w:r w:rsidRPr="00453FEB">
        <w:rPr>
          <w:rFonts w:cs="Times New Roman"/>
        </w:rPr>
        <w:fldChar w:fldCharType="begin"/>
      </w:r>
      <w:r w:rsidRPr="00453FEB">
        <w:rPr>
          <w:rFonts w:cs="Times New Roman"/>
        </w:rPr>
        <w:instrText xml:space="preserve"> NOTEREF _Ref64463321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136</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_Ref64463327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139</w:t>
      </w:r>
      <w:r w:rsidRPr="00453FEB">
        <w:rPr>
          <w:rFonts w:cs="Times New Roman"/>
        </w:rPr>
        <w:fldChar w:fldCharType="end"/>
      </w:r>
      <w:r w:rsidRPr="00453FEB">
        <w:rPr>
          <w:rFonts w:cs="Times New Roman"/>
        </w:rPr>
        <w:t xml:space="preserve"> and accompanying text (arguing importance of specific restrictions on prosecutorial discretion).  </w:t>
      </w:r>
    </w:p>
  </w:footnote>
  <w:footnote w:id="150">
    <w:p w14:paraId="74B54FC2" w14:textId="783C3C8F"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smallCaps/>
        </w:rPr>
        <w:t>U.S. Const.</w:t>
      </w:r>
      <w:r w:rsidRPr="00453FEB">
        <w:rPr>
          <w:rFonts w:cs="Times New Roman"/>
        </w:rPr>
        <w:t xml:space="preserve"> art. II, § 3 (describing responsibilities of </w:t>
      </w:r>
      <w:r w:rsidRPr="00F044CA">
        <w:rPr>
          <w:rFonts w:cs="Times New Roman"/>
          <w:highlight w:val="yellow"/>
          <w:rPrChange w:id="453" w:author="Marie MacCune" w:date="2021-05-09T14:55:00Z">
            <w:rPr>
              <w:rFonts w:cs="Times New Roman"/>
            </w:rPr>
          </w:rPrChange>
        </w:rPr>
        <w:t>Executive Branch</w:t>
      </w:r>
      <w:r w:rsidRPr="00453FEB">
        <w:rPr>
          <w:rFonts w:cs="Times New Roman"/>
        </w:rPr>
        <w:t xml:space="preserv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_Ref64310779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28</w:t>
      </w:r>
      <w:r w:rsidRPr="00453FEB">
        <w:rPr>
          <w:rFonts w:cs="Times New Roman"/>
        </w:rPr>
        <w:fldChar w:fldCharType="end"/>
      </w:r>
      <w:r w:rsidRPr="00453FEB">
        <w:rPr>
          <w:rFonts w:cs="Times New Roman"/>
        </w:rPr>
        <w:t xml:space="preserve"> and accompanying text (articulating constitutional duties of state </w:t>
      </w:r>
      <w:r w:rsidRPr="00F044CA">
        <w:rPr>
          <w:rFonts w:cs="Times New Roman"/>
          <w:highlight w:val="yellow"/>
          <w:rPrChange w:id="454" w:author="Marie MacCune" w:date="2021-05-09T14:55:00Z">
            <w:rPr>
              <w:rFonts w:cs="Times New Roman"/>
            </w:rPr>
          </w:rPrChange>
        </w:rPr>
        <w:t>Executive Branches</w:t>
      </w:r>
      <w:r w:rsidRPr="00453FEB">
        <w:rPr>
          <w:rFonts w:cs="Times New Roman"/>
        </w:rPr>
        <w:t xml:space="preserve">); </w:t>
      </w:r>
      <w:r w:rsidRPr="00453FEB">
        <w:rPr>
          <w:rFonts w:cs="Times New Roman"/>
          <w:i/>
          <w:iCs/>
        </w:rPr>
        <w:t>see also</w:t>
      </w:r>
      <w:r w:rsidRPr="00453FEB">
        <w:rPr>
          <w:rFonts w:cs="Times New Roman"/>
        </w:rPr>
        <w:t xml:space="preserve"> Misner,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_Ref62380999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33</w:t>
      </w:r>
      <w:r w:rsidRPr="00453FEB">
        <w:rPr>
          <w:rFonts w:cs="Times New Roman"/>
        </w:rPr>
        <w:fldChar w:fldCharType="end"/>
      </w:r>
      <w:r w:rsidRPr="00453FEB">
        <w:rPr>
          <w:rFonts w:cs="Times New Roman"/>
        </w:rPr>
        <w:t xml:space="preserve">, at 729-30 (describing historical origins of elected prosecutors); </w:t>
      </w:r>
      <w:proofErr w:type="spellStart"/>
      <w:r w:rsidRPr="00453FEB">
        <w:rPr>
          <w:rFonts w:cs="Times New Roman"/>
        </w:rPr>
        <w:t>Hessick</w:t>
      </w:r>
      <w:proofErr w:type="spellEnd"/>
      <w:r w:rsidRPr="00453FEB">
        <w:rPr>
          <w:rFonts w:cs="Times New Roman"/>
        </w:rPr>
        <w:t xml:space="preserve"> &amp; Morse,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_Ref62380749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29</w:t>
      </w:r>
      <w:r w:rsidRPr="00453FEB">
        <w:rPr>
          <w:rFonts w:cs="Times New Roman"/>
        </w:rPr>
        <w:fldChar w:fldCharType="end"/>
      </w:r>
      <w:r w:rsidRPr="00453FEB">
        <w:rPr>
          <w:rFonts w:cs="Times New Roman"/>
        </w:rPr>
        <w:t>,</w:t>
      </w:r>
      <w:r w:rsidRPr="00453FEB">
        <w:rPr>
          <w:rFonts w:cs="Times New Roman"/>
          <w:i/>
          <w:iCs/>
        </w:rPr>
        <w:t xml:space="preserve"> </w:t>
      </w:r>
      <w:r w:rsidRPr="00453FEB">
        <w:rPr>
          <w:rFonts w:cs="Times New Roman"/>
        </w:rPr>
        <w:t xml:space="preserve">at 1548 (discussing local prosecutorial election processes in states).  </w:t>
      </w:r>
    </w:p>
  </w:footnote>
  <w:footnote w:id="151">
    <w:p w14:paraId="38DF28EE" w14:textId="579F89E8"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Smith,</w:t>
      </w:r>
      <w:r w:rsidRPr="00453FEB">
        <w:rPr>
          <w:rFonts w:cs="Times New Roman"/>
          <w:i/>
          <w:iCs/>
        </w:rPr>
        <w:t xml:space="preserve"> supra</w:t>
      </w:r>
      <w:r w:rsidRPr="00453FEB">
        <w:rPr>
          <w:rFonts w:cs="Times New Roman"/>
        </w:rPr>
        <w:t xml:space="preserve"> note </w:t>
      </w:r>
      <w:r w:rsidRPr="00F044CA">
        <w:rPr>
          <w:rFonts w:cs="Times New Roman"/>
          <w:highlight w:val="red"/>
          <w:rPrChange w:id="459" w:author="Marie MacCune" w:date="2021-05-09T14:56:00Z">
            <w:rPr>
              <w:rFonts w:cs="Times New Roman"/>
            </w:rPr>
          </w:rPrChange>
        </w:rPr>
        <w:t>2</w:t>
      </w:r>
      <w:ins w:id="460" w:author="Marie MacCune" w:date="2021-05-09T14:56:00Z">
        <w:r w:rsidR="00F044CA">
          <w:rPr>
            <w:rFonts w:cs="Times New Roman"/>
          </w:rPr>
          <w:t xml:space="preserve"> [BBS 7.6]</w:t>
        </w:r>
      </w:ins>
      <w:r w:rsidRPr="00453FEB">
        <w:rPr>
          <w:rFonts w:cs="Times New Roman"/>
        </w:rPr>
        <w:t xml:space="preserve"> (describing recent changes </w:t>
      </w:r>
      <w:del w:id="461" w:author="Marie MacCune" w:date="2021-05-09T14:56:00Z">
        <w:r w:rsidRPr="00453FEB" w:rsidDel="00A82CD2">
          <w:rPr>
            <w:rFonts w:cs="Times New Roman"/>
          </w:rPr>
          <w:delText>made by</w:delText>
        </w:r>
      </w:del>
      <w:r w:rsidRPr="00453FEB">
        <w:rPr>
          <w:rFonts w:cs="Times New Roman"/>
        </w:rPr>
        <w:t xml:space="preserve"> progressive district attorneys</w:t>
      </w:r>
      <w:ins w:id="462" w:author="Marie MacCune" w:date="2021-05-09T14:56:00Z">
        <w:r w:rsidR="00A82CD2">
          <w:rPr>
            <w:rFonts w:cs="Times New Roman"/>
          </w:rPr>
          <w:t xml:space="preserve"> have made [BBS 5</w:t>
        </w:r>
      </w:ins>
      <w:ins w:id="463" w:author="Marie MacCune" w:date="2021-05-09T14:57:00Z">
        <w:r w:rsidR="00A82CD2">
          <w:rPr>
            <w:rFonts w:cs="Times New Roman"/>
          </w:rPr>
          <w:t>.1]</w:t>
        </w:r>
      </w:ins>
      <w:r w:rsidRPr="00453FEB">
        <w:rPr>
          <w:rFonts w:cs="Times New Roman"/>
        </w:rPr>
        <w:t xml:space="preserve">); </w:t>
      </w:r>
      <w:proofErr w:type="spellStart"/>
      <w:r w:rsidRPr="00453FEB">
        <w:rPr>
          <w:rFonts w:cs="Times New Roman"/>
        </w:rPr>
        <w:t>Yaroshefsky</w:t>
      </w:r>
      <w:proofErr w:type="spellEnd"/>
      <w:r w:rsidRPr="00453FEB">
        <w:rPr>
          <w:rFonts w:cs="Times New Roman"/>
        </w:rPr>
        <w:t xml:space="preserve">, </w:t>
      </w:r>
      <w:r w:rsidRPr="00453FEB">
        <w:rPr>
          <w:rFonts w:cs="Times New Roman"/>
          <w:i/>
          <w:iCs/>
        </w:rPr>
        <w:t xml:space="preserve">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_Ref62382572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114</w:t>
      </w:r>
      <w:r w:rsidRPr="00453FEB">
        <w:rPr>
          <w:rFonts w:cs="Times New Roman"/>
        </w:rPr>
        <w:fldChar w:fldCharType="end"/>
      </w:r>
      <w:r w:rsidRPr="00453FEB">
        <w:rPr>
          <w:rFonts w:cs="Times New Roman"/>
        </w:rPr>
        <w:t xml:space="preserve">, at 343-45 (outlining state initiatives with reform focus); Austin, </w:t>
      </w:r>
      <w:r w:rsidRPr="00453FEB">
        <w:rPr>
          <w:rFonts w:cs="Times New Roman"/>
          <w:i/>
          <w:iCs/>
        </w:rPr>
        <w:t>supra</w:t>
      </w:r>
      <w:r w:rsidRPr="00453FEB">
        <w:rPr>
          <w:rFonts w:cs="Times New Roman"/>
        </w:rPr>
        <w:t xml:space="preserve"> note </w:t>
      </w:r>
      <w:r w:rsidRPr="00453FEB">
        <w:rPr>
          <w:rFonts w:cs="Times New Roman"/>
        </w:rPr>
        <w:fldChar w:fldCharType="begin"/>
      </w:r>
      <w:r w:rsidRPr="00453FEB">
        <w:rPr>
          <w:rFonts w:cs="Times New Roman"/>
        </w:rPr>
        <w:instrText xml:space="preserve"> NOTEREF _Ref62382572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114</w:t>
      </w:r>
      <w:r w:rsidRPr="00453FEB">
        <w:rPr>
          <w:rFonts w:cs="Times New Roman"/>
        </w:rPr>
        <w:fldChar w:fldCharType="end"/>
      </w:r>
      <w:r w:rsidRPr="00453FEB">
        <w:rPr>
          <w:rFonts w:cs="Times New Roman"/>
        </w:rPr>
        <w:t xml:space="preserve"> (arguing for alternatives to incarceration).  </w:t>
      </w:r>
    </w:p>
  </w:footnote>
  <w:footnote w:id="152">
    <w:p w14:paraId="5D8C645E" w14:textId="356D50C0"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See</w:t>
      </w:r>
      <w:r w:rsidRPr="00453FEB">
        <w:rPr>
          <w:rFonts w:cs="Times New Roman"/>
        </w:rPr>
        <w:t xml:space="preserve"> State v. </w:t>
      </w:r>
      <w:proofErr w:type="spellStart"/>
      <w:r w:rsidRPr="00453FEB">
        <w:rPr>
          <w:rFonts w:cs="Times New Roman"/>
        </w:rPr>
        <w:t>Reimonenq</w:t>
      </w:r>
      <w:proofErr w:type="spellEnd"/>
      <w:r w:rsidRPr="00453FEB">
        <w:rPr>
          <w:rFonts w:cs="Times New Roman"/>
        </w:rPr>
        <w:t xml:space="preserve">, 286 So. 3d 412, 420 (La. 2019) (describing balance of forces).  </w:t>
      </w:r>
    </w:p>
  </w:footnote>
  <w:footnote w:id="153">
    <w:p w14:paraId="5A2AFE49" w14:textId="7EE7BE61"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_Ref64465862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129</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_Ref64465862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130</w:t>
      </w:r>
      <w:r w:rsidRPr="00453FEB">
        <w:rPr>
          <w:rFonts w:cs="Times New Roman"/>
        </w:rPr>
        <w:fldChar w:fldCharType="end"/>
      </w:r>
      <w:r w:rsidRPr="00453FEB">
        <w:rPr>
          <w:rFonts w:cs="Times New Roman"/>
        </w:rPr>
        <w:t xml:space="preserve"> and accompanying text (arguing prosecutorial discretion </w:t>
      </w:r>
      <w:del w:id="494" w:author="Marie MacCune" w:date="2021-05-09T15:00:00Z">
        <w:r w:rsidRPr="00453FEB" w:rsidDel="00D3483F">
          <w:rPr>
            <w:rFonts w:cs="Times New Roman"/>
          </w:rPr>
          <w:delText xml:space="preserve">needed </w:delText>
        </w:r>
      </w:del>
      <w:ins w:id="495" w:author="Marie MacCune" w:date="2021-05-09T15:00:00Z">
        <w:r w:rsidR="008B28B4">
          <w:rPr>
            <w:rFonts w:cs="Times New Roman"/>
          </w:rPr>
          <w:t xml:space="preserve">[BBS 5.1] </w:t>
        </w:r>
        <w:r w:rsidR="00D3483F">
          <w:rPr>
            <w:rFonts w:cs="Times New Roman"/>
          </w:rPr>
          <w:t xml:space="preserve">necessary </w:t>
        </w:r>
      </w:ins>
      <w:r w:rsidRPr="00453FEB">
        <w:rPr>
          <w:rFonts w:cs="Times New Roman"/>
        </w:rPr>
        <w:t xml:space="preserve">to protect voters).  </w:t>
      </w:r>
    </w:p>
  </w:footnote>
  <w:footnote w:id="154">
    <w:p w14:paraId="0B04B188" w14:textId="66A67596"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w:t>
      </w:r>
      <w:r w:rsidRPr="00453FEB">
        <w:rPr>
          <w:rFonts w:cs="Times New Roman"/>
        </w:rPr>
        <w:t>Smith</w:t>
      </w:r>
      <w:ins w:id="496" w:author="Marie MacCune" w:date="2021-05-09T15:00:00Z">
        <w:r w:rsidR="00664A0E">
          <w:rPr>
            <w:rFonts w:cs="Times New Roman"/>
          </w:rPr>
          <w:t>,</w:t>
        </w:r>
      </w:ins>
      <w:r w:rsidRPr="00453FEB">
        <w:rPr>
          <w:rFonts w:cs="Times New Roman"/>
          <w:i/>
          <w:iCs/>
        </w:rPr>
        <w:t xml:space="preserve"> supra</w:t>
      </w:r>
      <w:r w:rsidRPr="00453FEB">
        <w:rPr>
          <w:rFonts w:cs="Times New Roman"/>
        </w:rPr>
        <w:t xml:space="preserve"> note </w:t>
      </w:r>
      <w:r w:rsidRPr="00664A0E">
        <w:rPr>
          <w:rFonts w:cs="Times New Roman"/>
          <w:highlight w:val="red"/>
          <w:rPrChange w:id="497" w:author="Marie MacCune" w:date="2021-05-09T15:00:00Z">
            <w:rPr>
              <w:rFonts w:cs="Times New Roman"/>
            </w:rPr>
          </w:rPrChange>
        </w:rPr>
        <w:t>2</w:t>
      </w:r>
      <w:ins w:id="498" w:author="Marie MacCune" w:date="2021-05-09T15:00:00Z">
        <w:r w:rsidR="00664A0E">
          <w:rPr>
            <w:rFonts w:cs="Times New Roman"/>
          </w:rPr>
          <w:t xml:space="preserve"> [BBS 7</w:t>
        </w:r>
      </w:ins>
      <w:ins w:id="499" w:author="Marie MacCune" w:date="2021-05-09T15:01:00Z">
        <w:r w:rsidR="00664A0E">
          <w:rPr>
            <w:rFonts w:cs="Times New Roman"/>
          </w:rPr>
          <w:t>.6]</w:t>
        </w:r>
      </w:ins>
      <w:r w:rsidRPr="00453FEB">
        <w:rPr>
          <w:rFonts w:cs="Times New Roman"/>
        </w:rPr>
        <w:t xml:space="preserve"> (describing recently elected progressive prosecutors’ pledge to end mass incarceration).  </w:t>
      </w:r>
      <w:r w:rsidRPr="00453FEB">
        <w:rPr>
          <w:rFonts w:cs="Times New Roman"/>
          <w:i/>
          <w:iCs/>
        </w:rPr>
        <w:t>But See</w:t>
      </w:r>
      <w:r w:rsidRPr="00453FEB">
        <w:rPr>
          <w:rFonts w:cs="Times New Roman"/>
        </w:rPr>
        <w:t xml:space="preserve"> </w:t>
      </w:r>
      <w:r w:rsidRPr="00D16CBC">
        <w:rPr>
          <w:rFonts w:cs="Times New Roman"/>
          <w:i/>
          <w:iCs/>
          <w:rPrChange w:id="500" w:author="Marie MacCune" w:date="2021-05-09T15:01:00Z">
            <w:rPr>
              <w:rFonts w:cs="Times New Roman"/>
            </w:rPr>
          </w:rPrChange>
        </w:rPr>
        <w:t>supra</w:t>
      </w:r>
      <w:r w:rsidRPr="00453FEB">
        <w:rPr>
          <w:rFonts w:cs="Times New Roman"/>
        </w:rPr>
        <w:t xml:space="preserve"> </w:t>
      </w:r>
      <w:ins w:id="501" w:author="Marie MacCune" w:date="2021-05-09T15:01:00Z">
        <w:r w:rsidR="00D16CBC">
          <w:rPr>
            <w:rFonts w:cs="Times New Roman"/>
          </w:rPr>
          <w:t xml:space="preserve">[BBS 1.3] </w:t>
        </w:r>
      </w:ins>
      <w:r w:rsidRPr="00453FEB">
        <w:rPr>
          <w:rFonts w:cs="Times New Roman"/>
        </w:rPr>
        <w:t xml:space="preserve">note </w:t>
      </w:r>
      <w:r w:rsidRPr="00453FEB">
        <w:rPr>
          <w:rFonts w:cs="Times New Roman"/>
        </w:rPr>
        <w:fldChar w:fldCharType="begin"/>
      </w:r>
      <w:r w:rsidRPr="00453FEB">
        <w:rPr>
          <w:rFonts w:cs="Times New Roman"/>
        </w:rPr>
        <w:instrText xml:space="preserve"> NOTEREF _Ref64318796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131</w:t>
      </w:r>
      <w:r w:rsidRPr="00453FEB">
        <w:rPr>
          <w:rFonts w:cs="Times New Roman"/>
        </w:rPr>
        <w:fldChar w:fldCharType="end"/>
      </w:r>
      <w:r w:rsidRPr="00453FEB">
        <w:rPr>
          <w:rFonts w:cs="Times New Roman"/>
        </w:rPr>
        <w:t xml:space="preserve"> and accompanying text (contemplating necessity of judicial intervention to protect defendant</w:t>
      </w:r>
      <w:del w:id="502" w:author="Marie MacCune" w:date="2021-05-09T15:01:00Z">
        <w:r w:rsidRPr="00453FEB" w:rsidDel="00501261">
          <w:rPr>
            <w:rFonts w:cs="Times New Roman"/>
          </w:rPr>
          <w:delText>’</w:delText>
        </w:r>
      </w:del>
      <w:r w:rsidRPr="00453FEB">
        <w:rPr>
          <w:rFonts w:cs="Times New Roman"/>
        </w:rPr>
        <w:t>s</w:t>
      </w:r>
      <w:ins w:id="503" w:author="Marie MacCune" w:date="2021-05-09T15:01:00Z">
        <w:r w:rsidR="00501261">
          <w:rPr>
            <w:rFonts w:cs="Times New Roman"/>
          </w:rPr>
          <w:t>’ [BBS 7.4]</w:t>
        </w:r>
      </w:ins>
      <w:r w:rsidRPr="00453FEB">
        <w:rPr>
          <w:rFonts w:cs="Times New Roman"/>
        </w:rPr>
        <w:t xml:space="preserve"> rights).  </w:t>
      </w:r>
    </w:p>
  </w:footnote>
  <w:footnote w:id="155">
    <w:p w14:paraId="2242DF1E" w14:textId="6440CA33"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_Ref62382572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114</w:t>
      </w:r>
      <w:r w:rsidRPr="00453FEB">
        <w:rPr>
          <w:rFonts w:cs="Times New Roman"/>
        </w:rPr>
        <w:fldChar w:fldCharType="end"/>
      </w:r>
      <w:r w:rsidRPr="00453FEB">
        <w:rPr>
          <w:rFonts w:cs="Times New Roman"/>
        </w:rPr>
        <w:t xml:space="preserve"> (discussing mass incarceration crisis and suggested remedies).  </w:t>
      </w:r>
    </w:p>
  </w:footnote>
  <w:footnote w:id="156">
    <w:p w14:paraId="2DCCBEFE" w14:textId="40C24AFB" w:rsidR="00F13951" w:rsidRPr="00453FEB" w:rsidRDefault="00F13951" w:rsidP="00453FEB">
      <w:pPr>
        <w:pStyle w:val="FootnoteText"/>
        <w:spacing w:line="480" w:lineRule="auto"/>
        <w:rPr>
          <w:rFonts w:cs="Times New Roman"/>
        </w:rPr>
      </w:pPr>
      <w:r w:rsidRPr="00453FEB">
        <w:rPr>
          <w:rStyle w:val="FootnoteReference"/>
          <w:rFonts w:cs="Times New Roman"/>
        </w:rPr>
        <w:footnoteRef/>
      </w:r>
      <w:r w:rsidRPr="00453FEB">
        <w:rPr>
          <w:rFonts w:cs="Times New Roman"/>
        </w:rPr>
        <w:t xml:space="preserve"> </w:t>
      </w:r>
      <w:r w:rsidRPr="00453FEB">
        <w:rPr>
          <w:rFonts w:cs="Times New Roman"/>
          <w:i/>
          <w:iCs/>
        </w:rPr>
        <w:t xml:space="preserve">See supra </w:t>
      </w:r>
      <w:r w:rsidRPr="00453FEB">
        <w:rPr>
          <w:rFonts w:cs="Times New Roman"/>
        </w:rPr>
        <w:t xml:space="preserve">note </w:t>
      </w:r>
      <w:r w:rsidRPr="00453FEB">
        <w:rPr>
          <w:rFonts w:cs="Times New Roman"/>
        </w:rPr>
        <w:fldChar w:fldCharType="begin"/>
      </w:r>
      <w:r w:rsidRPr="00453FEB">
        <w:rPr>
          <w:rFonts w:cs="Times New Roman"/>
        </w:rPr>
        <w:instrText xml:space="preserve"> NOTEREF _Ref64465862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129</w:t>
      </w:r>
      <w:r w:rsidRPr="00453FEB">
        <w:rPr>
          <w:rFonts w:cs="Times New Roman"/>
        </w:rPr>
        <w:fldChar w:fldCharType="end"/>
      </w:r>
      <w:r w:rsidRPr="00453FEB">
        <w:rPr>
          <w:rFonts w:cs="Times New Roman"/>
        </w:rPr>
        <w:t>-</w:t>
      </w:r>
      <w:r w:rsidRPr="00453FEB">
        <w:rPr>
          <w:rFonts w:cs="Times New Roman"/>
        </w:rPr>
        <w:fldChar w:fldCharType="begin"/>
      </w:r>
      <w:r w:rsidRPr="00453FEB">
        <w:rPr>
          <w:rFonts w:cs="Times New Roman"/>
        </w:rPr>
        <w:instrText xml:space="preserve"> NOTEREF _Ref64465862 \h </w:instrText>
      </w:r>
      <w:r>
        <w:rPr>
          <w:rFonts w:cs="Times New Roman"/>
        </w:rPr>
        <w:instrText xml:space="preserve"> \* MERGEFORMAT </w:instrText>
      </w:r>
      <w:r w:rsidRPr="00453FEB">
        <w:rPr>
          <w:rFonts w:cs="Times New Roman"/>
        </w:rPr>
      </w:r>
      <w:r w:rsidRPr="00453FEB">
        <w:rPr>
          <w:rFonts w:cs="Times New Roman"/>
        </w:rPr>
        <w:fldChar w:fldCharType="separate"/>
      </w:r>
      <w:r w:rsidRPr="00453FEB">
        <w:rPr>
          <w:rFonts w:cs="Times New Roman"/>
        </w:rPr>
        <w:t>130</w:t>
      </w:r>
      <w:r w:rsidRPr="00453FEB">
        <w:rPr>
          <w:rFonts w:cs="Times New Roman"/>
        </w:rPr>
        <w:fldChar w:fldCharType="end"/>
      </w:r>
      <w:r w:rsidRPr="00453FEB">
        <w:rPr>
          <w:rFonts w:cs="Times New Roman"/>
        </w:rPr>
        <w:t xml:space="preserve"> and accompanying text (articulating argument for prosecutorial discretions ability to protect voters).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ECD65" w14:textId="34CCD0A7" w:rsidR="00EA0638" w:rsidRPr="00F46C68" w:rsidRDefault="00EA0638">
    <w:pPr>
      <w:pStyle w:val="Header"/>
      <w:rPr>
        <w:rFonts w:ascii="Courier New" w:hAnsi="Courier New" w:cs="Courier New"/>
      </w:rPr>
    </w:pPr>
    <w:r>
      <w:rPr>
        <w:rFonts w:ascii="Courier New" w:hAnsi="Courier New" w:cs="Courier New"/>
      </w:rPr>
      <w:t>M</w:t>
    </w:r>
    <w:r w:rsidRPr="00F46C68">
      <w:rPr>
        <w:rFonts w:ascii="Courier New" w:hAnsi="Courier New" w:cs="Courier New"/>
      </w:rPr>
      <w:t xml:space="preserve">. </w:t>
    </w:r>
    <w:r>
      <w:rPr>
        <w:rFonts w:ascii="Courier New" w:hAnsi="Courier New" w:cs="Courier New"/>
      </w:rPr>
      <w:t>Patalano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F7B"/>
    <w:multiLevelType w:val="hybridMultilevel"/>
    <w:tmpl w:val="0838B568"/>
    <w:lvl w:ilvl="0" w:tplc="E5A23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01A4A"/>
    <w:multiLevelType w:val="hybridMultilevel"/>
    <w:tmpl w:val="FB6E4CE8"/>
    <w:lvl w:ilvl="0" w:tplc="0D781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86B56"/>
    <w:multiLevelType w:val="hybridMultilevel"/>
    <w:tmpl w:val="1BA62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191C48"/>
    <w:multiLevelType w:val="hybridMultilevel"/>
    <w:tmpl w:val="54A2540C"/>
    <w:lvl w:ilvl="0" w:tplc="0178B6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F96D3B"/>
    <w:multiLevelType w:val="hybridMultilevel"/>
    <w:tmpl w:val="850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Donald Patalano">
    <w15:presenceInfo w15:providerId="None" w15:userId="Matthew Donald Patal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3D"/>
    <w:rsid w:val="00000501"/>
    <w:rsid w:val="00005847"/>
    <w:rsid w:val="0000629A"/>
    <w:rsid w:val="00006F82"/>
    <w:rsid w:val="00007F96"/>
    <w:rsid w:val="00011D24"/>
    <w:rsid w:val="000121D0"/>
    <w:rsid w:val="000126A5"/>
    <w:rsid w:val="0001337E"/>
    <w:rsid w:val="00016BB9"/>
    <w:rsid w:val="00017318"/>
    <w:rsid w:val="000179B4"/>
    <w:rsid w:val="00021363"/>
    <w:rsid w:val="00023289"/>
    <w:rsid w:val="0002337E"/>
    <w:rsid w:val="00023AEF"/>
    <w:rsid w:val="000244CF"/>
    <w:rsid w:val="000253B3"/>
    <w:rsid w:val="0002592D"/>
    <w:rsid w:val="0002715A"/>
    <w:rsid w:val="00032BD6"/>
    <w:rsid w:val="0003333F"/>
    <w:rsid w:val="0003571D"/>
    <w:rsid w:val="00037156"/>
    <w:rsid w:val="0004180D"/>
    <w:rsid w:val="00043C00"/>
    <w:rsid w:val="00046016"/>
    <w:rsid w:val="00046936"/>
    <w:rsid w:val="0005222D"/>
    <w:rsid w:val="00055140"/>
    <w:rsid w:val="000557DB"/>
    <w:rsid w:val="00060394"/>
    <w:rsid w:val="000612D3"/>
    <w:rsid w:val="000636A4"/>
    <w:rsid w:val="00064CB3"/>
    <w:rsid w:val="00065AB5"/>
    <w:rsid w:val="000668DB"/>
    <w:rsid w:val="000677AE"/>
    <w:rsid w:val="0007019A"/>
    <w:rsid w:val="000713F0"/>
    <w:rsid w:val="000821C0"/>
    <w:rsid w:val="00085378"/>
    <w:rsid w:val="000853BD"/>
    <w:rsid w:val="000917EB"/>
    <w:rsid w:val="00094642"/>
    <w:rsid w:val="00095239"/>
    <w:rsid w:val="00095D66"/>
    <w:rsid w:val="000978B2"/>
    <w:rsid w:val="000A31FF"/>
    <w:rsid w:val="000A598C"/>
    <w:rsid w:val="000A59F9"/>
    <w:rsid w:val="000A5F4F"/>
    <w:rsid w:val="000A64DB"/>
    <w:rsid w:val="000A6F66"/>
    <w:rsid w:val="000A769A"/>
    <w:rsid w:val="000B0DB4"/>
    <w:rsid w:val="000B2CFA"/>
    <w:rsid w:val="000B388C"/>
    <w:rsid w:val="000B48C1"/>
    <w:rsid w:val="000B5DF5"/>
    <w:rsid w:val="000B67CD"/>
    <w:rsid w:val="000C01C9"/>
    <w:rsid w:val="000C2244"/>
    <w:rsid w:val="000C27B5"/>
    <w:rsid w:val="000C31FD"/>
    <w:rsid w:val="000C3353"/>
    <w:rsid w:val="000C3D30"/>
    <w:rsid w:val="000C6647"/>
    <w:rsid w:val="000C66BA"/>
    <w:rsid w:val="000C6F05"/>
    <w:rsid w:val="000C74AD"/>
    <w:rsid w:val="000D5053"/>
    <w:rsid w:val="000E14BD"/>
    <w:rsid w:val="000E21BD"/>
    <w:rsid w:val="000E24C7"/>
    <w:rsid w:val="000E36A0"/>
    <w:rsid w:val="000E3D74"/>
    <w:rsid w:val="000E46D2"/>
    <w:rsid w:val="000E5A21"/>
    <w:rsid w:val="000E5DB5"/>
    <w:rsid w:val="000E6333"/>
    <w:rsid w:val="000E6D6B"/>
    <w:rsid w:val="000E72AD"/>
    <w:rsid w:val="000F000B"/>
    <w:rsid w:val="000F081F"/>
    <w:rsid w:val="000F1B3A"/>
    <w:rsid w:val="000F21CD"/>
    <w:rsid w:val="000F28FD"/>
    <w:rsid w:val="000F49D1"/>
    <w:rsid w:val="000F60CB"/>
    <w:rsid w:val="001014D7"/>
    <w:rsid w:val="00101A29"/>
    <w:rsid w:val="00102584"/>
    <w:rsid w:val="0010334C"/>
    <w:rsid w:val="00103E8D"/>
    <w:rsid w:val="00104BF2"/>
    <w:rsid w:val="001061AA"/>
    <w:rsid w:val="001079F9"/>
    <w:rsid w:val="001105A7"/>
    <w:rsid w:val="001107F8"/>
    <w:rsid w:val="00111EDF"/>
    <w:rsid w:val="00113E09"/>
    <w:rsid w:val="0011593C"/>
    <w:rsid w:val="00115DB4"/>
    <w:rsid w:val="00116B78"/>
    <w:rsid w:val="00117322"/>
    <w:rsid w:val="0012095C"/>
    <w:rsid w:val="001232E2"/>
    <w:rsid w:val="00127297"/>
    <w:rsid w:val="0013427D"/>
    <w:rsid w:val="00134432"/>
    <w:rsid w:val="001418CE"/>
    <w:rsid w:val="001457F3"/>
    <w:rsid w:val="001468FF"/>
    <w:rsid w:val="00146FF8"/>
    <w:rsid w:val="00151429"/>
    <w:rsid w:val="001537D1"/>
    <w:rsid w:val="00155B81"/>
    <w:rsid w:val="00163B1D"/>
    <w:rsid w:val="001649EC"/>
    <w:rsid w:val="00165359"/>
    <w:rsid w:val="0016644C"/>
    <w:rsid w:val="001664BA"/>
    <w:rsid w:val="001670D0"/>
    <w:rsid w:val="00167552"/>
    <w:rsid w:val="00171546"/>
    <w:rsid w:val="0017227A"/>
    <w:rsid w:val="001723ED"/>
    <w:rsid w:val="00174526"/>
    <w:rsid w:val="00177E6F"/>
    <w:rsid w:val="00181B66"/>
    <w:rsid w:val="00185454"/>
    <w:rsid w:val="00186489"/>
    <w:rsid w:val="001865BC"/>
    <w:rsid w:val="00186605"/>
    <w:rsid w:val="0018744A"/>
    <w:rsid w:val="00187D54"/>
    <w:rsid w:val="00187FDB"/>
    <w:rsid w:val="001912C1"/>
    <w:rsid w:val="00191A37"/>
    <w:rsid w:val="00191D5B"/>
    <w:rsid w:val="00192447"/>
    <w:rsid w:val="00194612"/>
    <w:rsid w:val="001951CF"/>
    <w:rsid w:val="001952D5"/>
    <w:rsid w:val="00197549"/>
    <w:rsid w:val="0019770D"/>
    <w:rsid w:val="001A0C96"/>
    <w:rsid w:val="001A1FC2"/>
    <w:rsid w:val="001A4592"/>
    <w:rsid w:val="001A47C4"/>
    <w:rsid w:val="001A5327"/>
    <w:rsid w:val="001A58AC"/>
    <w:rsid w:val="001A7C30"/>
    <w:rsid w:val="001B38E9"/>
    <w:rsid w:val="001B43CC"/>
    <w:rsid w:val="001C3C4F"/>
    <w:rsid w:val="001C53A6"/>
    <w:rsid w:val="001C5C79"/>
    <w:rsid w:val="001D17C5"/>
    <w:rsid w:val="001D49D6"/>
    <w:rsid w:val="001D683E"/>
    <w:rsid w:val="001E08A6"/>
    <w:rsid w:val="001E1460"/>
    <w:rsid w:val="001E2131"/>
    <w:rsid w:val="001E232D"/>
    <w:rsid w:val="001E3F5A"/>
    <w:rsid w:val="001E54A8"/>
    <w:rsid w:val="001E5769"/>
    <w:rsid w:val="001E7C0C"/>
    <w:rsid w:val="001F0CFB"/>
    <w:rsid w:val="001F3056"/>
    <w:rsid w:val="001F64E4"/>
    <w:rsid w:val="001F7751"/>
    <w:rsid w:val="001F7C3E"/>
    <w:rsid w:val="00200A90"/>
    <w:rsid w:val="00201E12"/>
    <w:rsid w:val="002034A8"/>
    <w:rsid w:val="0020581B"/>
    <w:rsid w:val="00206235"/>
    <w:rsid w:val="002204C8"/>
    <w:rsid w:val="00221035"/>
    <w:rsid w:val="002227E1"/>
    <w:rsid w:val="00224819"/>
    <w:rsid w:val="0022521D"/>
    <w:rsid w:val="002272C0"/>
    <w:rsid w:val="00230439"/>
    <w:rsid w:val="0023088C"/>
    <w:rsid w:val="00230DA5"/>
    <w:rsid w:val="00231551"/>
    <w:rsid w:val="002332B9"/>
    <w:rsid w:val="002339C5"/>
    <w:rsid w:val="00235D15"/>
    <w:rsid w:val="00235FC1"/>
    <w:rsid w:val="002370C7"/>
    <w:rsid w:val="00240A3E"/>
    <w:rsid w:val="00241D4E"/>
    <w:rsid w:val="00242ECE"/>
    <w:rsid w:val="00245AC4"/>
    <w:rsid w:val="00253EC8"/>
    <w:rsid w:val="00255823"/>
    <w:rsid w:val="00257E3B"/>
    <w:rsid w:val="002604BE"/>
    <w:rsid w:val="0026193E"/>
    <w:rsid w:val="002640A7"/>
    <w:rsid w:val="00265AA1"/>
    <w:rsid w:val="002671AD"/>
    <w:rsid w:val="0026727A"/>
    <w:rsid w:val="00267C1D"/>
    <w:rsid w:val="0027071F"/>
    <w:rsid w:val="002740EC"/>
    <w:rsid w:val="00274E9A"/>
    <w:rsid w:val="0027509E"/>
    <w:rsid w:val="002776A0"/>
    <w:rsid w:val="002776E6"/>
    <w:rsid w:val="002813BA"/>
    <w:rsid w:val="00283214"/>
    <w:rsid w:val="002833DA"/>
    <w:rsid w:val="00285558"/>
    <w:rsid w:val="0028791D"/>
    <w:rsid w:val="00290BBE"/>
    <w:rsid w:val="00291232"/>
    <w:rsid w:val="00294385"/>
    <w:rsid w:val="002946D8"/>
    <w:rsid w:val="0029578F"/>
    <w:rsid w:val="002961CA"/>
    <w:rsid w:val="0029621F"/>
    <w:rsid w:val="00296494"/>
    <w:rsid w:val="00296DCA"/>
    <w:rsid w:val="002A00CF"/>
    <w:rsid w:val="002A11E2"/>
    <w:rsid w:val="002A1687"/>
    <w:rsid w:val="002A195C"/>
    <w:rsid w:val="002A21E9"/>
    <w:rsid w:val="002A2DE2"/>
    <w:rsid w:val="002A5BF5"/>
    <w:rsid w:val="002A5E4B"/>
    <w:rsid w:val="002B11E6"/>
    <w:rsid w:val="002B1F47"/>
    <w:rsid w:val="002B33E9"/>
    <w:rsid w:val="002B476F"/>
    <w:rsid w:val="002B50F8"/>
    <w:rsid w:val="002B5893"/>
    <w:rsid w:val="002C072F"/>
    <w:rsid w:val="002C1691"/>
    <w:rsid w:val="002C3007"/>
    <w:rsid w:val="002C3992"/>
    <w:rsid w:val="002C4557"/>
    <w:rsid w:val="002C4914"/>
    <w:rsid w:val="002C5751"/>
    <w:rsid w:val="002C6A3D"/>
    <w:rsid w:val="002C71A0"/>
    <w:rsid w:val="002C7953"/>
    <w:rsid w:val="002D1F2E"/>
    <w:rsid w:val="002D362D"/>
    <w:rsid w:val="002D4830"/>
    <w:rsid w:val="002D4A2B"/>
    <w:rsid w:val="002D4AAF"/>
    <w:rsid w:val="002D516F"/>
    <w:rsid w:val="002D52F7"/>
    <w:rsid w:val="002D5D62"/>
    <w:rsid w:val="002D6E32"/>
    <w:rsid w:val="002E0947"/>
    <w:rsid w:val="002E11C3"/>
    <w:rsid w:val="002E183A"/>
    <w:rsid w:val="002E5720"/>
    <w:rsid w:val="002E6D00"/>
    <w:rsid w:val="002E7FF5"/>
    <w:rsid w:val="002F3E21"/>
    <w:rsid w:val="002F688D"/>
    <w:rsid w:val="00302D66"/>
    <w:rsid w:val="00303525"/>
    <w:rsid w:val="00303B6B"/>
    <w:rsid w:val="00305714"/>
    <w:rsid w:val="00307F81"/>
    <w:rsid w:val="003105CF"/>
    <w:rsid w:val="00311EB1"/>
    <w:rsid w:val="003154E4"/>
    <w:rsid w:val="00316716"/>
    <w:rsid w:val="0032326B"/>
    <w:rsid w:val="00327587"/>
    <w:rsid w:val="003279E9"/>
    <w:rsid w:val="00330309"/>
    <w:rsid w:val="00331F77"/>
    <w:rsid w:val="0033385F"/>
    <w:rsid w:val="00333E36"/>
    <w:rsid w:val="0033712B"/>
    <w:rsid w:val="00341916"/>
    <w:rsid w:val="003439D6"/>
    <w:rsid w:val="00343CE0"/>
    <w:rsid w:val="00346A5E"/>
    <w:rsid w:val="00347A11"/>
    <w:rsid w:val="00350156"/>
    <w:rsid w:val="00350EB7"/>
    <w:rsid w:val="00352C71"/>
    <w:rsid w:val="003531CF"/>
    <w:rsid w:val="00355098"/>
    <w:rsid w:val="00356799"/>
    <w:rsid w:val="00356AF6"/>
    <w:rsid w:val="00357A80"/>
    <w:rsid w:val="003602B5"/>
    <w:rsid w:val="00362B3D"/>
    <w:rsid w:val="003640FC"/>
    <w:rsid w:val="003650E9"/>
    <w:rsid w:val="00367B28"/>
    <w:rsid w:val="00367C70"/>
    <w:rsid w:val="003707FD"/>
    <w:rsid w:val="00371926"/>
    <w:rsid w:val="00372227"/>
    <w:rsid w:val="00372D60"/>
    <w:rsid w:val="003763DE"/>
    <w:rsid w:val="00377513"/>
    <w:rsid w:val="003814AD"/>
    <w:rsid w:val="00382BD5"/>
    <w:rsid w:val="00384D97"/>
    <w:rsid w:val="003854CA"/>
    <w:rsid w:val="00387848"/>
    <w:rsid w:val="00390CD1"/>
    <w:rsid w:val="00393A78"/>
    <w:rsid w:val="00394D40"/>
    <w:rsid w:val="00397C11"/>
    <w:rsid w:val="00397F46"/>
    <w:rsid w:val="003A08D2"/>
    <w:rsid w:val="003A41AD"/>
    <w:rsid w:val="003A531A"/>
    <w:rsid w:val="003A672D"/>
    <w:rsid w:val="003A6D37"/>
    <w:rsid w:val="003B09E7"/>
    <w:rsid w:val="003B1573"/>
    <w:rsid w:val="003B3656"/>
    <w:rsid w:val="003B44C3"/>
    <w:rsid w:val="003B485C"/>
    <w:rsid w:val="003B5280"/>
    <w:rsid w:val="003C04D9"/>
    <w:rsid w:val="003C0EB2"/>
    <w:rsid w:val="003C22EB"/>
    <w:rsid w:val="003C410B"/>
    <w:rsid w:val="003C4275"/>
    <w:rsid w:val="003C500F"/>
    <w:rsid w:val="003C5AB3"/>
    <w:rsid w:val="003C75CC"/>
    <w:rsid w:val="003D08F9"/>
    <w:rsid w:val="003D205C"/>
    <w:rsid w:val="003D34D1"/>
    <w:rsid w:val="003D683D"/>
    <w:rsid w:val="003E020C"/>
    <w:rsid w:val="003E22D1"/>
    <w:rsid w:val="003E360F"/>
    <w:rsid w:val="003E4821"/>
    <w:rsid w:val="003E622A"/>
    <w:rsid w:val="003E6FF5"/>
    <w:rsid w:val="003E7AA9"/>
    <w:rsid w:val="003F0991"/>
    <w:rsid w:val="003F5BB7"/>
    <w:rsid w:val="003F7220"/>
    <w:rsid w:val="00401481"/>
    <w:rsid w:val="00403E5C"/>
    <w:rsid w:val="00404799"/>
    <w:rsid w:val="00404810"/>
    <w:rsid w:val="004057E1"/>
    <w:rsid w:val="00410CF3"/>
    <w:rsid w:val="004116A5"/>
    <w:rsid w:val="00411FEF"/>
    <w:rsid w:val="00412F51"/>
    <w:rsid w:val="004149CF"/>
    <w:rsid w:val="004166A1"/>
    <w:rsid w:val="004200B4"/>
    <w:rsid w:val="00421601"/>
    <w:rsid w:val="00422D04"/>
    <w:rsid w:val="00423958"/>
    <w:rsid w:val="0042459D"/>
    <w:rsid w:val="00424BD8"/>
    <w:rsid w:val="00424C08"/>
    <w:rsid w:val="00425961"/>
    <w:rsid w:val="00427302"/>
    <w:rsid w:val="0043104C"/>
    <w:rsid w:val="00432696"/>
    <w:rsid w:val="00432913"/>
    <w:rsid w:val="00437974"/>
    <w:rsid w:val="00441868"/>
    <w:rsid w:val="0044322F"/>
    <w:rsid w:val="00443721"/>
    <w:rsid w:val="00444F1E"/>
    <w:rsid w:val="00445017"/>
    <w:rsid w:val="00445C24"/>
    <w:rsid w:val="00446715"/>
    <w:rsid w:val="00447DC8"/>
    <w:rsid w:val="004516BA"/>
    <w:rsid w:val="0045221B"/>
    <w:rsid w:val="0045260E"/>
    <w:rsid w:val="00453FEB"/>
    <w:rsid w:val="004542D2"/>
    <w:rsid w:val="00454D47"/>
    <w:rsid w:val="0045556C"/>
    <w:rsid w:val="00456023"/>
    <w:rsid w:val="004570A7"/>
    <w:rsid w:val="00457274"/>
    <w:rsid w:val="00460A5A"/>
    <w:rsid w:val="00460E65"/>
    <w:rsid w:val="00460E84"/>
    <w:rsid w:val="004654EF"/>
    <w:rsid w:val="004678F5"/>
    <w:rsid w:val="00472F90"/>
    <w:rsid w:val="00473533"/>
    <w:rsid w:val="00473671"/>
    <w:rsid w:val="00474247"/>
    <w:rsid w:val="00475392"/>
    <w:rsid w:val="004763D1"/>
    <w:rsid w:val="004765CE"/>
    <w:rsid w:val="00482954"/>
    <w:rsid w:val="00482D84"/>
    <w:rsid w:val="00483636"/>
    <w:rsid w:val="00485905"/>
    <w:rsid w:val="004859A0"/>
    <w:rsid w:val="00485BB3"/>
    <w:rsid w:val="00486D93"/>
    <w:rsid w:val="004900EE"/>
    <w:rsid w:val="00492DA2"/>
    <w:rsid w:val="00496845"/>
    <w:rsid w:val="004A2100"/>
    <w:rsid w:val="004A2B5A"/>
    <w:rsid w:val="004A3FBE"/>
    <w:rsid w:val="004A476F"/>
    <w:rsid w:val="004A70A5"/>
    <w:rsid w:val="004A7937"/>
    <w:rsid w:val="004B2199"/>
    <w:rsid w:val="004B2F67"/>
    <w:rsid w:val="004B47D7"/>
    <w:rsid w:val="004B4BE2"/>
    <w:rsid w:val="004B6A2E"/>
    <w:rsid w:val="004B7A83"/>
    <w:rsid w:val="004C0375"/>
    <w:rsid w:val="004C3725"/>
    <w:rsid w:val="004C4D27"/>
    <w:rsid w:val="004C4EC1"/>
    <w:rsid w:val="004C52F9"/>
    <w:rsid w:val="004C5533"/>
    <w:rsid w:val="004C5DFA"/>
    <w:rsid w:val="004C7440"/>
    <w:rsid w:val="004C7D69"/>
    <w:rsid w:val="004D1B2D"/>
    <w:rsid w:val="004D344B"/>
    <w:rsid w:val="004D47FF"/>
    <w:rsid w:val="004D5725"/>
    <w:rsid w:val="004E1AC6"/>
    <w:rsid w:val="004E1FBA"/>
    <w:rsid w:val="004E29C2"/>
    <w:rsid w:val="004E2B60"/>
    <w:rsid w:val="004E5D6C"/>
    <w:rsid w:val="004E78BC"/>
    <w:rsid w:val="004F03F9"/>
    <w:rsid w:val="004F1EA8"/>
    <w:rsid w:val="004F3CD0"/>
    <w:rsid w:val="004F5F53"/>
    <w:rsid w:val="005009CF"/>
    <w:rsid w:val="0050121A"/>
    <w:rsid w:val="00501261"/>
    <w:rsid w:val="00501A42"/>
    <w:rsid w:val="00502DA5"/>
    <w:rsid w:val="005047FB"/>
    <w:rsid w:val="005056D6"/>
    <w:rsid w:val="005125FD"/>
    <w:rsid w:val="00514365"/>
    <w:rsid w:val="005160C1"/>
    <w:rsid w:val="00516DBE"/>
    <w:rsid w:val="00517395"/>
    <w:rsid w:val="005200D5"/>
    <w:rsid w:val="00520E5D"/>
    <w:rsid w:val="00520FCD"/>
    <w:rsid w:val="005219D9"/>
    <w:rsid w:val="00522134"/>
    <w:rsid w:val="00523AB3"/>
    <w:rsid w:val="00523DFD"/>
    <w:rsid w:val="00525334"/>
    <w:rsid w:val="0052608B"/>
    <w:rsid w:val="005269FE"/>
    <w:rsid w:val="00527567"/>
    <w:rsid w:val="00527C48"/>
    <w:rsid w:val="00530342"/>
    <w:rsid w:val="00530367"/>
    <w:rsid w:val="0053037B"/>
    <w:rsid w:val="00535165"/>
    <w:rsid w:val="00541257"/>
    <w:rsid w:val="00551750"/>
    <w:rsid w:val="005520AF"/>
    <w:rsid w:val="0055286B"/>
    <w:rsid w:val="00554218"/>
    <w:rsid w:val="0055475C"/>
    <w:rsid w:val="005574DA"/>
    <w:rsid w:val="00561C9A"/>
    <w:rsid w:val="00563771"/>
    <w:rsid w:val="00565DA3"/>
    <w:rsid w:val="00566D5F"/>
    <w:rsid w:val="00567D1F"/>
    <w:rsid w:val="00571345"/>
    <w:rsid w:val="0057153A"/>
    <w:rsid w:val="00571DD3"/>
    <w:rsid w:val="00573B03"/>
    <w:rsid w:val="00573CE6"/>
    <w:rsid w:val="005740A1"/>
    <w:rsid w:val="005751AB"/>
    <w:rsid w:val="00577207"/>
    <w:rsid w:val="00577C8D"/>
    <w:rsid w:val="005810A9"/>
    <w:rsid w:val="00583F2B"/>
    <w:rsid w:val="0058435F"/>
    <w:rsid w:val="00584CC3"/>
    <w:rsid w:val="00586D7A"/>
    <w:rsid w:val="00587CE7"/>
    <w:rsid w:val="00592A06"/>
    <w:rsid w:val="00595A20"/>
    <w:rsid w:val="00595AE1"/>
    <w:rsid w:val="00596679"/>
    <w:rsid w:val="00596FD5"/>
    <w:rsid w:val="0059709B"/>
    <w:rsid w:val="005A2738"/>
    <w:rsid w:val="005A4A13"/>
    <w:rsid w:val="005A55DC"/>
    <w:rsid w:val="005A67A5"/>
    <w:rsid w:val="005A71E6"/>
    <w:rsid w:val="005A7597"/>
    <w:rsid w:val="005A7D46"/>
    <w:rsid w:val="005B38B3"/>
    <w:rsid w:val="005B3DC4"/>
    <w:rsid w:val="005B6101"/>
    <w:rsid w:val="005C0978"/>
    <w:rsid w:val="005C1510"/>
    <w:rsid w:val="005C2B8E"/>
    <w:rsid w:val="005C47F5"/>
    <w:rsid w:val="005D052B"/>
    <w:rsid w:val="005D1F0A"/>
    <w:rsid w:val="005D209D"/>
    <w:rsid w:val="005D5E33"/>
    <w:rsid w:val="005D6975"/>
    <w:rsid w:val="005D712B"/>
    <w:rsid w:val="005D7605"/>
    <w:rsid w:val="005E00E5"/>
    <w:rsid w:val="005E130F"/>
    <w:rsid w:val="005E3D13"/>
    <w:rsid w:val="005E48D4"/>
    <w:rsid w:val="005E75E8"/>
    <w:rsid w:val="005F1400"/>
    <w:rsid w:val="005F1CE3"/>
    <w:rsid w:val="005F1D9B"/>
    <w:rsid w:val="005F372A"/>
    <w:rsid w:val="005F4C71"/>
    <w:rsid w:val="005F72A8"/>
    <w:rsid w:val="005F776C"/>
    <w:rsid w:val="006013D3"/>
    <w:rsid w:val="006019FA"/>
    <w:rsid w:val="00601FCB"/>
    <w:rsid w:val="00602D7D"/>
    <w:rsid w:val="00603526"/>
    <w:rsid w:val="00603769"/>
    <w:rsid w:val="00605FEE"/>
    <w:rsid w:val="00606D90"/>
    <w:rsid w:val="0060734C"/>
    <w:rsid w:val="0061418E"/>
    <w:rsid w:val="006145E0"/>
    <w:rsid w:val="0061565A"/>
    <w:rsid w:val="00616E87"/>
    <w:rsid w:val="00622B5C"/>
    <w:rsid w:val="00622ECC"/>
    <w:rsid w:val="00623804"/>
    <w:rsid w:val="00625877"/>
    <w:rsid w:val="00626F3C"/>
    <w:rsid w:val="00627D8E"/>
    <w:rsid w:val="0063063A"/>
    <w:rsid w:val="0063187A"/>
    <w:rsid w:val="00635431"/>
    <w:rsid w:val="00635945"/>
    <w:rsid w:val="00636982"/>
    <w:rsid w:val="00637957"/>
    <w:rsid w:val="00637B0B"/>
    <w:rsid w:val="0064046C"/>
    <w:rsid w:val="00647240"/>
    <w:rsid w:val="00647874"/>
    <w:rsid w:val="00652FEA"/>
    <w:rsid w:val="00654158"/>
    <w:rsid w:val="00656210"/>
    <w:rsid w:val="0065746E"/>
    <w:rsid w:val="00660721"/>
    <w:rsid w:val="00660B95"/>
    <w:rsid w:val="00662346"/>
    <w:rsid w:val="00664A0E"/>
    <w:rsid w:val="00665F67"/>
    <w:rsid w:val="0066609E"/>
    <w:rsid w:val="00666AF6"/>
    <w:rsid w:val="00666FAC"/>
    <w:rsid w:val="0066731B"/>
    <w:rsid w:val="00671B0B"/>
    <w:rsid w:val="00672492"/>
    <w:rsid w:val="00673721"/>
    <w:rsid w:val="006739AE"/>
    <w:rsid w:val="006744D5"/>
    <w:rsid w:val="006744FB"/>
    <w:rsid w:val="00675046"/>
    <w:rsid w:val="00675DFD"/>
    <w:rsid w:val="00675F4F"/>
    <w:rsid w:val="00677320"/>
    <w:rsid w:val="00677D57"/>
    <w:rsid w:val="00680C81"/>
    <w:rsid w:val="00682068"/>
    <w:rsid w:val="00682946"/>
    <w:rsid w:val="00682C51"/>
    <w:rsid w:val="00694A2C"/>
    <w:rsid w:val="0069587B"/>
    <w:rsid w:val="00695D17"/>
    <w:rsid w:val="006A0A24"/>
    <w:rsid w:val="006A0FF2"/>
    <w:rsid w:val="006A250F"/>
    <w:rsid w:val="006A46EA"/>
    <w:rsid w:val="006B148C"/>
    <w:rsid w:val="006B3C90"/>
    <w:rsid w:val="006B5291"/>
    <w:rsid w:val="006B5702"/>
    <w:rsid w:val="006B5944"/>
    <w:rsid w:val="006B6E0A"/>
    <w:rsid w:val="006B7F6F"/>
    <w:rsid w:val="006C3EC9"/>
    <w:rsid w:val="006C5209"/>
    <w:rsid w:val="006C7C49"/>
    <w:rsid w:val="006D19A3"/>
    <w:rsid w:val="006D67E8"/>
    <w:rsid w:val="006D6C3F"/>
    <w:rsid w:val="006D7386"/>
    <w:rsid w:val="006E0295"/>
    <w:rsid w:val="006E21E7"/>
    <w:rsid w:val="006E2C48"/>
    <w:rsid w:val="006E4111"/>
    <w:rsid w:val="006E44F6"/>
    <w:rsid w:val="006E4920"/>
    <w:rsid w:val="006E4A26"/>
    <w:rsid w:val="006E7C20"/>
    <w:rsid w:val="006F0795"/>
    <w:rsid w:val="006F1350"/>
    <w:rsid w:val="006F701B"/>
    <w:rsid w:val="006F719F"/>
    <w:rsid w:val="00700758"/>
    <w:rsid w:val="00702C27"/>
    <w:rsid w:val="00703620"/>
    <w:rsid w:val="007038D1"/>
    <w:rsid w:val="007052E5"/>
    <w:rsid w:val="007141F7"/>
    <w:rsid w:val="00714915"/>
    <w:rsid w:val="00715AA0"/>
    <w:rsid w:val="00715DA4"/>
    <w:rsid w:val="00716F2D"/>
    <w:rsid w:val="0072092B"/>
    <w:rsid w:val="007233E2"/>
    <w:rsid w:val="00723A20"/>
    <w:rsid w:val="00724539"/>
    <w:rsid w:val="00724E52"/>
    <w:rsid w:val="007261D1"/>
    <w:rsid w:val="00727BBD"/>
    <w:rsid w:val="0073121C"/>
    <w:rsid w:val="0073258F"/>
    <w:rsid w:val="007359B8"/>
    <w:rsid w:val="00736D8F"/>
    <w:rsid w:val="007447CE"/>
    <w:rsid w:val="007460F2"/>
    <w:rsid w:val="00753BC8"/>
    <w:rsid w:val="007541E1"/>
    <w:rsid w:val="0075452E"/>
    <w:rsid w:val="00755196"/>
    <w:rsid w:val="0075599C"/>
    <w:rsid w:val="00756F53"/>
    <w:rsid w:val="007601F8"/>
    <w:rsid w:val="00763992"/>
    <w:rsid w:val="00764DAB"/>
    <w:rsid w:val="007656FA"/>
    <w:rsid w:val="00766C39"/>
    <w:rsid w:val="0076774C"/>
    <w:rsid w:val="00770E09"/>
    <w:rsid w:val="00770F99"/>
    <w:rsid w:val="0077132D"/>
    <w:rsid w:val="00780176"/>
    <w:rsid w:val="00783CB2"/>
    <w:rsid w:val="00784AFE"/>
    <w:rsid w:val="00786969"/>
    <w:rsid w:val="00792688"/>
    <w:rsid w:val="00794A3F"/>
    <w:rsid w:val="0079704D"/>
    <w:rsid w:val="007A094E"/>
    <w:rsid w:val="007A3E5C"/>
    <w:rsid w:val="007A4E3B"/>
    <w:rsid w:val="007A7532"/>
    <w:rsid w:val="007B0CAC"/>
    <w:rsid w:val="007B1526"/>
    <w:rsid w:val="007B4D2B"/>
    <w:rsid w:val="007C3976"/>
    <w:rsid w:val="007C3B1F"/>
    <w:rsid w:val="007C7674"/>
    <w:rsid w:val="007D272D"/>
    <w:rsid w:val="007D2C88"/>
    <w:rsid w:val="007D44ED"/>
    <w:rsid w:val="007D5087"/>
    <w:rsid w:val="007E4262"/>
    <w:rsid w:val="007E5BFC"/>
    <w:rsid w:val="007E676A"/>
    <w:rsid w:val="007F1115"/>
    <w:rsid w:val="007F3C1C"/>
    <w:rsid w:val="007F423C"/>
    <w:rsid w:val="007F46FD"/>
    <w:rsid w:val="007F5067"/>
    <w:rsid w:val="007F5177"/>
    <w:rsid w:val="007F65A0"/>
    <w:rsid w:val="007F6DE7"/>
    <w:rsid w:val="007F7ABD"/>
    <w:rsid w:val="0080098C"/>
    <w:rsid w:val="00800BA9"/>
    <w:rsid w:val="00801C90"/>
    <w:rsid w:val="00811853"/>
    <w:rsid w:val="00813A7F"/>
    <w:rsid w:val="0081668E"/>
    <w:rsid w:val="00817003"/>
    <w:rsid w:val="00821582"/>
    <w:rsid w:val="008239D9"/>
    <w:rsid w:val="0082526C"/>
    <w:rsid w:val="008260DB"/>
    <w:rsid w:val="00826BB6"/>
    <w:rsid w:val="0083015C"/>
    <w:rsid w:val="008308B1"/>
    <w:rsid w:val="00831E13"/>
    <w:rsid w:val="00832002"/>
    <w:rsid w:val="008321FE"/>
    <w:rsid w:val="008331AA"/>
    <w:rsid w:val="00833D09"/>
    <w:rsid w:val="00833EDF"/>
    <w:rsid w:val="0084063F"/>
    <w:rsid w:val="00842C14"/>
    <w:rsid w:val="00843A23"/>
    <w:rsid w:val="00844B02"/>
    <w:rsid w:val="008478BB"/>
    <w:rsid w:val="00850DBA"/>
    <w:rsid w:val="00850E43"/>
    <w:rsid w:val="00850F1A"/>
    <w:rsid w:val="008518C0"/>
    <w:rsid w:val="00851D0A"/>
    <w:rsid w:val="00852F44"/>
    <w:rsid w:val="008534FA"/>
    <w:rsid w:val="00853A20"/>
    <w:rsid w:val="00855260"/>
    <w:rsid w:val="008561E8"/>
    <w:rsid w:val="00857375"/>
    <w:rsid w:val="00857549"/>
    <w:rsid w:val="00857984"/>
    <w:rsid w:val="00861204"/>
    <w:rsid w:val="00861A88"/>
    <w:rsid w:val="00863614"/>
    <w:rsid w:val="00864416"/>
    <w:rsid w:val="00864C75"/>
    <w:rsid w:val="00871737"/>
    <w:rsid w:val="0087197F"/>
    <w:rsid w:val="0087653C"/>
    <w:rsid w:val="00876547"/>
    <w:rsid w:val="008771F3"/>
    <w:rsid w:val="008851C6"/>
    <w:rsid w:val="008860B8"/>
    <w:rsid w:val="0089269B"/>
    <w:rsid w:val="008931CD"/>
    <w:rsid w:val="00894A76"/>
    <w:rsid w:val="008960D5"/>
    <w:rsid w:val="0089750A"/>
    <w:rsid w:val="008A088B"/>
    <w:rsid w:val="008A24C6"/>
    <w:rsid w:val="008A32E7"/>
    <w:rsid w:val="008A3765"/>
    <w:rsid w:val="008A5E6C"/>
    <w:rsid w:val="008A6081"/>
    <w:rsid w:val="008B05A0"/>
    <w:rsid w:val="008B1F32"/>
    <w:rsid w:val="008B28B4"/>
    <w:rsid w:val="008B3D58"/>
    <w:rsid w:val="008B5416"/>
    <w:rsid w:val="008B633A"/>
    <w:rsid w:val="008C142A"/>
    <w:rsid w:val="008C1724"/>
    <w:rsid w:val="008C18E0"/>
    <w:rsid w:val="008C46F9"/>
    <w:rsid w:val="008C484E"/>
    <w:rsid w:val="008C5884"/>
    <w:rsid w:val="008C68E3"/>
    <w:rsid w:val="008C7032"/>
    <w:rsid w:val="008C712F"/>
    <w:rsid w:val="008C726C"/>
    <w:rsid w:val="008C7B5B"/>
    <w:rsid w:val="008C7DE0"/>
    <w:rsid w:val="008D1768"/>
    <w:rsid w:val="008D7127"/>
    <w:rsid w:val="008D73A9"/>
    <w:rsid w:val="008D7B81"/>
    <w:rsid w:val="008D7C90"/>
    <w:rsid w:val="008D7D53"/>
    <w:rsid w:val="008E007A"/>
    <w:rsid w:val="008E0DE6"/>
    <w:rsid w:val="008E32A4"/>
    <w:rsid w:val="008E4543"/>
    <w:rsid w:val="008E5B06"/>
    <w:rsid w:val="008F1AD8"/>
    <w:rsid w:val="008F2461"/>
    <w:rsid w:val="008F4B59"/>
    <w:rsid w:val="00900006"/>
    <w:rsid w:val="0090068A"/>
    <w:rsid w:val="00900898"/>
    <w:rsid w:val="00902FC6"/>
    <w:rsid w:val="00904A8D"/>
    <w:rsid w:val="00904CCA"/>
    <w:rsid w:val="00904F93"/>
    <w:rsid w:val="009053FC"/>
    <w:rsid w:val="00905DD4"/>
    <w:rsid w:val="009060F9"/>
    <w:rsid w:val="0090646D"/>
    <w:rsid w:val="0090725B"/>
    <w:rsid w:val="0090793F"/>
    <w:rsid w:val="00907F5C"/>
    <w:rsid w:val="009115D3"/>
    <w:rsid w:val="00915CB0"/>
    <w:rsid w:val="0091795F"/>
    <w:rsid w:val="00917D6E"/>
    <w:rsid w:val="00920B18"/>
    <w:rsid w:val="009214EF"/>
    <w:rsid w:val="009217F9"/>
    <w:rsid w:val="00925808"/>
    <w:rsid w:val="00927763"/>
    <w:rsid w:val="009300E0"/>
    <w:rsid w:val="009308AC"/>
    <w:rsid w:val="0093113A"/>
    <w:rsid w:val="009315AF"/>
    <w:rsid w:val="00935FAD"/>
    <w:rsid w:val="00936EF5"/>
    <w:rsid w:val="009379D4"/>
    <w:rsid w:val="00940E97"/>
    <w:rsid w:val="009419D6"/>
    <w:rsid w:val="009445A8"/>
    <w:rsid w:val="00945076"/>
    <w:rsid w:val="009463E1"/>
    <w:rsid w:val="00953DC9"/>
    <w:rsid w:val="00954399"/>
    <w:rsid w:val="00954509"/>
    <w:rsid w:val="00955106"/>
    <w:rsid w:val="00955F56"/>
    <w:rsid w:val="00960674"/>
    <w:rsid w:val="00963CD7"/>
    <w:rsid w:val="0096510B"/>
    <w:rsid w:val="00966C50"/>
    <w:rsid w:val="00966F6D"/>
    <w:rsid w:val="00986E01"/>
    <w:rsid w:val="00987790"/>
    <w:rsid w:val="009923C2"/>
    <w:rsid w:val="00996752"/>
    <w:rsid w:val="00996931"/>
    <w:rsid w:val="00996B32"/>
    <w:rsid w:val="00996E98"/>
    <w:rsid w:val="009974D5"/>
    <w:rsid w:val="00997E59"/>
    <w:rsid w:val="009A03DC"/>
    <w:rsid w:val="009A612D"/>
    <w:rsid w:val="009A7C7E"/>
    <w:rsid w:val="009B1C57"/>
    <w:rsid w:val="009B4B13"/>
    <w:rsid w:val="009B5AF6"/>
    <w:rsid w:val="009B7954"/>
    <w:rsid w:val="009C05B7"/>
    <w:rsid w:val="009C0B9F"/>
    <w:rsid w:val="009C0CF7"/>
    <w:rsid w:val="009C1F88"/>
    <w:rsid w:val="009C277F"/>
    <w:rsid w:val="009C2F04"/>
    <w:rsid w:val="009C546A"/>
    <w:rsid w:val="009C7F2C"/>
    <w:rsid w:val="009D0A40"/>
    <w:rsid w:val="009D0ACB"/>
    <w:rsid w:val="009D17F1"/>
    <w:rsid w:val="009D63F3"/>
    <w:rsid w:val="009D654F"/>
    <w:rsid w:val="009D797F"/>
    <w:rsid w:val="009E0613"/>
    <w:rsid w:val="009E06E4"/>
    <w:rsid w:val="009E0C3A"/>
    <w:rsid w:val="009E1B8E"/>
    <w:rsid w:val="009E2C49"/>
    <w:rsid w:val="009E3C82"/>
    <w:rsid w:val="009E493B"/>
    <w:rsid w:val="009E5956"/>
    <w:rsid w:val="009E5BC6"/>
    <w:rsid w:val="009E5ED8"/>
    <w:rsid w:val="009E68D8"/>
    <w:rsid w:val="009E7A9A"/>
    <w:rsid w:val="009F26F0"/>
    <w:rsid w:val="009F6E2D"/>
    <w:rsid w:val="00A0063C"/>
    <w:rsid w:val="00A00DFB"/>
    <w:rsid w:val="00A04599"/>
    <w:rsid w:val="00A067AF"/>
    <w:rsid w:val="00A06BF7"/>
    <w:rsid w:val="00A128AE"/>
    <w:rsid w:val="00A13CE1"/>
    <w:rsid w:val="00A14737"/>
    <w:rsid w:val="00A149A7"/>
    <w:rsid w:val="00A16127"/>
    <w:rsid w:val="00A17D2C"/>
    <w:rsid w:val="00A227F6"/>
    <w:rsid w:val="00A239C0"/>
    <w:rsid w:val="00A23ACC"/>
    <w:rsid w:val="00A254E1"/>
    <w:rsid w:val="00A30894"/>
    <w:rsid w:val="00A30AAE"/>
    <w:rsid w:val="00A32682"/>
    <w:rsid w:val="00A36088"/>
    <w:rsid w:val="00A41FB7"/>
    <w:rsid w:val="00A42DC7"/>
    <w:rsid w:val="00A45938"/>
    <w:rsid w:val="00A45C65"/>
    <w:rsid w:val="00A46C6E"/>
    <w:rsid w:val="00A50CB9"/>
    <w:rsid w:val="00A50DFA"/>
    <w:rsid w:val="00A51B8A"/>
    <w:rsid w:val="00A52A09"/>
    <w:rsid w:val="00A55260"/>
    <w:rsid w:val="00A5637B"/>
    <w:rsid w:val="00A563EC"/>
    <w:rsid w:val="00A564D1"/>
    <w:rsid w:val="00A56666"/>
    <w:rsid w:val="00A56952"/>
    <w:rsid w:val="00A62AD4"/>
    <w:rsid w:val="00A63602"/>
    <w:rsid w:val="00A63DA2"/>
    <w:rsid w:val="00A661B6"/>
    <w:rsid w:val="00A66B56"/>
    <w:rsid w:val="00A66C53"/>
    <w:rsid w:val="00A672B9"/>
    <w:rsid w:val="00A67382"/>
    <w:rsid w:val="00A71029"/>
    <w:rsid w:val="00A719B2"/>
    <w:rsid w:val="00A7228F"/>
    <w:rsid w:val="00A72B9E"/>
    <w:rsid w:val="00A72DCB"/>
    <w:rsid w:val="00A731C8"/>
    <w:rsid w:val="00A73B4F"/>
    <w:rsid w:val="00A800DE"/>
    <w:rsid w:val="00A803AC"/>
    <w:rsid w:val="00A8040F"/>
    <w:rsid w:val="00A809B1"/>
    <w:rsid w:val="00A82CD2"/>
    <w:rsid w:val="00A8592F"/>
    <w:rsid w:val="00A85EB6"/>
    <w:rsid w:val="00A865E5"/>
    <w:rsid w:val="00A87FE0"/>
    <w:rsid w:val="00A9410D"/>
    <w:rsid w:val="00A964F7"/>
    <w:rsid w:val="00A97C2F"/>
    <w:rsid w:val="00AA00FE"/>
    <w:rsid w:val="00AA3707"/>
    <w:rsid w:val="00AA3B51"/>
    <w:rsid w:val="00AA4029"/>
    <w:rsid w:val="00AA552D"/>
    <w:rsid w:val="00AA5DDE"/>
    <w:rsid w:val="00AA64B6"/>
    <w:rsid w:val="00AA6CBC"/>
    <w:rsid w:val="00AA736C"/>
    <w:rsid w:val="00AA7415"/>
    <w:rsid w:val="00AA7447"/>
    <w:rsid w:val="00AB029B"/>
    <w:rsid w:val="00AB18E1"/>
    <w:rsid w:val="00AB2039"/>
    <w:rsid w:val="00AB247E"/>
    <w:rsid w:val="00AB2F31"/>
    <w:rsid w:val="00AB3B31"/>
    <w:rsid w:val="00AB48F1"/>
    <w:rsid w:val="00AB6DC8"/>
    <w:rsid w:val="00AC204B"/>
    <w:rsid w:val="00AC2F18"/>
    <w:rsid w:val="00AC33EB"/>
    <w:rsid w:val="00AC587D"/>
    <w:rsid w:val="00AC6519"/>
    <w:rsid w:val="00AC6E58"/>
    <w:rsid w:val="00AC7957"/>
    <w:rsid w:val="00AC7C6E"/>
    <w:rsid w:val="00AD01A0"/>
    <w:rsid w:val="00AD1031"/>
    <w:rsid w:val="00AD20B9"/>
    <w:rsid w:val="00AD47BB"/>
    <w:rsid w:val="00AD58E0"/>
    <w:rsid w:val="00AD5BA9"/>
    <w:rsid w:val="00AD6C23"/>
    <w:rsid w:val="00AD6F92"/>
    <w:rsid w:val="00AD7E25"/>
    <w:rsid w:val="00AE24CA"/>
    <w:rsid w:val="00AE4151"/>
    <w:rsid w:val="00AE60FA"/>
    <w:rsid w:val="00AE66B5"/>
    <w:rsid w:val="00AF195B"/>
    <w:rsid w:val="00AF64CE"/>
    <w:rsid w:val="00AF75AA"/>
    <w:rsid w:val="00B01758"/>
    <w:rsid w:val="00B01A79"/>
    <w:rsid w:val="00B01DC4"/>
    <w:rsid w:val="00B03F3D"/>
    <w:rsid w:val="00B05005"/>
    <w:rsid w:val="00B05464"/>
    <w:rsid w:val="00B05930"/>
    <w:rsid w:val="00B07387"/>
    <w:rsid w:val="00B07FAE"/>
    <w:rsid w:val="00B11CDB"/>
    <w:rsid w:val="00B142E7"/>
    <w:rsid w:val="00B167A3"/>
    <w:rsid w:val="00B16B8D"/>
    <w:rsid w:val="00B17115"/>
    <w:rsid w:val="00B1714C"/>
    <w:rsid w:val="00B174F3"/>
    <w:rsid w:val="00B17D82"/>
    <w:rsid w:val="00B20907"/>
    <w:rsid w:val="00B20C6B"/>
    <w:rsid w:val="00B20FAC"/>
    <w:rsid w:val="00B21828"/>
    <w:rsid w:val="00B225B7"/>
    <w:rsid w:val="00B267CC"/>
    <w:rsid w:val="00B303A3"/>
    <w:rsid w:val="00B339AB"/>
    <w:rsid w:val="00B41350"/>
    <w:rsid w:val="00B41E3B"/>
    <w:rsid w:val="00B4315D"/>
    <w:rsid w:val="00B44C76"/>
    <w:rsid w:val="00B45727"/>
    <w:rsid w:val="00B45AB7"/>
    <w:rsid w:val="00B45F7A"/>
    <w:rsid w:val="00B462F4"/>
    <w:rsid w:val="00B46E07"/>
    <w:rsid w:val="00B47B66"/>
    <w:rsid w:val="00B520B8"/>
    <w:rsid w:val="00B5260D"/>
    <w:rsid w:val="00B551F0"/>
    <w:rsid w:val="00B55310"/>
    <w:rsid w:val="00B55A35"/>
    <w:rsid w:val="00B56A53"/>
    <w:rsid w:val="00B57116"/>
    <w:rsid w:val="00B62159"/>
    <w:rsid w:val="00B638F2"/>
    <w:rsid w:val="00B63B01"/>
    <w:rsid w:val="00B65186"/>
    <w:rsid w:val="00B65A37"/>
    <w:rsid w:val="00B65A89"/>
    <w:rsid w:val="00B66699"/>
    <w:rsid w:val="00B66FB0"/>
    <w:rsid w:val="00B72527"/>
    <w:rsid w:val="00B80005"/>
    <w:rsid w:val="00B80709"/>
    <w:rsid w:val="00B829BA"/>
    <w:rsid w:val="00B855D6"/>
    <w:rsid w:val="00B864C2"/>
    <w:rsid w:val="00B9185B"/>
    <w:rsid w:val="00B9381F"/>
    <w:rsid w:val="00B94589"/>
    <w:rsid w:val="00BA3997"/>
    <w:rsid w:val="00BA6A45"/>
    <w:rsid w:val="00BB0667"/>
    <w:rsid w:val="00BB1A65"/>
    <w:rsid w:val="00BB309B"/>
    <w:rsid w:val="00BB69E9"/>
    <w:rsid w:val="00BB6AC6"/>
    <w:rsid w:val="00BB7240"/>
    <w:rsid w:val="00BC0149"/>
    <w:rsid w:val="00BC11E1"/>
    <w:rsid w:val="00BC2174"/>
    <w:rsid w:val="00BC302A"/>
    <w:rsid w:val="00BC5C99"/>
    <w:rsid w:val="00BC6242"/>
    <w:rsid w:val="00BD1627"/>
    <w:rsid w:val="00BD1FCF"/>
    <w:rsid w:val="00BD5005"/>
    <w:rsid w:val="00BD58C2"/>
    <w:rsid w:val="00BD5CCD"/>
    <w:rsid w:val="00BD6513"/>
    <w:rsid w:val="00BD6528"/>
    <w:rsid w:val="00BD7856"/>
    <w:rsid w:val="00BD7981"/>
    <w:rsid w:val="00BE035F"/>
    <w:rsid w:val="00BE3060"/>
    <w:rsid w:val="00BE312E"/>
    <w:rsid w:val="00BF0AA7"/>
    <w:rsid w:val="00BF0F64"/>
    <w:rsid w:val="00BF14F2"/>
    <w:rsid w:val="00BF1D64"/>
    <w:rsid w:val="00BF2A2D"/>
    <w:rsid w:val="00BF42C9"/>
    <w:rsid w:val="00BF6051"/>
    <w:rsid w:val="00BF753A"/>
    <w:rsid w:val="00BF7CFC"/>
    <w:rsid w:val="00C018A6"/>
    <w:rsid w:val="00C02308"/>
    <w:rsid w:val="00C05F48"/>
    <w:rsid w:val="00C05FE9"/>
    <w:rsid w:val="00C0749D"/>
    <w:rsid w:val="00C12B2B"/>
    <w:rsid w:val="00C12B58"/>
    <w:rsid w:val="00C12E8F"/>
    <w:rsid w:val="00C141D4"/>
    <w:rsid w:val="00C15D73"/>
    <w:rsid w:val="00C16115"/>
    <w:rsid w:val="00C16CF1"/>
    <w:rsid w:val="00C213D6"/>
    <w:rsid w:val="00C23CB3"/>
    <w:rsid w:val="00C26003"/>
    <w:rsid w:val="00C27BA7"/>
    <w:rsid w:val="00C30483"/>
    <w:rsid w:val="00C31F01"/>
    <w:rsid w:val="00C31FE8"/>
    <w:rsid w:val="00C332F8"/>
    <w:rsid w:val="00C366FD"/>
    <w:rsid w:val="00C36716"/>
    <w:rsid w:val="00C403F9"/>
    <w:rsid w:val="00C410F6"/>
    <w:rsid w:val="00C428BC"/>
    <w:rsid w:val="00C46710"/>
    <w:rsid w:val="00C51C91"/>
    <w:rsid w:val="00C5297B"/>
    <w:rsid w:val="00C52DCB"/>
    <w:rsid w:val="00C540DE"/>
    <w:rsid w:val="00C5791C"/>
    <w:rsid w:val="00C601A6"/>
    <w:rsid w:val="00C61DD5"/>
    <w:rsid w:val="00C63773"/>
    <w:rsid w:val="00C66BF8"/>
    <w:rsid w:val="00C66C3D"/>
    <w:rsid w:val="00C6749B"/>
    <w:rsid w:val="00C7198B"/>
    <w:rsid w:val="00C810EE"/>
    <w:rsid w:val="00C815DF"/>
    <w:rsid w:val="00C84B04"/>
    <w:rsid w:val="00C86E02"/>
    <w:rsid w:val="00C873A9"/>
    <w:rsid w:val="00C8759D"/>
    <w:rsid w:val="00C87C6E"/>
    <w:rsid w:val="00C90F41"/>
    <w:rsid w:val="00C9122E"/>
    <w:rsid w:val="00C9164E"/>
    <w:rsid w:val="00C94847"/>
    <w:rsid w:val="00C975E8"/>
    <w:rsid w:val="00CA295F"/>
    <w:rsid w:val="00CA3AEF"/>
    <w:rsid w:val="00CA434A"/>
    <w:rsid w:val="00CA4E39"/>
    <w:rsid w:val="00CB19C8"/>
    <w:rsid w:val="00CB5F2F"/>
    <w:rsid w:val="00CC0042"/>
    <w:rsid w:val="00CC0F36"/>
    <w:rsid w:val="00CC4BA5"/>
    <w:rsid w:val="00CC5856"/>
    <w:rsid w:val="00CC5F0F"/>
    <w:rsid w:val="00CD1685"/>
    <w:rsid w:val="00CD4533"/>
    <w:rsid w:val="00CD6CB8"/>
    <w:rsid w:val="00CD720C"/>
    <w:rsid w:val="00CD739F"/>
    <w:rsid w:val="00CD790C"/>
    <w:rsid w:val="00CE2248"/>
    <w:rsid w:val="00CE4033"/>
    <w:rsid w:val="00CE45D5"/>
    <w:rsid w:val="00CE4FAD"/>
    <w:rsid w:val="00CE63BA"/>
    <w:rsid w:val="00CE6FB1"/>
    <w:rsid w:val="00CE7355"/>
    <w:rsid w:val="00CF1655"/>
    <w:rsid w:val="00CF271E"/>
    <w:rsid w:val="00CF3E56"/>
    <w:rsid w:val="00CF45CC"/>
    <w:rsid w:val="00CF50DD"/>
    <w:rsid w:val="00CF53F2"/>
    <w:rsid w:val="00D0150B"/>
    <w:rsid w:val="00D0584C"/>
    <w:rsid w:val="00D0636B"/>
    <w:rsid w:val="00D06811"/>
    <w:rsid w:val="00D06847"/>
    <w:rsid w:val="00D10033"/>
    <w:rsid w:val="00D10161"/>
    <w:rsid w:val="00D112D1"/>
    <w:rsid w:val="00D12711"/>
    <w:rsid w:val="00D1592E"/>
    <w:rsid w:val="00D16CBC"/>
    <w:rsid w:val="00D20700"/>
    <w:rsid w:val="00D20A43"/>
    <w:rsid w:val="00D20B61"/>
    <w:rsid w:val="00D23504"/>
    <w:rsid w:val="00D23EEB"/>
    <w:rsid w:val="00D308F2"/>
    <w:rsid w:val="00D30900"/>
    <w:rsid w:val="00D332BF"/>
    <w:rsid w:val="00D3483F"/>
    <w:rsid w:val="00D41463"/>
    <w:rsid w:val="00D47109"/>
    <w:rsid w:val="00D51EE8"/>
    <w:rsid w:val="00D55775"/>
    <w:rsid w:val="00D57F7D"/>
    <w:rsid w:val="00D62B81"/>
    <w:rsid w:val="00D64219"/>
    <w:rsid w:val="00D64323"/>
    <w:rsid w:val="00D65146"/>
    <w:rsid w:val="00D67CE4"/>
    <w:rsid w:val="00D7048E"/>
    <w:rsid w:val="00D70BBE"/>
    <w:rsid w:val="00D7318B"/>
    <w:rsid w:val="00D74768"/>
    <w:rsid w:val="00D773E1"/>
    <w:rsid w:val="00D7770B"/>
    <w:rsid w:val="00D84B28"/>
    <w:rsid w:val="00D8538E"/>
    <w:rsid w:val="00D86BEC"/>
    <w:rsid w:val="00D90057"/>
    <w:rsid w:val="00D90135"/>
    <w:rsid w:val="00D913C2"/>
    <w:rsid w:val="00D927B8"/>
    <w:rsid w:val="00D9295B"/>
    <w:rsid w:val="00D9345F"/>
    <w:rsid w:val="00D9730C"/>
    <w:rsid w:val="00D97FF1"/>
    <w:rsid w:val="00DA0FB2"/>
    <w:rsid w:val="00DA112F"/>
    <w:rsid w:val="00DA18A1"/>
    <w:rsid w:val="00DA626F"/>
    <w:rsid w:val="00DA6B3B"/>
    <w:rsid w:val="00DA6D97"/>
    <w:rsid w:val="00DB375E"/>
    <w:rsid w:val="00DB3958"/>
    <w:rsid w:val="00DB565D"/>
    <w:rsid w:val="00DB642D"/>
    <w:rsid w:val="00DB7A34"/>
    <w:rsid w:val="00DB7D96"/>
    <w:rsid w:val="00DC2962"/>
    <w:rsid w:val="00DC5DEA"/>
    <w:rsid w:val="00DD08DF"/>
    <w:rsid w:val="00DD0C6F"/>
    <w:rsid w:val="00DD0D92"/>
    <w:rsid w:val="00DD761B"/>
    <w:rsid w:val="00DE0E09"/>
    <w:rsid w:val="00DE163B"/>
    <w:rsid w:val="00DE3123"/>
    <w:rsid w:val="00DE3FC1"/>
    <w:rsid w:val="00DE7664"/>
    <w:rsid w:val="00DF0465"/>
    <w:rsid w:val="00DF0A02"/>
    <w:rsid w:val="00DF490B"/>
    <w:rsid w:val="00DF739F"/>
    <w:rsid w:val="00DF75EE"/>
    <w:rsid w:val="00E00110"/>
    <w:rsid w:val="00E017AF"/>
    <w:rsid w:val="00E01F9D"/>
    <w:rsid w:val="00E0320F"/>
    <w:rsid w:val="00E05652"/>
    <w:rsid w:val="00E05D58"/>
    <w:rsid w:val="00E06150"/>
    <w:rsid w:val="00E07061"/>
    <w:rsid w:val="00E152E3"/>
    <w:rsid w:val="00E166FE"/>
    <w:rsid w:val="00E174A3"/>
    <w:rsid w:val="00E1762C"/>
    <w:rsid w:val="00E200C5"/>
    <w:rsid w:val="00E20672"/>
    <w:rsid w:val="00E21EC6"/>
    <w:rsid w:val="00E258B9"/>
    <w:rsid w:val="00E266B9"/>
    <w:rsid w:val="00E276DE"/>
    <w:rsid w:val="00E325B8"/>
    <w:rsid w:val="00E3333E"/>
    <w:rsid w:val="00E3385D"/>
    <w:rsid w:val="00E35CF3"/>
    <w:rsid w:val="00E3712F"/>
    <w:rsid w:val="00E41768"/>
    <w:rsid w:val="00E41BD9"/>
    <w:rsid w:val="00E426E9"/>
    <w:rsid w:val="00E43F6E"/>
    <w:rsid w:val="00E45BED"/>
    <w:rsid w:val="00E46A39"/>
    <w:rsid w:val="00E47450"/>
    <w:rsid w:val="00E47CCE"/>
    <w:rsid w:val="00E5080C"/>
    <w:rsid w:val="00E51E08"/>
    <w:rsid w:val="00E54291"/>
    <w:rsid w:val="00E55992"/>
    <w:rsid w:val="00E56E55"/>
    <w:rsid w:val="00E613A8"/>
    <w:rsid w:val="00E66020"/>
    <w:rsid w:val="00E70365"/>
    <w:rsid w:val="00E7082A"/>
    <w:rsid w:val="00E71A41"/>
    <w:rsid w:val="00E72DAB"/>
    <w:rsid w:val="00E72DB0"/>
    <w:rsid w:val="00E76951"/>
    <w:rsid w:val="00E7702C"/>
    <w:rsid w:val="00E81A9E"/>
    <w:rsid w:val="00E82856"/>
    <w:rsid w:val="00E83D61"/>
    <w:rsid w:val="00E8673F"/>
    <w:rsid w:val="00E91202"/>
    <w:rsid w:val="00E92229"/>
    <w:rsid w:val="00E922E3"/>
    <w:rsid w:val="00E92303"/>
    <w:rsid w:val="00E92601"/>
    <w:rsid w:val="00E97AE1"/>
    <w:rsid w:val="00EA0638"/>
    <w:rsid w:val="00EA131D"/>
    <w:rsid w:val="00EB45D1"/>
    <w:rsid w:val="00EB4A85"/>
    <w:rsid w:val="00EB4D16"/>
    <w:rsid w:val="00EB6F11"/>
    <w:rsid w:val="00EB77FE"/>
    <w:rsid w:val="00EB782A"/>
    <w:rsid w:val="00EB7A76"/>
    <w:rsid w:val="00EC0661"/>
    <w:rsid w:val="00EC3213"/>
    <w:rsid w:val="00EC3A69"/>
    <w:rsid w:val="00EC3D48"/>
    <w:rsid w:val="00ED15BA"/>
    <w:rsid w:val="00ED1C5E"/>
    <w:rsid w:val="00ED20A5"/>
    <w:rsid w:val="00ED2727"/>
    <w:rsid w:val="00ED273B"/>
    <w:rsid w:val="00ED2EAE"/>
    <w:rsid w:val="00ED4096"/>
    <w:rsid w:val="00ED4934"/>
    <w:rsid w:val="00ED5C0F"/>
    <w:rsid w:val="00ED669C"/>
    <w:rsid w:val="00ED7553"/>
    <w:rsid w:val="00EE0405"/>
    <w:rsid w:val="00EE11E9"/>
    <w:rsid w:val="00EE14B9"/>
    <w:rsid w:val="00EE15D0"/>
    <w:rsid w:val="00EE184C"/>
    <w:rsid w:val="00EE3DEF"/>
    <w:rsid w:val="00EE3EB7"/>
    <w:rsid w:val="00EE65C6"/>
    <w:rsid w:val="00EE7973"/>
    <w:rsid w:val="00EF07F8"/>
    <w:rsid w:val="00EF294D"/>
    <w:rsid w:val="00EF2D4A"/>
    <w:rsid w:val="00EF31DA"/>
    <w:rsid w:val="00EF3CE5"/>
    <w:rsid w:val="00EF7A83"/>
    <w:rsid w:val="00F0186A"/>
    <w:rsid w:val="00F028CA"/>
    <w:rsid w:val="00F03A24"/>
    <w:rsid w:val="00F04304"/>
    <w:rsid w:val="00F04437"/>
    <w:rsid w:val="00F044CA"/>
    <w:rsid w:val="00F04DA5"/>
    <w:rsid w:val="00F050FB"/>
    <w:rsid w:val="00F05B08"/>
    <w:rsid w:val="00F05C3C"/>
    <w:rsid w:val="00F10DF3"/>
    <w:rsid w:val="00F1265A"/>
    <w:rsid w:val="00F12CEC"/>
    <w:rsid w:val="00F130BD"/>
    <w:rsid w:val="00F1352B"/>
    <w:rsid w:val="00F13951"/>
    <w:rsid w:val="00F14446"/>
    <w:rsid w:val="00F146CA"/>
    <w:rsid w:val="00F159D5"/>
    <w:rsid w:val="00F16F84"/>
    <w:rsid w:val="00F17364"/>
    <w:rsid w:val="00F20ED5"/>
    <w:rsid w:val="00F223CE"/>
    <w:rsid w:val="00F22C9A"/>
    <w:rsid w:val="00F25049"/>
    <w:rsid w:val="00F25EC5"/>
    <w:rsid w:val="00F26E85"/>
    <w:rsid w:val="00F3080B"/>
    <w:rsid w:val="00F33F1F"/>
    <w:rsid w:val="00F35132"/>
    <w:rsid w:val="00F353A3"/>
    <w:rsid w:val="00F419A1"/>
    <w:rsid w:val="00F41EF3"/>
    <w:rsid w:val="00F43EC3"/>
    <w:rsid w:val="00F4448D"/>
    <w:rsid w:val="00F45369"/>
    <w:rsid w:val="00F46C68"/>
    <w:rsid w:val="00F50763"/>
    <w:rsid w:val="00F53099"/>
    <w:rsid w:val="00F534E1"/>
    <w:rsid w:val="00F56DDE"/>
    <w:rsid w:val="00F576AD"/>
    <w:rsid w:val="00F620A4"/>
    <w:rsid w:val="00F6354D"/>
    <w:rsid w:val="00F6377A"/>
    <w:rsid w:val="00F63D4C"/>
    <w:rsid w:val="00F66A08"/>
    <w:rsid w:val="00F67051"/>
    <w:rsid w:val="00F70035"/>
    <w:rsid w:val="00F703DF"/>
    <w:rsid w:val="00F70BC6"/>
    <w:rsid w:val="00F71644"/>
    <w:rsid w:val="00F7770A"/>
    <w:rsid w:val="00F77E3D"/>
    <w:rsid w:val="00F80BDF"/>
    <w:rsid w:val="00F8156A"/>
    <w:rsid w:val="00F834B1"/>
    <w:rsid w:val="00F83D44"/>
    <w:rsid w:val="00F855AE"/>
    <w:rsid w:val="00F85E42"/>
    <w:rsid w:val="00F86659"/>
    <w:rsid w:val="00F87F1B"/>
    <w:rsid w:val="00F87FF7"/>
    <w:rsid w:val="00F90E23"/>
    <w:rsid w:val="00F936C4"/>
    <w:rsid w:val="00F93E20"/>
    <w:rsid w:val="00FA0C22"/>
    <w:rsid w:val="00FA1160"/>
    <w:rsid w:val="00FA254C"/>
    <w:rsid w:val="00FA2D29"/>
    <w:rsid w:val="00FA51FA"/>
    <w:rsid w:val="00FA596E"/>
    <w:rsid w:val="00FA7E25"/>
    <w:rsid w:val="00FB1EF7"/>
    <w:rsid w:val="00FB40C1"/>
    <w:rsid w:val="00FB5A7E"/>
    <w:rsid w:val="00FB5E48"/>
    <w:rsid w:val="00FB64A7"/>
    <w:rsid w:val="00FC0B89"/>
    <w:rsid w:val="00FC0C75"/>
    <w:rsid w:val="00FC140F"/>
    <w:rsid w:val="00FC2085"/>
    <w:rsid w:val="00FC213C"/>
    <w:rsid w:val="00FC2CAC"/>
    <w:rsid w:val="00FC2CDE"/>
    <w:rsid w:val="00FC5F3B"/>
    <w:rsid w:val="00FC6B1D"/>
    <w:rsid w:val="00FD02A0"/>
    <w:rsid w:val="00FD0684"/>
    <w:rsid w:val="00FD162F"/>
    <w:rsid w:val="00FD1C35"/>
    <w:rsid w:val="00FD3842"/>
    <w:rsid w:val="00FD6EA9"/>
    <w:rsid w:val="00FE0AF6"/>
    <w:rsid w:val="00FE0C36"/>
    <w:rsid w:val="00FE1FCE"/>
    <w:rsid w:val="00FE26F9"/>
    <w:rsid w:val="00FE65CB"/>
    <w:rsid w:val="00FF09AC"/>
    <w:rsid w:val="00FF0D2F"/>
    <w:rsid w:val="00FF25C1"/>
    <w:rsid w:val="00FF390C"/>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67BEF"/>
  <w14:defaultImageDpi w14:val="330"/>
  <w15:docId w15:val="{5FDAE61D-E3E2-E942-8450-02A93E1C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uiPriority w:val="99"/>
    <w:unhideWhenUsed/>
    <w:rsid w:val="003C22EB"/>
    <w:rPr>
      <w:rFonts w:ascii="Times New Roman" w:hAnsi="Times New Roman"/>
    </w:rPr>
  </w:style>
  <w:style w:type="character" w:customStyle="1" w:styleId="FootnoteTextChar">
    <w:name w:val="Footnote Text Char"/>
    <w:basedOn w:val="DefaultParagraphFont"/>
    <w:link w:val="FootnoteText"/>
    <w:uiPriority w:val="99"/>
    <w:rsid w:val="003C22EB"/>
    <w:rPr>
      <w:rFonts w:ascii="Times New Roman" w:hAnsi="Times New Roman"/>
    </w:rPr>
  </w:style>
  <w:style w:type="paragraph" w:styleId="EndnoteText">
    <w:name w:val="endnote text"/>
    <w:basedOn w:val="Normal"/>
    <w:link w:val="EndnoteTextChar"/>
    <w:uiPriority w:val="99"/>
    <w:unhideWhenUsed/>
    <w:rsid w:val="00174526"/>
  </w:style>
  <w:style w:type="character" w:customStyle="1" w:styleId="EndnoteTextChar">
    <w:name w:val="Endnote Text Char"/>
    <w:basedOn w:val="DefaultParagraphFont"/>
    <w:link w:val="EndnoteText"/>
    <w:uiPriority w:val="99"/>
    <w:rsid w:val="00174526"/>
  </w:style>
  <w:style w:type="character" w:styleId="EndnoteReference">
    <w:name w:val="endnote reference"/>
    <w:basedOn w:val="DefaultParagraphFont"/>
    <w:uiPriority w:val="99"/>
    <w:unhideWhenUsed/>
    <w:rsid w:val="00174526"/>
    <w:rPr>
      <w:vertAlign w:val="superscript"/>
    </w:rPr>
  </w:style>
  <w:style w:type="paragraph" w:styleId="ListParagraph">
    <w:name w:val="List Paragraph"/>
    <w:basedOn w:val="Normal"/>
    <w:uiPriority w:val="34"/>
    <w:qFormat/>
    <w:rsid w:val="00174526"/>
    <w:pPr>
      <w:ind w:left="720"/>
      <w:contextualSpacing/>
    </w:pPr>
  </w:style>
  <w:style w:type="character" w:styleId="Hyperlink">
    <w:name w:val="Hyperlink"/>
    <w:basedOn w:val="DefaultParagraphFont"/>
    <w:uiPriority w:val="99"/>
    <w:unhideWhenUsed/>
    <w:rsid w:val="00174526"/>
    <w:rPr>
      <w:color w:val="0000FF" w:themeColor="hyperlink"/>
      <w:u w:val="single"/>
    </w:rPr>
  </w:style>
  <w:style w:type="paragraph" w:styleId="Footer">
    <w:name w:val="footer"/>
    <w:basedOn w:val="Normal"/>
    <w:link w:val="FooterChar"/>
    <w:uiPriority w:val="99"/>
    <w:unhideWhenUsed/>
    <w:rsid w:val="00F46C68"/>
    <w:pPr>
      <w:tabs>
        <w:tab w:val="center" w:pos="4320"/>
        <w:tab w:val="right" w:pos="8640"/>
      </w:tabs>
    </w:pPr>
  </w:style>
  <w:style w:type="character" w:customStyle="1" w:styleId="FooterChar">
    <w:name w:val="Footer Char"/>
    <w:basedOn w:val="DefaultParagraphFont"/>
    <w:link w:val="Footer"/>
    <w:uiPriority w:val="99"/>
    <w:rsid w:val="00F46C68"/>
  </w:style>
  <w:style w:type="character" w:styleId="PageNumber">
    <w:name w:val="page number"/>
    <w:basedOn w:val="DefaultParagraphFont"/>
    <w:uiPriority w:val="99"/>
    <w:semiHidden/>
    <w:unhideWhenUsed/>
    <w:rsid w:val="00F46C68"/>
  </w:style>
  <w:style w:type="paragraph" w:styleId="Header">
    <w:name w:val="header"/>
    <w:basedOn w:val="Normal"/>
    <w:link w:val="HeaderChar"/>
    <w:uiPriority w:val="99"/>
    <w:unhideWhenUsed/>
    <w:rsid w:val="00F46C68"/>
    <w:pPr>
      <w:tabs>
        <w:tab w:val="center" w:pos="4320"/>
        <w:tab w:val="right" w:pos="8640"/>
      </w:tabs>
    </w:pPr>
  </w:style>
  <w:style w:type="character" w:customStyle="1" w:styleId="HeaderChar">
    <w:name w:val="Header Char"/>
    <w:basedOn w:val="DefaultParagraphFont"/>
    <w:link w:val="Header"/>
    <w:uiPriority w:val="99"/>
    <w:rsid w:val="00F46C68"/>
  </w:style>
  <w:style w:type="character" w:styleId="FootnoteReference">
    <w:name w:val="footnote reference"/>
    <w:basedOn w:val="DefaultParagraphFont"/>
    <w:uiPriority w:val="99"/>
    <w:semiHidden/>
    <w:unhideWhenUsed/>
    <w:rsid w:val="003640FC"/>
    <w:rPr>
      <w:vertAlign w:val="superscript"/>
    </w:rPr>
  </w:style>
  <w:style w:type="character" w:styleId="UnresolvedMention">
    <w:name w:val="Unresolved Mention"/>
    <w:basedOn w:val="DefaultParagraphFont"/>
    <w:uiPriority w:val="99"/>
    <w:semiHidden/>
    <w:unhideWhenUsed/>
    <w:rsid w:val="003279E9"/>
    <w:rPr>
      <w:color w:val="605E5C"/>
      <w:shd w:val="clear" w:color="auto" w:fill="E1DFDD"/>
    </w:rPr>
  </w:style>
  <w:style w:type="character" w:styleId="CommentReference">
    <w:name w:val="annotation reference"/>
    <w:basedOn w:val="DefaultParagraphFont"/>
    <w:uiPriority w:val="99"/>
    <w:semiHidden/>
    <w:unhideWhenUsed/>
    <w:rsid w:val="00B339AB"/>
    <w:rPr>
      <w:sz w:val="16"/>
      <w:szCs w:val="16"/>
    </w:rPr>
  </w:style>
  <w:style w:type="paragraph" w:styleId="CommentText">
    <w:name w:val="annotation text"/>
    <w:basedOn w:val="Normal"/>
    <w:link w:val="CommentTextChar"/>
    <w:uiPriority w:val="99"/>
    <w:unhideWhenUsed/>
    <w:rsid w:val="00B339AB"/>
    <w:rPr>
      <w:sz w:val="20"/>
      <w:szCs w:val="20"/>
    </w:rPr>
  </w:style>
  <w:style w:type="character" w:customStyle="1" w:styleId="CommentTextChar">
    <w:name w:val="Comment Text Char"/>
    <w:basedOn w:val="DefaultParagraphFont"/>
    <w:link w:val="CommentText"/>
    <w:uiPriority w:val="99"/>
    <w:rsid w:val="00B339AB"/>
    <w:rPr>
      <w:sz w:val="20"/>
      <w:szCs w:val="20"/>
    </w:rPr>
  </w:style>
  <w:style w:type="paragraph" w:styleId="CommentSubject">
    <w:name w:val="annotation subject"/>
    <w:basedOn w:val="CommentText"/>
    <w:next w:val="CommentText"/>
    <w:link w:val="CommentSubjectChar"/>
    <w:uiPriority w:val="99"/>
    <w:semiHidden/>
    <w:unhideWhenUsed/>
    <w:rsid w:val="00B339AB"/>
    <w:rPr>
      <w:b/>
      <w:bCs/>
    </w:rPr>
  </w:style>
  <w:style w:type="character" w:customStyle="1" w:styleId="CommentSubjectChar">
    <w:name w:val="Comment Subject Char"/>
    <w:basedOn w:val="CommentTextChar"/>
    <w:link w:val="CommentSubject"/>
    <w:uiPriority w:val="99"/>
    <w:semiHidden/>
    <w:rsid w:val="00B339AB"/>
    <w:rPr>
      <w:b/>
      <w:bCs/>
      <w:sz w:val="20"/>
      <w:szCs w:val="20"/>
    </w:rPr>
  </w:style>
  <w:style w:type="paragraph" w:styleId="BalloonText">
    <w:name w:val="Balloon Text"/>
    <w:basedOn w:val="Normal"/>
    <w:link w:val="BalloonTextChar"/>
    <w:uiPriority w:val="99"/>
    <w:semiHidden/>
    <w:unhideWhenUsed/>
    <w:rsid w:val="00B33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9AB"/>
    <w:rPr>
      <w:rFonts w:ascii="Segoe UI" w:hAnsi="Segoe UI" w:cs="Segoe UI"/>
      <w:sz w:val="18"/>
      <w:szCs w:val="18"/>
    </w:rPr>
  </w:style>
  <w:style w:type="character" w:styleId="FollowedHyperlink">
    <w:name w:val="FollowedHyperlink"/>
    <w:basedOn w:val="DefaultParagraphFont"/>
    <w:uiPriority w:val="99"/>
    <w:semiHidden/>
    <w:unhideWhenUsed/>
    <w:rsid w:val="0032326B"/>
    <w:rPr>
      <w:color w:val="800080" w:themeColor="followedHyperlink"/>
      <w:u w:val="single"/>
    </w:rPr>
  </w:style>
  <w:style w:type="paragraph" w:styleId="Revision">
    <w:name w:val="Revision"/>
    <w:hidden/>
    <w:uiPriority w:val="99"/>
    <w:semiHidden/>
    <w:rsid w:val="00D64219"/>
  </w:style>
  <w:style w:type="character" w:customStyle="1" w:styleId="sssh">
    <w:name w:val="ss_sh"/>
    <w:basedOn w:val="DefaultParagraphFont"/>
    <w:rsid w:val="009E06E4"/>
  </w:style>
  <w:style w:type="character" w:customStyle="1" w:styleId="ssit">
    <w:name w:val="ss_it"/>
    <w:basedOn w:val="DefaultParagraphFont"/>
    <w:rsid w:val="0058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1224">
      <w:bodyDiv w:val="1"/>
      <w:marLeft w:val="0"/>
      <w:marRight w:val="0"/>
      <w:marTop w:val="0"/>
      <w:marBottom w:val="0"/>
      <w:divBdr>
        <w:top w:val="none" w:sz="0" w:space="0" w:color="auto"/>
        <w:left w:val="none" w:sz="0" w:space="0" w:color="auto"/>
        <w:bottom w:val="none" w:sz="0" w:space="0" w:color="auto"/>
        <w:right w:val="none" w:sz="0" w:space="0" w:color="auto"/>
      </w:divBdr>
    </w:div>
    <w:div w:id="367145006">
      <w:bodyDiv w:val="1"/>
      <w:marLeft w:val="0"/>
      <w:marRight w:val="0"/>
      <w:marTop w:val="0"/>
      <w:marBottom w:val="0"/>
      <w:divBdr>
        <w:top w:val="none" w:sz="0" w:space="0" w:color="auto"/>
        <w:left w:val="none" w:sz="0" w:space="0" w:color="auto"/>
        <w:bottom w:val="none" w:sz="0" w:space="0" w:color="auto"/>
        <w:right w:val="none" w:sz="0" w:space="0" w:color="auto"/>
      </w:divBdr>
    </w:div>
    <w:div w:id="482503489">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1804998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92A1B9571D9841B89CD17220ED567D" ma:contentTypeVersion="9" ma:contentTypeDescription="Create a new document." ma:contentTypeScope="" ma:versionID="d1f7368b8449ba0562de384d7756e87d">
  <xsd:schema xmlns:xsd="http://www.w3.org/2001/XMLSchema" xmlns:xs="http://www.w3.org/2001/XMLSchema" xmlns:p="http://schemas.microsoft.com/office/2006/metadata/properties" xmlns:ns2="8d4da479-bd1a-46d9-a48b-16e88cd88f3b" targetNamespace="http://schemas.microsoft.com/office/2006/metadata/properties" ma:root="true" ma:fieldsID="e1bd351831179c0c72a1d7f6f504e242" ns2:_="">
    <xsd:import namespace="8d4da479-bd1a-46d9-a48b-16e88cd88f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a479-bd1a-46d9-a48b-16e88cd88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70A444-C655-4156-9F33-62D1C2197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a479-bd1a-46d9-a48b-16e88cd88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1949E-9293-8D46-A4C0-CF2F10B1B2C9}">
  <ds:schemaRefs>
    <ds:schemaRef ds:uri="http://schemas.openxmlformats.org/officeDocument/2006/bibliography"/>
  </ds:schemaRefs>
</ds:datastoreItem>
</file>

<file path=customXml/itemProps3.xml><?xml version="1.0" encoding="utf-8"?>
<ds:datastoreItem xmlns:ds="http://schemas.openxmlformats.org/officeDocument/2006/customXml" ds:itemID="{08251A2F-3FB7-4E12-887D-AC9D025FEA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6A1F03-C170-422D-8513-FE8549010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54</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Lanagan</dc:creator>
  <cp:keywords/>
  <dc:description/>
  <cp:lastModifiedBy>Matthew Donald Patalano</cp:lastModifiedBy>
  <cp:revision>31</cp:revision>
  <dcterms:created xsi:type="dcterms:W3CDTF">2021-08-27T13:51:00Z</dcterms:created>
  <dcterms:modified xsi:type="dcterms:W3CDTF">2021-09-30T23:02:00Z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0x0101003B92A1B9571D9841B89CD17220ED567D</vt:lpwstr>
  </property>
</Properties>
</file>